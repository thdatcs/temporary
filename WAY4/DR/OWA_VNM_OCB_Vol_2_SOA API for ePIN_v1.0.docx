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484DD" w14:textId="77777777" w:rsidR="00132B12" w:rsidRPr="002B0CB7" w:rsidRDefault="00132B12" w:rsidP="004C0071">
      <w:pPr>
        <w:pStyle w:val="BoldBulleting"/>
      </w:pPr>
    </w:p>
    <w:p w14:paraId="6919D738" w14:textId="77777777" w:rsidR="00132B12" w:rsidRPr="002B0CB7" w:rsidRDefault="00132B12" w:rsidP="006275C5">
      <w:pPr>
        <w:pStyle w:val="Title"/>
      </w:pPr>
    </w:p>
    <w:p w14:paraId="1F625D62" w14:textId="77777777" w:rsidR="00132B12" w:rsidRPr="002B0CB7" w:rsidRDefault="00132B12" w:rsidP="006275C5">
      <w:pPr>
        <w:pStyle w:val="Title"/>
      </w:pPr>
    </w:p>
    <w:p w14:paraId="1BA52A82" w14:textId="77777777" w:rsidR="00132B12" w:rsidRPr="002B0CB7" w:rsidRDefault="00132B12" w:rsidP="006275C5">
      <w:pPr>
        <w:pStyle w:val="Title"/>
      </w:pPr>
    </w:p>
    <w:p w14:paraId="2A5C6FA8" w14:textId="77777777" w:rsidR="00132B12" w:rsidRPr="002B0CB7" w:rsidRDefault="00132B12" w:rsidP="006275C5">
      <w:pPr>
        <w:pStyle w:val="Title"/>
      </w:pPr>
    </w:p>
    <w:p w14:paraId="37343CE0" w14:textId="77777777" w:rsidR="00914DEA" w:rsidRPr="002B0CB7" w:rsidRDefault="00E128F1" w:rsidP="006275C5">
      <w:pPr>
        <w:pStyle w:val="Title"/>
      </w:pPr>
      <w:sdt>
        <w:sdtPr>
          <w:alias w:val="Title"/>
          <w:tag w:val=""/>
          <w:id w:val="1642379254"/>
          <w:placeholder>
            <w:docPart w:val="66EA5664965D4ADDA10091CBDA51B4A1"/>
          </w:placeholder>
          <w:dataBinding w:prefixMappings="xmlns:ns0='http://purl.org/dc/elements/1.1/' xmlns:ns1='http://schemas.openxmlformats.org/package/2006/metadata/core-properties' " w:xpath="/ns1:coreProperties[1]/ns0:title[1]" w:storeItemID="{6C3C8BC8-F283-45AE-878A-BAB7291924A1}"/>
          <w:text/>
        </w:sdtPr>
        <w:sdtEndPr/>
        <w:sdtContent>
          <w:r w:rsidR="0059566F" w:rsidRPr="002B0CB7">
            <w:t>Discovery Report</w:t>
          </w:r>
        </w:sdtContent>
      </w:sdt>
    </w:p>
    <w:sdt>
      <w:sdtPr>
        <w:alias w:val="Subject"/>
        <w:tag w:val=""/>
        <w:id w:val="-338542671"/>
        <w:placeholder>
          <w:docPart w:val="281ABA8032D541B0A7BC945881D69E8C"/>
        </w:placeholder>
        <w:dataBinding w:prefixMappings="xmlns:ns0='http://purl.org/dc/elements/1.1/' xmlns:ns1='http://schemas.openxmlformats.org/package/2006/metadata/core-properties' " w:xpath="/ns1:coreProperties[1]/ns0:subject[1]" w:storeItemID="{6C3C8BC8-F283-45AE-878A-BAB7291924A1}"/>
        <w:text/>
      </w:sdtPr>
      <w:sdtEndPr/>
      <w:sdtContent>
        <w:p w14:paraId="6A1023BB" w14:textId="34FA80BD" w:rsidR="00D908EE" w:rsidRPr="002B0CB7" w:rsidRDefault="00AA3783" w:rsidP="006275C5">
          <w:pPr>
            <w:pStyle w:val="Subject"/>
          </w:pPr>
          <w:r>
            <w:t>Volume 2</w:t>
          </w:r>
          <w:r w:rsidR="0059566F" w:rsidRPr="002B0CB7">
            <w:t xml:space="preserve">. </w:t>
          </w:r>
          <w:r>
            <w:t xml:space="preserve">WAY4 </w:t>
          </w:r>
          <w:r w:rsidR="000F4ADB">
            <w:t xml:space="preserve">SOA API for </w:t>
          </w:r>
          <w:proofErr w:type="spellStart"/>
          <w:r w:rsidR="000F4ADB">
            <w:t>ePIN</w:t>
          </w:r>
          <w:proofErr w:type="spellEnd"/>
        </w:p>
      </w:sdtContent>
    </w:sdt>
    <w:p w14:paraId="0837AC48" w14:textId="77777777" w:rsidR="00D908EE" w:rsidRPr="002B0CB7" w:rsidRDefault="00D908EE" w:rsidP="006275C5">
      <w:pPr>
        <w:pStyle w:val="InternalComments"/>
      </w:pPr>
    </w:p>
    <w:p w14:paraId="5AD8F67C" w14:textId="02479EE0" w:rsidR="00411588" w:rsidRPr="002B0CB7" w:rsidRDefault="000F4ADB" w:rsidP="006275C5">
      <w:pPr>
        <w:pStyle w:val="Subject"/>
      </w:pPr>
      <w:r>
        <w:t>Orient Commercial</w:t>
      </w:r>
      <w:r w:rsidR="00301D1F">
        <w:t xml:space="preserve"> Bank</w:t>
      </w:r>
    </w:p>
    <w:p w14:paraId="5074D2F4" w14:textId="72A51241" w:rsidR="006C367B" w:rsidRPr="002B0CB7" w:rsidRDefault="00C57BF0" w:rsidP="006275C5">
      <w:pPr>
        <w:pStyle w:val="DocProperties"/>
      </w:pPr>
      <w:r w:rsidRPr="002B0CB7">
        <w:t>Version</w:t>
      </w:r>
      <w:r w:rsidR="006C367B" w:rsidRPr="002B0CB7">
        <w:tab/>
      </w:r>
      <w:del w:id="0" w:author="Bich Chau" w:date="2020-09-03T14:02:00Z">
        <w:r w:rsidR="00E128F1" w:rsidDel="00EA566B">
          <w:fldChar w:fldCharType="begin"/>
        </w:r>
        <w:r w:rsidR="00E128F1" w:rsidDel="00EA566B">
          <w:delInstrText xml:space="preserve"> DOCPROPERTY  Version  \* MERGEFORMAT </w:delInstrText>
        </w:r>
        <w:r w:rsidR="00E128F1" w:rsidDel="00EA566B">
          <w:fldChar w:fldCharType="separate"/>
        </w:r>
        <w:r w:rsidR="00BB5D51" w:rsidDel="00EA566B">
          <w:delText>0</w:delText>
        </w:r>
        <w:r w:rsidR="00E128F1" w:rsidDel="00EA566B">
          <w:fldChar w:fldCharType="end"/>
        </w:r>
      </w:del>
      <w:ins w:id="1" w:author="Bich Chau" w:date="2020-09-03T14:02:00Z">
        <w:r w:rsidR="00EA566B">
          <w:t>1.0</w:t>
        </w:r>
      </w:ins>
      <w:del w:id="2" w:author="Bich Chau" w:date="2020-09-03T14:02:00Z">
        <w:r w:rsidR="00B10F81" w:rsidDel="00EA566B">
          <w:delText>.1</w:delText>
        </w:r>
      </w:del>
    </w:p>
    <w:p w14:paraId="2CCDC7AA" w14:textId="4A14E177" w:rsidR="006C367B" w:rsidRPr="002B0CB7" w:rsidRDefault="00C57BF0" w:rsidP="006275C5">
      <w:pPr>
        <w:pStyle w:val="DocProperties"/>
      </w:pPr>
      <w:r w:rsidRPr="002B0CB7">
        <w:t>Status</w:t>
      </w:r>
      <w:r w:rsidR="006C367B" w:rsidRPr="002B0CB7">
        <w:t>:</w:t>
      </w:r>
      <w:r w:rsidR="006C367B" w:rsidRPr="002B0CB7">
        <w:tab/>
      </w:r>
      <w:del w:id="3" w:author="Bich Chau" w:date="2020-09-03T14:02:00Z">
        <w:r w:rsidR="00B10F81" w:rsidDel="00EA566B">
          <w:delText>Draft</w:delText>
        </w:r>
      </w:del>
      <w:ins w:id="4" w:author="Bich Chau" w:date="2020-09-03T14:02:00Z">
        <w:r w:rsidR="00EA566B">
          <w:t>Final</w:t>
        </w:r>
      </w:ins>
    </w:p>
    <w:p w14:paraId="6D71833F" w14:textId="5EE62051" w:rsidR="006C367B" w:rsidRPr="002B0CB7" w:rsidRDefault="00C57BF0" w:rsidP="006275C5">
      <w:pPr>
        <w:pStyle w:val="DocProperties"/>
      </w:pPr>
      <w:r w:rsidRPr="002B0CB7">
        <w:t>Date</w:t>
      </w:r>
      <w:r w:rsidR="006C367B" w:rsidRPr="002B0CB7">
        <w:t>:</w:t>
      </w:r>
      <w:r w:rsidR="006C367B" w:rsidRPr="002B0CB7">
        <w:tab/>
      </w:r>
      <w:sdt>
        <w:sdtPr>
          <w:alias w:val="Publish Date"/>
          <w:tag w:val=""/>
          <w:id w:val="78182261"/>
          <w:placeholder>
            <w:docPart w:val="E6B81D77941940BDB97136A0A3A0E66C"/>
          </w:placeholder>
          <w:dataBinding w:prefixMappings="xmlns:ns0='http://schemas.microsoft.com/office/2006/coverPageProps' " w:xpath="/ns0:CoverPageProperties[1]/ns0:PublishDate[1]" w:storeItemID="{55AF091B-3C7A-41E3-B477-F2FDAA23CFDA}"/>
          <w:date w:fullDate="2020-08-11T00:00:00Z">
            <w:dateFormat w:val="dd.MM.yyyy"/>
            <w:lid w:val="ru-RU"/>
            <w:storeMappedDataAs w:val="dateTime"/>
            <w:calendar w:val="gregorian"/>
          </w:date>
        </w:sdtPr>
        <w:sdtEndPr/>
        <w:sdtContent>
          <w:r w:rsidR="000F4ADB">
            <w:rPr>
              <w:lang w:val="ru-RU"/>
            </w:rPr>
            <w:t>11.08.2020</w:t>
          </w:r>
        </w:sdtContent>
      </w:sdt>
    </w:p>
    <w:p w14:paraId="36C4F475" w14:textId="77777777" w:rsidR="006C367B" w:rsidRPr="002B0CB7" w:rsidRDefault="001504C8" w:rsidP="006275C5">
      <w:pPr>
        <w:pStyle w:val="DocProperties"/>
      </w:pPr>
      <w:r w:rsidRPr="002B0CB7">
        <w:t>Prepared by</w:t>
      </w:r>
      <w:r w:rsidR="006C367B" w:rsidRPr="002B0CB7">
        <w:t>:</w:t>
      </w:r>
      <w:r w:rsidR="006C367B" w:rsidRPr="002B0CB7">
        <w:tab/>
      </w:r>
      <w:r w:rsidR="00E128F1">
        <w:fldChar w:fldCharType="begin"/>
      </w:r>
      <w:r w:rsidR="00E128F1">
        <w:instrText xml:space="preserve"> DOCPROPERTY  Company  \* MERGEFORMAT </w:instrText>
      </w:r>
      <w:r w:rsidR="00E128F1">
        <w:fldChar w:fldCharType="separate"/>
      </w:r>
      <w:r w:rsidR="00C57BF0" w:rsidRPr="002B0CB7">
        <w:t>OpenWay</w:t>
      </w:r>
      <w:r w:rsidR="00E128F1">
        <w:fldChar w:fldCharType="end"/>
      </w:r>
    </w:p>
    <w:p w14:paraId="3CE30DFC" w14:textId="4A10D7C7" w:rsidR="006C367B" w:rsidRPr="002B0CB7" w:rsidRDefault="001504C8" w:rsidP="006275C5">
      <w:pPr>
        <w:pStyle w:val="DocProperties"/>
      </w:pPr>
      <w:r w:rsidRPr="002B0CB7">
        <w:t>Author</w:t>
      </w:r>
      <w:r w:rsidR="006C367B" w:rsidRPr="002B0CB7">
        <w:t>:</w:t>
      </w:r>
      <w:r w:rsidR="006C367B" w:rsidRPr="002B0CB7">
        <w:tab/>
      </w:r>
      <w:r w:rsidR="00E128F1">
        <w:fldChar w:fldCharType="begin"/>
      </w:r>
      <w:r w:rsidR="00E128F1">
        <w:instrText xml:space="preserve"> AUTHOR   \* MERGEFORMAT </w:instrText>
      </w:r>
      <w:r w:rsidR="00E128F1">
        <w:fldChar w:fldCharType="separate"/>
      </w:r>
      <w:r w:rsidR="00384D9D">
        <w:rPr>
          <w:noProof/>
        </w:rPr>
        <w:t>Tu B. Nguyen</w:t>
      </w:r>
      <w:r w:rsidR="00E128F1">
        <w:rPr>
          <w:noProof/>
        </w:rPr>
        <w:fldChar w:fldCharType="end"/>
      </w:r>
    </w:p>
    <w:p w14:paraId="6D9C6272" w14:textId="2DC58D3D" w:rsidR="006C367B" w:rsidRPr="002B0CB7" w:rsidRDefault="0092096D" w:rsidP="006275C5">
      <w:pPr>
        <w:pStyle w:val="DocProperties"/>
        <w:rPr>
          <w:noProof/>
        </w:rPr>
      </w:pPr>
      <w:r w:rsidRPr="002B0CB7">
        <w:t>Approved By</w:t>
      </w:r>
      <w:r w:rsidR="006C367B" w:rsidRPr="002B0CB7">
        <w:t>:</w:t>
      </w:r>
      <w:r w:rsidR="006C367B" w:rsidRPr="002B0CB7">
        <w:tab/>
      </w:r>
      <w:sdt>
        <w:sdtPr>
          <w:rPr>
            <w:noProof/>
          </w:rPr>
          <w:alias w:val="Manager"/>
          <w:tag w:val=""/>
          <w:id w:val="-1109505479"/>
          <w:placeholder>
            <w:docPart w:val="6E36196940FD4B37B00D8E8E1BAC720F"/>
          </w:placeholder>
          <w:dataBinding w:prefixMappings="xmlns:ns0='http://schemas.openxmlformats.org/officeDocument/2006/extended-properties' " w:xpath="/ns0:Properties[1]/ns0:Manager[1]" w:storeItemID="{6668398D-A668-4E3E-A5EB-62B293D839F1}"/>
          <w:text/>
        </w:sdtPr>
        <w:sdtEndPr/>
        <w:sdtContent>
          <w:r w:rsidR="00384D9D">
            <w:rPr>
              <w:noProof/>
            </w:rPr>
            <w:t>Tu B. Nguyen</w:t>
          </w:r>
        </w:sdtContent>
      </w:sdt>
    </w:p>
    <w:p w14:paraId="2379B0D1" w14:textId="77777777" w:rsidR="00C57BF0" w:rsidRPr="002B0CB7" w:rsidRDefault="00C57BF0">
      <w:pPr>
        <w:spacing w:after="0" w:line="240" w:lineRule="auto"/>
        <w:ind w:left="0"/>
        <w:rPr>
          <w:b/>
        </w:rPr>
      </w:pPr>
      <w:r w:rsidRPr="002B0CB7">
        <w:br w:type="page"/>
      </w:r>
    </w:p>
    <w:bookmarkStart w:id="5" w:name="_Toc49176266" w:displacedByCustomXml="next"/>
    <w:bookmarkStart w:id="6" w:name="_Toc375807280" w:displacedByCustomXml="next"/>
    <w:sdt>
      <w:sdtPr>
        <w:rPr>
          <w:rFonts w:eastAsiaTheme="minorEastAsia" w:cstheme="minorBidi"/>
          <w:b w:val="0"/>
          <w:bCs w:val="0"/>
          <w:w w:val="100"/>
          <w:sz w:val="18"/>
          <w:szCs w:val="24"/>
        </w:rPr>
        <w:id w:val="39285065"/>
        <w:docPartObj>
          <w:docPartGallery w:val="Table of Contents"/>
          <w:docPartUnique/>
        </w:docPartObj>
      </w:sdtPr>
      <w:sdtEndPr>
        <w:rPr>
          <w:sz w:val="20"/>
        </w:rPr>
      </w:sdtEndPr>
      <w:sdtContent>
        <w:p w14:paraId="0E811014" w14:textId="77777777" w:rsidR="00CB5A77" w:rsidRPr="002B0CB7" w:rsidRDefault="00CB5A77" w:rsidP="00CB5A77">
          <w:pPr>
            <w:pStyle w:val="Heading1Numbered"/>
            <w:spacing w:after="120"/>
            <w:jc w:val="both"/>
          </w:pPr>
          <w:r w:rsidRPr="002B0CB7">
            <w:t xml:space="preserve">Table of </w:t>
          </w:r>
          <w:r w:rsidR="0049670F" w:rsidRPr="002B0CB7">
            <w:t>C</w:t>
          </w:r>
          <w:r w:rsidRPr="002B0CB7">
            <w:t>ontents</w:t>
          </w:r>
          <w:bookmarkEnd w:id="5"/>
        </w:p>
        <w:p w14:paraId="033F4D83" w14:textId="1A7D8B64" w:rsidR="00AC48C1" w:rsidRDefault="00DC12FC">
          <w:pPr>
            <w:pStyle w:val="TOC1"/>
            <w:tabs>
              <w:tab w:val="left" w:pos="660"/>
              <w:tab w:val="right" w:leader="dot" w:pos="10124"/>
            </w:tabs>
            <w:rPr>
              <w:ins w:id="7" w:author="Tu B. Nguyen" w:date="2020-08-24T15:44:00Z"/>
              <w:rFonts w:asciiTheme="minorHAnsi" w:hAnsiTheme="minorHAnsi"/>
              <w:noProof/>
              <w:color w:val="auto"/>
              <w:sz w:val="22"/>
              <w:szCs w:val="22"/>
              <w:lang w:eastAsia="en-US"/>
            </w:rPr>
          </w:pPr>
          <w:r w:rsidRPr="002B0CB7">
            <w:rPr>
              <w:b/>
              <w:noProof/>
            </w:rPr>
            <w:fldChar w:fldCharType="begin"/>
          </w:r>
          <w:r w:rsidR="00CB5A77" w:rsidRPr="002B0CB7">
            <w:instrText xml:space="preserve"> TOC \o "1-3" \h \z \u </w:instrText>
          </w:r>
          <w:r w:rsidRPr="002B0CB7">
            <w:rPr>
              <w:b/>
              <w:noProof/>
            </w:rPr>
            <w:fldChar w:fldCharType="separate"/>
          </w:r>
          <w:ins w:id="8" w:author="Tu B. Nguyen" w:date="2020-08-24T15:44:00Z">
            <w:r w:rsidR="00AC48C1" w:rsidRPr="00B51F22">
              <w:rPr>
                <w:rStyle w:val="Hyperlink"/>
                <w:noProof/>
              </w:rPr>
              <w:fldChar w:fldCharType="begin"/>
            </w:r>
            <w:r w:rsidR="00AC48C1" w:rsidRPr="00B51F22">
              <w:rPr>
                <w:rStyle w:val="Hyperlink"/>
                <w:noProof/>
              </w:rPr>
              <w:instrText xml:space="preserve"> </w:instrText>
            </w:r>
            <w:r w:rsidR="00AC48C1">
              <w:rPr>
                <w:noProof/>
              </w:rPr>
              <w:instrText>HYPERLINK \l "_Toc49176266"</w:instrText>
            </w:r>
            <w:r w:rsidR="00AC48C1" w:rsidRPr="00B51F22">
              <w:rPr>
                <w:rStyle w:val="Hyperlink"/>
                <w:noProof/>
              </w:rPr>
              <w:instrText xml:space="preserve"> </w:instrText>
            </w:r>
            <w:r w:rsidR="00AC48C1" w:rsidRPr="00B51F22">
              <w:rPr>
                <w:rStyle w:val="Hyperlink"/>
                <w:noProof/>
              </w:rPr>
              <w:fldChar w:fldCharType="separate"/>
            </w:r>
            <w:r w:rsidR="00AC48C1" w:rsidRPr="00B51F22">
              <w:rPr>
                <w:rStyle w:val="Hyperlink"/>
                <w:noProof/>
              </w:rPr>
              <w:t>1.</w:t>
            </w:r>
            <w:r w:rsidR="00AC48C1">
              <w:rPr>
                <w:rFonts w:asciiTheme="minorHAnsi" w:hAnsiTheme="minorHAnsi"/>
                <w:noProof/>
                <w:color w:val="auto"/>
                <w:sz w:val="22"/>
                <w:szCs w:val="22"/>
                <w:lang w:eastAsia="en-US"/>
              </w:rPr>
              <w:tab/>
            </w:r>
            <w:r w:rsidR="00AC48C1" w:rsidRPr="00B51F22">
              <w:rPr>
                <w:rStyle w:val="Hyperlink"/>
                <w:noProof/>
              </w:rPr>
              <w:t>Table of Contents</w:t>
            </w:r>
            <w:r w:rsidR="00AC48C1">
              <w:rPr>
                <w:noProof/>
                <w:webHidden/>
              </w:rPr>
              <w:tab/>
            </w:r>
            <w:r w:rsidR="00AC48C1">
              <w:rPr>
                <w:noProof/>
                <w:webHidden/>
              </w:rPr>
              <w:fldChar w:fldCharType="begin"/>
            </w:r>
            <w:r w:rsidR="00AC48C1">
              <w:rPr>
                <w:noProof/>
                <w:webHidden/>
              </w:rPr>
              <w:instrText xml:space="preserve"> PAGEREF _Toc49176266 \h </w:instrText>
            </w:r>
          </w:ins>
          <w:r w:rsidR="00AC48C1">
            <w:rPr>
              <w:noProof/>
              <w:webHidden/>
            </w:rPr>
          </w:r>
          <w:r w:rsidR="00AC48C1">
            <w:rPr>
              <w:noProof/>
              <w:webHidden/>
            </w:rPr>
            <w:fldChar w:fldCharType="separate"/>
          </w:r>
          <w:ins w:id="9" w:author="Tu B. Nguyen" w:date="2020-08-24T15:44:00Z">
            <w:r w:rsidR="00AC48C1">
              <w:rPr>
                <w:noProof/>
                <w:webHidden/>
              </w:rPr>
              <w:t>2</w:t>
            </w:r>
            <w:r w:rsidR="00AC48C1">
              <w:rPr>
                <w:noProof/>
                <w:webHidden/>
              </w:rPr>
              <w:fldChar w:fldCharType="end"/>
            </w:r>
            <w:r w:rsidR="00AC48C1" w:rsidRPr="00B51F22">
              <w:rPr>
                <w:rStyle w:val="Hyperlink"/>
                <w:noProof/>
              </w:rPr>
              <w:fldChar w:fldCharType="end"/>
            </w:r>
          </w:ins>
        </w:p>
        <w:p w14:paraId="2E8D56AF" w14:textId="1427FBD6" w:rsidR="00AC48C1" w:rsidRDefault="00AC48C1">
          <w:pPr>
            <w:pStyle w:val="TOC1"/>
            <w:tabs>
              <w:tab w:val="left" w:pos="660"/>
              <w:tab w:val="right" w:leader="dot" w:pos="10124"/>
            </w:tabs>
            <w:rPr>
              <w:ins w:id="10" w:author="Tu B. Nguyen" w:date="2020-08-24T15:44:00Z"/>
              <w:rFonts w:asciiTheme="minorHAnsi" w:hAnsiTheme="minorHAnsi"/>
              <w:noProof/>
              <w:color w:val="auto"/>
              <w:sz w:val="22"/>
              <w:szCs w:val="22"/>
              <w:lang w:eastAsia="en-US"/>
            </w:rPr>
          </w:pPr>
          <w:ins w:id="11"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"_Toc49176267"</w:instrText>
            </w:r>
            <w:r w:rsidRPr="00B51F22">
              <w:rPr>
                <w:rStyle w:val="Hyperlink"/>
                <w:noProof/>
              </w:rPr>
              <w:instrText xml:space="preserve"> </w:instrText>
            </w:r>
            <w:r w:rsidRPr="00B51F22">
              <w:rPr>
                <w:rStyle w:val="Hyperlink"/>
                <w:noProof/>
              </w:rPr>
              <w:fldChar w:fldCharType="separate"/>
            </w:r>
            <w:r w:rsidRPr="00B51F22">
              <w:rPr>
                <w:rStyle w:val="Hyperlink"/>
                <w:noProof/>
              </w:rPr>
              <w:t>2.</w:t>
            </w:r>
            <w:r>
              <w:rPr>
                <w:rFonts w:asciiTheme="minorHAnsi" w:hAnsiTheme="minorHAnsi"/>
                <w:noProof/>
                <w:color w:val="auto"/>
                <w:sz w:val="22"/>
                <w:szCs w:val="22"/>
                <w:lang w:eastAsia="en-US"/>
              </w:rPr>
              <w:tab/>
            </w:r>
            <w:r w:rsidRPr="00B51F22">
              <w:rPr>
                <w:rStyle w:val="Hyperlink"/>
                <w:noProof/>
              </w:rPr>
              <w:t>History of changes</w:t>
            </w:r>
            <w:r>
              <w:rPr>
                <w:noProof/>
                <w:webHidden/>
              </w:rPr>
              <w:tab/>
            </w:r>
            <w:r>
              <w:rPr>
                <w:noProof/>
                <w:webHidden/>
              </w:rPr>
              <w:fldChar w:fldCharType="begin"/>
            </w:r>
            <w:r>
              <w:rPr>
                <w:noProof/>
                <w:webHidden/>
              </w:rPr>
              <w:instrText xml:space="preserve"> PAGEREF _Toc49176267 \h </w:instrText>
            </w:r>
          </w:ins>
          <w:r>
            <w:rPr>
              <w:noProof/>
              <w:webHidden/>
            </w:rPr>
          </w:r>
          <w:r>
            <w:rPr>
              <w:noProof/>
              <w:webHidden/>
            </w:rPr>
            <w:fldChar w:fldCharType="separate"/>
          </w:r>
          <w:ins w:id="12" w:author="Tu B. Nguyen" w:date="2020-08-24T15:44:00Z">
            <w:r>
              <w:rPr>
                <w:noProof/>
                <w:webHidden/>
              </w:rPr>
              <w:t>3</w:t>
            </w:r>
            <w:r>
              <w:rPr>
                <w:noProof/>
                <w:webHidden/>
              </w:rPr>
              <w:fldChar w:fldCharType="end"/>
            </w:r>
            <w:r w:rsidRPr="00B51F22">
              <w:rPr>
                <w:rStyle w:val="Hyperlink"/>
                <w:noProof/>
              </w:rPr>
              <w:fldChar w:fldCharType="end"/>
            </w:r>
          </w:ins>
        </w:p>
        <w:p w14:paraId="7F4344F9" w14:textId="26E9B6CB" w:rsidR="00AC48C1" w:rsidRDefault="00AC48C1">
          <w:pPr>
            <w:pStyle w:val="TOC1"/>
            <w:tabs>
              <w:tab w:val="left" w:pos="660"/>
              <w:tab w:val="right" w:leader="dot" w:pos="10124"/>
            </w:tabs>
            <w:rPr>
              <w:ins w:id="13" w:author="Tu B. Nguyen" w:date="2020-08-24T15:44:00Z"/>
              <w:rFonts w:asciiTheme="minorHAnsi" w:hAnsiTheme="minorHAnsi"/>
              <w:noProof/>
              <w:color w:val="auto"/>
              <w:sz w:val="22"/>
              <w:szCs w:val="22"/>
              <w:lang w:eastAsia="en-US"/>
            </w:rPr>
          </w:pPr>
          <w:ins w:id="14"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"_Toc49176268"</w:instrText>
            </w:r>
            <w:r w:rsidRPr="00B51F22">
              <w:rPr>
                <w:rStyle w:val="Hyperlink"/>
                <w:noProof/>
              </w:rPr>
              <w:instrText xml:space="preserve"> </w:instrText>
            </w:r>
            <w:r w:rsidRPr="00B51F22">
              <w:rPr>
                <w:rStyle w:val="Hyperlink"/>
                <w:noProof/>
              </w:rPr>
              <w:fldChar w:fldCharType="separate"/>
            </w:r>
            <w:r w:rsidRPr="00B51F22">
              <w:rPr>
                <w:rStyle w:val="Hyperlink"/>
                <w:noProof/>
              </w:rPr>
              <w:t>3.</w:t>
            </w:r>
            <w:r>
              <w:rPr>
                <w:rFonts w:asciiTheme="minorHAnsi" w:hAnsiTheme="minorHAnsi"/>
                <w:noProof/>
                <w:color w:val="auto"/>
                <w:sz w:val="22"/>
                <w:szCs w:val="22"/>
                <w:lang w:eastAsia="en-US"/>
              </w:rPr>
              <w:tab/>
            </w:r>
            <w:r w:rsidRPr="00B51F22">
              <w:rPr>
                <w:rStyle w:val="Hyperlink"/>
                <w:noProof/>
              </w:rPr>
              <w:t>Introduction</w:t>
            </w:r>
            <w:r>
              <w:rPr>
                <w:noProof/>
                <w:webHidden/>
              </w:rPr>
              <w:tab/>
            </w:r>
            <w:r>
              <w:rPr>
                <w:noProof/>
                <w:webHidden/>
              </w:rPr>
              <w:fldChar w:fldCharType="begin"/>
            </w:r>
            <w:r>
              <w:rPr>
                <w:noProof/>
                <w:webHidden/>
              </w:rPr>
              <w:instrText xml:space="preserve"> PAGEREF _Toc49176268 \h </w:instrText>
            </w:r>
          </w:ins>
          <w:r>
            <w:rPr>
              <w:noProof/>
              <w:webHidden/>
            </w:rPr>
          </w:r>
          <w:r>
            <w:rPr>
              <w:noProof/>
              <w:webHidden/>
            </w:rPr>
            <w:fldChar w:fldCharType="separate"/>
          </w:r>
          <w:ins w:id="15" w:author="Tu B. Nguyen" w:date="2020-08-24T15:44:00Z">
            <w:r>
              <w:rPr>
                <w:noProof/>
                <w:webHidden/>
              </w:rPr>
              <w:t>4</w:t>
            </w:r>
            <w:r>
              <w:rPr>
                <w:noProof/>
                <w:webHidden/>
              </w:rPr>
              <w:fldChar w:fldCharType="end"/>
            </w:r>
            <w:r w:rsidRPr="00B51F22">
              <w:rPr>
                <w:rStyle w:val="Hyperlink"/>
                <w:noProof/>
              </w:rPr>
              <w:fldChar w:fldCharType="end"/>
            </w:r>
          </w:ins>
        </w:p>
        <w:p w14:paraId="52BA0DA6" w14:textId="22B44F5B" w:rsidR="00AC48C1" w:rsidRDefault="00AC48C1">
          <w:pPr>
            <w:pStyle w:val="TOC2"/>
            <w:tabs>
              <w:tab w:val="left" w:pos="880"/>
              <w:tab w:val="right" w:leader="dot" w:pos="10124"/>
            </w:tabs>
            <w:rPr>
              <w:ins w:id="16" w:author="Tu B. Nguyen" w:date="2020-08-24T15:44:00Z"/>
              <w:rFonts w:asciiTheme="minorHAnsi" w:hAnsiTheme="minorHAnsi"/>
              <w:noProof/>
              <w:color w:val="auto"/>
              <w:sz w:val="22"/>
              <w:szCs w:val="22"/>
              <w:lang w:eastAsia="en-US"/>
            </w:rPr>
          </w:pPr>
          <w:ins w:id="17"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"_Toc49176269"</w:instrText>
            </w:r>
            <w:r w:rsidRPr="00B51F22">
              <w:rPr>
                <w:rStyle w:val="Hyperlink"/>
                <w:noProof/>
              </w:rPr>
              <w:instrText xml:space="preserve"> </w:instrText>
            </w:r>
            <w:r w:rsidRPr="00B51F22">
              <w:rPr>
                <w:rStyle w:val="Hyperlink"/>
                <w:noProof/>
              </w:rPr>
              <w:fldChar w:fldCharType="separate"/>
            </w:r>
            <w:r w:rsidRPr="00B51F22">
              <w:rPr>
                <w:rStyle w:val="Hyperlink"/>
                <w:noProof/>
                <w:lang w:val="en-GB"/>
              </w:rPr>
              <w:t>3.1.</w:t>
            </w:r>
            <w:r>
              <w:rPr>
                <w:rFonts w:asciiTheme="minorHAnsi" w:hAnsiTheme="minorHAnsi"/>
                <w:noProof/>
                <w:color w:val="auto"/>
                <w:sz w:val="22"/>
                <w:szCs w:val="22"/>
                <w:lang w:eastAsia="en-US"/>
              </w:rPr>
              <w:tab/>
            </w:r>
            <w:r w:rsidRPr="00B51F22">
              <w:rPr>
                <w:rStyle w:val="Hyperlink"/>
                <w:noProof/>
                <w:lang w:val="en-GB"/>
              </w:rPr>
              <w:t>Notations</w:t>
            </w:r>
            <w:r>
              <w:rPr>
                <w:noProof/>
                <w:webHidden/>
              </w:rPr>
              <w:tab/>
            </w:r>
            <w:r>
              <w:rPr>
                <w:noProof/>
                <w:webHidden/>
              </w:rPr>
              <w:fldChar w:fldCharType="begin"/>
            </w:r>
            <w:r>
              <w:rPr>
                <w:noProof/>
                <w:webHidden/>
              </w:rPr>
              <w:instrText xml:space="preserve"> PAGEREF _Toc49176269 \h </w:instrText>
            </w:r>
          </w:ins>
          <w:r>
            <w:rPr>
              <w:noProof/>
              <w:webHidden/>
            </w:rPr>
          </w:r>
          <w:r>
            <w:rPr>
              <w:noProof/>
              <w:webHidden/>
            </w:rPr>
            <w:fldChar w:fldCharType="separate"/>
          </w:r>
          <w:ins w:id="18" w:author="Tu B. Nguyen" w:date="2020-08-24T15:44:00Z">
            <w:r>
              <w:rPr>
                <w:noProof/>
                <w:webHidden/>
              </w:rPr>
              <w:t>4</w:t>
            </w:r>
            <w:r>
              <w:rPr>
                <w:noProof/>
                <w:webHidden/>
              </w:rPr>
              <w:fldChar w:fldCharType="end"/>
            </w:r>
            <w:r w:rsidRPr="00B51F22">
              <w:rPr>
                <w:rStyle w:val="Hyperlink"/>
                <w:noProof/>
              </w:rPr>
              <w:fldChar w:fldCharType="end"/>
            </w:r>
          </w:ins>
        </w:p>
        <w:p w14:paraId="46AA899F" w14:textId="7A70DA02" w:rsidR="00AC48C1" w:rsidRDefault="00AC48C1">
          <w:pPr>
            <w:pStyle w:val="TOC1"/>
            <w:tabs>
              <w:tab w:val="left" w:pos="660"/>
              <w:tab w:val="right" w:leader="dot" w:pos="10124"/>
            </w:tabs>
            <w:rPr>
              <w:ins w:id="19" w:author="Tu B. Nguyen" w:date="2020-08-24T15:44:00Z"/>
              <w:rFonts w:asciiTheme="minorHAnsi" w:hAnsiTheme="minorHAnsi"/>
              <w:noProof/>
              <w:color w:val="auto"/>
              <w:sz w:val="22"/>
              <w:szCs w:val="22"/>
              <w:lang w:eastAsia="en-US"/>
            </w:rPr>
          </w:pPr>
          <w:ins w:id="20"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"_Toc49176270"</w:instrText>
            </w:r>
            <w:r w:rsidRPr="00B51F22">
              <w:rPr>
                <w:rStyle w:val="Hyperlink"/>
                <w:noProof/>
              </w:rPr>
              <w:instrText xml:space="preserve"> </w:instrText>
            </w:r>
            <w:r w:rsidRPr="00B51F22">
              <w:rPr>
                <w:rStyle w:val="Hyperlink"/>
                <w:noProof/>
              </w:rPr>
              <w:fldChar w:fldCharType="separate"/>
            </w:r>
            <w:r w:rsidRPr="00B51F22">
              <w:rPr>
                <w:rStyle w:val="Hyperlink"/>
                <w:noProof/>
              </w:rPr>
              <w:t>4.</w:t>
            </w:r>
            <w:r>
              <w:rPr>
                <w:rFonts w:asciiTheme="minorHAnsi" w:hAnsiTheme="minorHAnsi"/>
                <w:noProof/>
                <w:color w:val="auto"/>
                <w:sz w:val="22"/>
                <w:szCs w:val="22"/>
                <w:lang w:eastAsia="en-US"/>
              </w:rPr>
              <w:tab/>
            </w:r>
            <w:r w:rsidRPr="00B51F22">
              <w:rPr>
                <w:rStyle w:val="Hyperlink"/>
                <w:noProof/>
                <w:lang w:val="en-GB"/>
              </w:rPr>
              <w:t>Introduction</w:t>
            </w:r>
            <w:r>
              <w:rPr>
                <w:noProof/>
                <w:webHidden/>
              </w:rPr>
              <w:tab/>
            </w:r>
            <w:r>
              <w:rPr>
                <w:noProof/>
                <w:webHidden/>
              </w:rPr>
              <w:fldChar w:fldCharType="begin"/>
            </w:r>
            <w:r>
              <w:rPr>
                <w:noProof/>
                <w:webHidden/>
              </w:rPr>
              <w:instrText xml:space="preserve"> PAGEREF _Toc49176270 \h </w:instrText>
            </w:r>
          </w:ins>
          <w:r>
            <w:rPr>
              <w:noProof/>
              <w:webHidden/>
            </w:rPr>
          </w:r>
          <w:r>
            <w:rPr>
              <w:noProof/>
              <w:webHidden/>
            </w:rPr>
            <w:fldChar w:fldCharType="separate"/>
          </w:r>
          <w:ins w:id="21" w:author="Tu B. Nguyen" w:date="2020-08-24T15:44:00Z">
            <w:r>
              <w:rPr>
                <w:noProof/>
                <w:webHidden/>
              </w:rPr>
              <w:t>5</w:t>
            </w:r>
            <w:r>
              <w:rPr>
                <w:noProof/>
                <w:webHidden/>
              </w:rPr>
              <w:fldChar w:fldCharType="end"/>
            </w:r>
            <w:r w:rsidRPr="00B51F22">
              <w:rPr>
                <w:rStyle w:val="Hyperlink"/>
                <w:noProof/>
              </w:rPr>
              <w:fldChar w:fldCharType="end"/>
            </w:r>
          </w:ins>
        </w:p>
        <w:p w14:paraId="176E7D51" w14:textId="4CDF28E9" w:rsidR="00AC48C1" w:rsidRDefault="00AC48C1">
          <w:pPr>
            <w:pStyle w:val="TOC2"/>
            <w:tabs>
              <w:tab w:val="left" w:pos="880"/>
              <w:tab w:val="right" w:leader="dot" w:pos="10124"/>
            </w:tabs>
            <w:rPr>
              <w:ins w:id="22" w:author="Tu B. Nguyen" w:date="2020-08-24T15:44:00Z"/>
              <w:rFonts w:asciiTheme="minorHAnsi" w:hAnsiTheme="minorHAnsi"/>
              <w:noProof/>
              <w:color w:val="auto"/>
              <w:sz w:val="22"/>
              <w:szCs w:val="22"/>
              <w:lang w:eastAsia="en-US"/>
            </w:rPr>
          </w:pPr>
          <w:ins w:id="23"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"_Toc49176271"</w:instrText>
            </w:r>
            <w:r w:rsidRPr="00B51F22">
              <w:rPr>
                <w:rStyle w:val="Hyperlink"/>
                <w:noProof/>
              </w:rPr>
              <w:instrText xml:space="preserve"> </w:instrText>
            </w:r>
            <w:r w:rsidRPr="00B51F22">
              <w:rPr>
                <w:rStyle w:val="Hyperlink"/>
                <w:noProof/>
              </w:rPr>
              <w:fldChar w:fldCharType="separate"/>
            </w:r>
            <w:r w:rsidRPr="00B51F22">
              <w:rPr>
                <w:rStyle w:val="Hyperlink"/>
                <w:noProof/>
                <w:lang w:val="en-GB"/>
              </w:rPr>
              <w:t>4.1.</w:t>
            </w:r>
            <w:r>
              <w:rPr>
                <w:rFonts w:asciiTheme="minorHAnsi" w:hAnsiTheme="minorHAnsi"/>
                <w:noProof/>
                <w:color w:val="auto"/>
                <w:sz w:val="22"/>
                <w:szCs w:val="22"/>
                <w:lang w:eastAsia="en-US"/>
              </w:rPr>
              <w:tab/>
            </w:r>
            <w:r w:rsidRPr="00B51F22">
              <w:rPr>
                <w:rStyle w:val="Hyperlink"/>
                <w:noProof/>
                <w:lang w:val="en-GB"/>
              </w:rPr>
              <w:t>Overview</w:t>
            </w:r>
            <w:r>
              <w:rPr>
                <w:noProof/>
                <w:webHidden/>
              </w:rPr>
              <w:tab/>
            </w:r>
            <w:r>
              <w:rPr>
                <w:noProof/>
                <w:webHidden/>
              </w:rPr>
              <w:fldChar w:fldCharType="begin"/>
            </w:r>
            <w:r>
              <w:rPr>
                <w:noProof/>
                <w:webHidden/>
              </w:rPr>
              <w:instrText xml:space="preserve"> PAGEREF _Toc49176271 \h </w:instrText>
            </w:r>
          </w:ins>
          <w:r>
            <w:rPr>
              <w:noProof/>
              <w:webHidden/>
            </w:rPr>
          </w:r>
          <w:r>
            <w:rPr>
              <w:noProof/>
              <w:webHidden/>
            </w:rPr>
            <w:fldChar w:fldCharType="separate"/>
          </w:r>
          <w:ins w:id="24" w:author="Tu B. Nguyen" w:date="2020-08-24T15:44:00Z">
            <w:r>
              <w:rPr>
                <w:noProof/>
                <w:webHidden/>
              </w:rPr>
              <w:t>5</w:t>
            </w:r>
            <w:r>
              <w:rPr>
                <w:noProof/>
                <w:webHidden/>
              </w:rPr>
              <w:fldChar w:fldCharType="end"/>
            </w:r>
            <w:r w:rsidRPr="00B51F22">
              <w:rPr>
                <w:rStyle w:val="Hyperlink"/>
                <w:noProof/>
              </w:rPr>
              <w:fldChar w:fldCharType="end"/>
            </w:r>
          </w:ins>
        </w:p>
        <w:p w14:paraId="04CA5D21" w14:textId="338CCD8D" w:rsidR="00AC48C1" w:rsidRDefault="00AC48C1">
          <w:pPr>
            <w:pStyle w:val="TOC2"/>
            <w:tabs>
              <w:tab w:val="left" w:pos="880"/>
              <w:tab w:val="right" w:leader="dot" w:pos="10124"/>
            </w:tabs>
            <w:rPr>
              <w:ins w:id="25" w:author="Tu B. Nguyen" w:date="2020-08-24T15:44:00Z"/>
              <w:rFonts w:asciiTheme="minorHAnsi" w:hAnsiTheme="minorHAnsi"/>
              <w:noProof/>
              <w:color w:val="auto"/>
              <w:sz w:val="22"/>
              <w:szCs w:val="22"/>
              <w:lang w:eastAsia="en-US"/>
            </w:rPr>
          </w:pPr>
          <w:ins w:id="26"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"_Toc49176273"</w:instrText>
            </w:r>
            <w:r w:rsidRPr="00B51F22">
              <w:rPr>
                <w:rStyle w:val="Hyperlink"/>
                <w:noProof/>
              </w:rPr>
              <w:instrText xml:space="preserve"> </w:instrText>
            </w:r>
            <w:r w:rsidRPr="00B51F22">
              <w:rPr>
                <w:rStyle w:val="Hyperlink"/>
                <w:noProof/>
              </w:rPr>
              <w:fldChar w:fldCharType="separate"/>
            </w:r>
            <w:r w:rsidRPr="00B51F22">
              <w:rPr>
                <w:rStyle w:val="Hyperlink"/>
                <w:noProof/>
                <w:lang w:val="en-GB"/>
              </w:rPr>
              <w:t>4.2.</w:t>
            </w:r>
            <w:r>
              <w:rPr>
                <w:rFonts w:asciiTheme="minorHAnsi" w:hAnsiTheme="minorHAnsi"/>
                <w:noProof/>
                <w:color w:val="auto"/>
                <w:sz w:val="22"/>
                <w:szCs w:val="22"/>
                <w:lang w:eastAsia="en-US"/>
              </w:rPr>
              <w:tab/>
            </w:r>
            <w:r w:rsidRPr="00B51F22">
              <w:rPr>
                <w:rStyle w:val="Hyperlink"/>
                <w:noProof/>
                <w:lang w:val="en-GB"/>
              </w:rPr>
              <w:t>API List</w:t>
            </w:r>
            <w:r>
              <w:rPr>
                <w:noProof/>
                <w:webHidden/>
              </w:rPr>
              <w:tab/>
            </w:r>
            <w:r>
              <w:rPr>
                <w:noProof/>
                <w:webHidden/>
              </w:rPr>
              <w:fldChar w:fldCharType="begin"/>
            </w:r>
            <w:r>
              <w:rPr>
                <w:noProof/>
                <w:webHidden/>
              </w:rPr>
              <w:instrText xml:space="preserve"> PAGEREF _Toc49176273 \h </w:instrText>
            </w:r>
          </w:ins>
          <w:r>
            <w:rPr>
              <w:noProof/>
              <w:webHidden/>
            </w:rPr>
          </w:r>
          <w:r>
            <w:rPr>
              <w:noProof/>
              <w:webHidden/>
            </w:rPr>
            <w:fldChar w:fldCharType="separate"/>
          </w:r>
          <w:ins w:id="27" w:author="Tu B. Nguyen" w:date="2020-08-24T15:44:00Z">
            <w:r>
              <w:rPr>
                <w:noProof/>
                <w:webHidden/>
              </w:rPr>
              <w:t>6</w:t>
            </w:r>
            <w:r>
              <w:rPr>
                <w:noProof/>
                <w:webHidden/>
              </w:rPr>
              <w:fldChar w:fldCharType="end"/>
            </w:r>
            <w:r w:rsidRPr="00B51F22">
              <w:rPr>
                <w:rStyle w:val="Hyperlink"/>
                <w:noProof/>
              </w:rPr>
              <w:fldChar w:fldCharType="end"/>
            </w:r>
          </w:ins>
        </w:p>
        <w:p w14:paraId="62636027" w14:textId="7E6FC88C" w:rsidR="00AC48C1" w:rsidRDefault="00AC48C1">
          <w:pPr>
            <w:pStyle w:val="TOC2"/>
            <w:tabs>
              <w:tab w:val="left" w:pos="880"/>
              <w:tab w:val="right" w:leader="dot" w:pos="10124"/>
            </w:tabs>
            <w:rPr>
              <w:ins w:id="28" w:author="Tu B. Nguyen" w:date="2020-08-24T15:44:00Z"/>
              <w:rFonts w:asciiTheme="minorHAnsi" w:hAnsiTheme="minorHAnsi"/>
              <w:noProof/>
              <w:color w:val="auto"/>
              <w:sz w:val="22"/>
              <w:szCs w:val="22"/>
              <w:lang w:eastAsia="en-US"/>
            </w:rPr>
          </w:pPr>
          <w:ins w:id="29"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"_Toc49176274"</w:instrText>
            </w:r>
            <w:r w:rsidRPr="00B51F22">
              <w:rPr>
                <w:rStyle w:val="Hyperlink"/>
                <w:noProof/>
              </w:rPr>
              <w:instrText xml:space="preserve"> </w:instrText>
            </w:r>
            <w:r w:rsidRPr="00B51F22">
              <w:rPr>
                <w:rStyle w:val="Hyperlink"/>
                <w:noProof/>
              </w:rPr>
              <w:fldChar w:fldCharType="separate"/>
            </w:r>
            <w:r w:rsidRPr="00B51F22">
              <w:rPr>
                <w:rStyle w:val="Hyperlink"/>
                <w:noProof/>
                <w:lang w:val="en-GB"/>
              </w:rPr>
              <w:t>4.3.</w:t>
            </w:r>
            <w:r>
              <w:rPr>
                <w:rFonts w:asciiTheme="minorHAnsi" w:hAnsiTheme="minorHAnsi"/>
                <w:noProof/>
                <w:color w:val="auto"/>
                <w:sz w:val="22"/>
                <w:szCs w:val="22"/>
                <w:lang w:eastAsia="en-US"/>
              </w:rPr>
              <w:tab/>
            </w:r>
            <w:r w:rsidRPr="00B51F22">
              <w:rPr>
                <w:rStyle w:val="Hyperlink"/>
                <w:noProof/>
                <w:lang w:val="en-GB"/>
              </w:rPr>
              <w:t>General Methodology</w:t>
            </w:r>
            <w:r>
              <w:rPr>
                <w:noProof/>
                <w:webHidden/>
              </w:rPr>
              <w:tab/>
            </w:r>
            <w:r>
              <w:rPr>
                <w:noProof/>
                <w:webHidden/>
              </w:rPr>
              <w:fldChar w:fldCharType="begin"/>
            </w:r>
            <w:r>
              <w:rPr>
                <w:noProof/>
                <w:webHidden/>
              </w:rPr>
              <w:instrText xml:space="preserve"> PAGEREF _Toc49176274 \h </w:instrText>
            </w:r>
          </w:ins>
          <w:r>
            <w:rPr>
              <w:noProof/>
              <w:webHidden/>
            </w:rPr>
          </w:r>
          <w:r>
            <w:rPr>
              <w:noProof/>
              <w:webHidden/>
            </w:rPr>
            <w:fldChar w:fldCharType="separate"/>
          </w:r>
          <w:ins w:id="30" w:author="Tu B. Nguyen" w:date="2020-08-24T15:44:00Z">
            <w:r>
              <w:rPr>
                <w:noProof/>
                <w:webHidden/>
              </w:rPr>
              <w:t>7</w:t>
            </w:r>
            <w:r>
              <w:rPr>
                <w:noProof/>
                <w:webHidden/>
              </w:rPr>
              <w:fldChar w:fldCharType="end"/>
            </w:r>
            <w:r w:rsidRPr="00B51F22">
              <w:rPr>
                <w:rStyle w:val="Hyperlink"/>
                <w:noProof/>
              </w:rPr>
              <w:fldChar w:fldCharType="end"/>
            </w:r>
          </w:ins>
        </w:p>
        <w:p w14:paraId="196C959B" w14:textId="28889DB4" w:rsidR="00AC48C1" w:rsidRDefault="00AC48C1">
          <w:pPr>
            <w:pStyle w:val="TOC1"/>
            <w:tabs>
              <w:tab w:val="left" w:pos="660"/>
              <w:tab w:val="right" w:leader="dot" w:pos="10124"/>
            </w:tabs>
            <w:rPr>
              <w:ins w:id="31" w:author="Tu B. Nguyen" w:date="2020-08-24T15:44:00Z"/>
              <w:rFonts w:asciiTheme="minorHAnsi" w:hAnsiTheme="minorHAnsi"/>
              <w:noProof/>
              <w:color w:val="auto"/>
              <w:sz w:val="22"/>
              <w:szCs w:val="22"/>
              <w:lang w:eastAsia="en-US"/>
            </w:rPr>
          </w:pPr>
          <w:ins w:id="32"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"_Toc49176275"</w:instrText>
            </w:r>
            <w:r w:rsidRPr="00B51F22">
              <w:rPr>
                <w:rStyle w:val="Hyperlink"/>
                <w:noProof/>
              </w:rPr>
              <w:instrText xml:space="preserve"> </w:instrText>
            </w:r>
            <w:r w:rsidRPr="00B51F22">
              <w:rPr>
                <w:rStyle w:val="Hyperlink"/>
                <w:noProof/>
              </w:rPr>
              <w:fldChar w:fldCharType="separate"/>
            </w:r>
            <w:r w:rsidRPr="00B51F22">
              <w:rPr>
                <w:rStyle w:val="Hyperlink"/>
                <w:noProof/>
              </w:rPr>
              <w:t>5.</w:t>
            </w:r>
            <w:r>
              <w:rPr>
                <w:rFonts w:asciiTheme="minorHAnsi" w:hAnsiTheme="minorHAnsi"/>
                <w:noProof/>
                <w:color w:val="auto"/>
                <w:sz w:val="22"/>
                <w:szCs w:val="22"/>
                <w:lang w:eastAsia="en-US"/>
              </w:rPr>
              <w:tab/>
            </w:r>
            <w:r w:rsidRPr="00B51F22">
              <w:rPr>
                <w:rStyle w:val="Hyperlink"/>
                <w:noProof/>
              </w:rPr>
              <w:t>API Requirement</w:t>
            </w:r>
            <w:r>
              <w:rPr>
                <w:noProof/>
                <w:webHidden/>
              </w:rPr>
              <w:tab/>
            </w:r>
            <w:r>
              <w:rPr>
                <w:noProof/>
                <w:webHidden/>
              </w:rPr>
              <w:fldChar w:fldCharType="begin"/>
            </w:r>
            <w:r>
              <w:rPr>
                <w:noProof/>
                <w:webHidden/>
              </w:rPr>
              <w:instrText xml:space="preserve"> PAGEREF _Toc49176275 \h </w:instrText>
            </w:r>
          </w:ins>
          <w:r>
            <w:rPr>
              <w:noProof/>
              <w:webHidden/>
            </w:rPr>
          </w:r>
          <w:r>
            <w:rPr>
              <w:noProof/>
              <w:webHidden/>
            </w:rPr>
            <w:fldChar w:fldCharType="separate"/>
          </w:r>
          <w:ins w:id="33" w:author="Tu B. Nguyen" w:date="2020-08-24T15:44:00Z">
            <w:r>
              <w:rPr>
                <w:noProof/>
                <w:webHidden/>
              </w:rPr>
              <w:t>9</w:t>
            </w:r>
            <w:r>
              <w:rPr>
                <w:noProof/>
                <w:webHidden/>
              </w:rPr>
              <w:fldChar w:fldCharType="end"/>
            </w:r>
            <w:r w:rsidRPr="00B51F22">
              <w:rPr>
                <w:rStyle w:val="Hyperlink"/>
                <w:noProof/>
              </w:rPr>
              <w:fldChar w:fldCharType="end"/>
            </w:r>
          </w:ins>
        </w:p>
        <w:p w14:paraId="75B42230" w14:textId="6CB6AA42" w:rsidR="00AC48C1" w:rsidRDefault="00AC48C1">
          <w:pPr>
            <w:pStyle w:val="TOC2"/>
            <w:tabs>
              <w:tab w:val="left" w:pos="880"/>
              <w:tab w:val="right" w:leader="dot" w:pos="10124"/>
            </w:tabs>
            <w:rPr>
              <w:ins w:id="34" w:author="Tu B. Nguyen" w:date="2020-08-24T15:44:00Z"/>
              <w:rFonts w:asciiTheme="minorHAnsi" w:hAnsiTheme="minorHAnsi"/>
              <w:noProof/>
              <w:color w:val="auto"/>
              <w:sz w:val="22"/>
              <w:szCs w:val="22"/>
              <w:lang w:eastAsia="en-US"/>
            </w:rPr>
          </w:pPr>
          <w:ins w:id="35"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"_Toc49176276"</w:instrText>
            </w:r>
            <w:r w:rsidRPr="00B51F22">
              <w:rPr>
                <w:rStyle w:val="Hyperlink"/>
                <w:noProof/>
              </w:rPr>
              <w:instrText xml:space="preserve"> </w:instrText>
            </w:r>
            <w:r w:rsidRPr="00B51F22">
              <w:rPr>
                <w:rStyle w:val="Hyperlink"/>
                <w:noProof/>
              </w:rPr>
              <w:fldChar w:fldCharType="separate"/>
            </w:r>
            <w:r w:rsidRPr="00B51F22">
              <w:rPr>
                <w:rStyle w:val="Hyperlink"/>
                <w:noProof/>
              </w:rPr>
              <w:t>5.1.</w:t>
            </w:r>
            <w:r>
              <w:rPr>
                <w:rFonts w:asciiTheme="minorHAnsi" w:hAnsiTheme="minorHAnsi"/>
                <w:noProof/>
                <w:color w:val="auto"/>
                <w:sz w:val="22"/>
                <w:szCs w:val="22"/>
                <w:lang w:eastAsia="en-US"/>
              </w:rPr>
              <w:tab/>
            </w:r>
            <w:r w:rsidRPr="00B51F22">
              <w:rPr>
                <w:rStyle w:val="Hyperlink"/>
                <w:noProof/>
              </w:rPr>
              <w:t>REQSOA001. PIN Change</w:t>
            </w:r>
            <w:r>
              <w:rPr>
                <w:noProof/>
                <w:webHidden/>
              </w:rPr>
              <w:tab/>
            </w:r>
            <w:r>
              <w:rPr>
                <w:noProof/>
                <w:webHidden/>
              </w:rPr>
              <w:fldChar w:fldCharType="begin"/>
            </w:r>
            <w:r>
              <w:rPr>
                <w:noProof/>
                <w:webHidden/>
              </w:rPr>
              <w:instrText xml:space="preserve"> PAGEREF _Toc49176276 \h </w:instrText>
            </w:r>
          </w:ins>
          <w:r>
            <w:rPr>
              <w:noProof/>
              <w:webHidden/>
            </w:rPr>
          </w:r>
          <w:r>
            <w:rPr>
              <w:noProof/>
              <w:webHidden/>
            </w:rPr>
            <w:fldChar w:fldCharType="separate"/>
          </w:r>
          <w:ins w:id="36" w:author="Tu B. Nguyen" w:date="2020-08-24T15:44:00Z">
            <w:r>
              <w:rPr>
                <w:noProof/>
                <w:webHidden/>
              </w:rPr>
              <w:t>9</w:t>
            </w:r>
            <w:r>
              <w:rPr>
                <w:noProof/>
                <w:webHidden/>
              </w:rPr>
              <w:fldChar w:fldCharType="end"/>
            </w:r>
            <w:r w:rsidRPr="00B51F22">
              <w:rPr>
                <w:rStyle w:val="Hyperlink"/>
                <w:noProof/>
              </w:rPr>
              <w:fldChar w:fldCharType="end"/>
            </w:r>
          </w:ins>
        </w:p>
        <w:p w14:paraId="1A908533" w14:textId="453B3798" w:rsidR="00AC48C1" w:rsidRDefault="00AC48C1">
          <w:pPr>
            <w:pStyle w:val="TOC3"/>
            <w:tabs>
              <w:tab w:val="left" w:pos="1100"/>
              <w:tab w:val="right" w:leader="dot" w:pos="10124"/>
            </w:tabs>
            <w:rPr>
              <w:ins w:id="37" w:author="Tu B. Nguyen" w:date="2020-08-24T15:44:00Z"/>
              <w:rFonts w:asciiTheme="minorHAnsi" w:hAnsiTheme="minorHAnsi"/>
              <w:noProof/>
              <w:color w:val="auto"/>
              <w:sz w:val="22"/>
              <w:szCs w:val="22"/>
              <w:lang w:eastAsia="en-US"/>
            </w:rPr>
          </w:pPr>
          <w:ins w:id="38"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"_Toc49176277"</w:instrText>
            </w:r>
            <w:r w:rsidRPr="00B51F22">
              <w:rPr>
                <w:rStyle w:val="Hyperlink"/>
                <w:noProof/>
              </w:rPr>
              <w:instrText xml:space="preserve"> </w:instrText>
            </w:r>
            <w:r w:rsidRPr="00B51F22">
              <w:rPr>
                <w:rStyle w:val="Hyperlink"/>
                <w:noProof/>
              </w:rPr>
              <w:fldChar w:fldCharType="separate"/>
            </w:r>
            <w:r w:rsidRPr="00B51F22">
              <w:rPr>
                <w:rStyle w:val="Hyperlink"/>
                <w:noProof/>
              </w:rPr>
              <w:t>5.1.1.</w:t>
            </w:r>
            <w:r>
              <w:rPr>
                <w:rFonts w:asciiTheme="minorHAnsi" w:hAnsiTheme="minorHAnsi"/>
                <w:noProof/>
                <w:color w:val="auto"/>
                <w:sz w:val="22"/>
                <w:szCs w:val="22"/>
                <w:lang w:eastAsia="en-US"/>
              </w:rPr>
              <w:tab/>
            </w:r>
            <w:r w:rsidRPr="00B51F22">
              <w:rPr>
                <w:rStyle w:val="Hyperlink"/>
                <w:noProof/>
              </w:rPr>
              <w:t>Business Requirement</w:t>
            </w:r>
            <w:r>
              <w:rPr>
                <w:noProof/>
                <w:webHidden/>
              </w:rPr>
              <w:tab/>
            </w:r>
            <w:r>
              <w:rPr>
                <w:noProof/>
                <w:webHidden/>
              </w:rPr>
              <w:fldChar w:fldCharType="begin"/>
            </w:r>
            <w:r>
              <w:rPr>
                <w:noProof/>
                <w:webHidden/>
              </w:rPr>
              <w:instrText xml:space="preserve"> PAGEREF _Toc49176277 \h </w:instrText>
            </w:r>
          </w:ins>
          <w:r>
            <w:rPr>
              <w:noProof/>
              <w:webHidden/>
            </w:rPr>
          </w:r>
          <w:r>
            <w:rPr>
              <w:noProof/>
              <w:webHidden/>
            </w:rPr>
            <w:fldChar w:fldCharType="separate"/>
          </w:r>
          <w:ins w:id="39" w:author="Tu B. Nguyen" w:date="2020-08-24T15:44:00Z">
            <w:r>
              <w:rPr>
                <w:noProof/>
                <w:webHidden/>
              </w:rPr>
              <w:t>9</w:t>
            </w:r>
            <w:r>
              <w:rPr>
                <w:noProof/>
                <w:webHidden/>
              </w:rPr>
              <w:fldChar w:fldCharType="end"/>
            </w:r>
            <w:r w:rsidRPr="00B51F22">
              <w:rPr>
                <w:rStyle w:val="Hyperlink"/>
                <w:noProof/>
              </w:rPr>
              <w:fldChar w:fldCharType="end"/>
            </w:r>
          </w:ins>
        </w:p>
        <w:p w14:paraId="3552AF73" w14:textId="5BB611B3" w:rsidR="00AC48C1" w:rsidRDefault="00AC48C1">
          <w:pPr>
            <w:pStyle w:val="TOC3"/>
            <w:tabs>
              <w:tab w:val="left" w:pos="1100"/>
              <w:tab w:val="right" w:leader="dot" w:pos="10124"/>
            </w:tabs>
            <w:rPr>
              <w:ins w:id="40" w:author="Tu B. Nguyen" w:date="2020-08-24T15:44:00Z"/>
              <w:rFonts w:asciiTheme="minorHAnsi" w:hAnsiTheme="minorHAnsi"/>
              <w:noProof/>
              <w:color w:val="auto"/>
              <w:sz w:val="22"/>
              <w:szCs w:val="22"/>
              <w:lang w:eastAsia="en-US"/>
            </w:rPr>
          </w:pPr>
          <w:ins w:id="41"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"_Toc49176278"</w:instrText>
            </w:r>
            <w:r w:rsidRPr="00B51F22">
              <w:rPr>
                <w:rStyle w:val="Hyperlink"/>
                <w:noProof/>
              </w:rPr>
              <w:instrText xml:space="preserve"> </w:instrText>
            </w:r>
            <w:r w:rsidRPr="00B51F22">
              <w:rPr>
                <w:rStyle w:val="Hyperlink"/>
                <w:noProof/>
              </w:rPr>
              <w:fldChar w:fldCharType="separate"/>
            </w:r>
            <w:r w:rsidRPr="00B51F22">
              <w:rPr>
                <w:rStyle w:val="Hyperlink"/>
                <w:noProof/>
              </w:rPr>
              <w:t>5.1.2.</w:t>
            </w:r>
            <w:r>
              <w:rPr>
                <w:rFonts w:asciiTheme="minorHAnsi" w:hAnsiTheme="minorHAnsi"/>
                <w:noProof/>
                <w:color w:val="auto"/>
                <w:sz w:val="22"/>
                <w:szCs w:val="22"/>
                <w:lang w:eastAsia="en-US"/>
              </w:rPr>
              <w:tab/>
            </w:r>
            <w:r w:rsidRPr="00B51F22">
              <w:rPr>
                <w:rStyle w:val="Hyperlink"/>
                <w:noProof/>
              </w:rPr>
              <w:t>Message Specification</w:t>
            </w:r>
            <w:r>
              <w:rPr>
                <w:noProof/>
                <w:webHidden/>
              </w:rPr>
              <w:tab/>
            </w:r>
            <w:r>
              <w:rPr>
                <w:noProof/>
                <w:webHidden/>
              </w:rPr>
              <w:fldChar w:fldCharType="begin"/>
            </w:r>
            <w:r>
              <w:rPr>
                <w:noProof/>
                <w:webHidden/>
              </w:rPr>
              <w:instrText xml:space="preserve"> PAGEREF _Toc49176278 \h </w:instrText>
            </w:r>
          </w:ins>
          <w:r>
            <w:rPr>
              <w:noProof/>
              <w:webHidden/>
            </w:rPr>
          </w:r>
          <w:r>
            <w:rPr>
              <w:noProof/>
              <w:webHidden/>
            </w:rPr>
            <w:fldChar w:fldCharType="separate"/>
          </w:r>
          <w:ins w:id="42" w:author="Tu B. Nguyen" w:date="2020-08-24T15:44:00Z">
            <w:r>
              <w:rPr>
                <w:noProof/>
                <w:webHidden/>
              </w:rPr>
              <w:t>9</w:t>
            </w:r>
            <w:r>
              <w:rPr>
                <w:noProof/>
                <w:webHidden/>
              </w:rPr>
              <w:fldChar w:fldCharType="end"/>
            </w:r>
            <w:r w:rsidRPr="00B51F22">
              <w:rPr>
                <w:rStyle w:val="Hyperlink"/>
                <w:noProof/>
              </w:rPr>
              <w:fldChar w:fldCharType="end"/>
            </w:r>
          </w:ins>
        </w:p>
        <w:p w14:paraId="402191EA" w14:textId="283005F9" w:rsidR="00AC48C1" w:rsidRDefault="00AC48C1">
          <w:pPr>
            <w:pStyle w:val="TOC2"/>
            <w:tabs>
              <w:tab w:val="left" w:pos="880"/>
              <w:tab w:val="right" w:leader="dot" w:pos="10124"/>
            </w:tabs>
            <w:rPr>
              <w:ins w:id="43" w:author="Tu B. Nguyen" w:date="2020-08-24T15:44:00Z"/>
              <w:rFonts w:asciiTheme="minorHAnsi" w:hAnsiTheme="minorHAnsi"/>
              <w:noProof/>
              <w:color w:val="auto"/>
              <w:sz w:val="22"/>
              <w:szCs w:val="22"/>
              <w:lang w:eastAsia="en-US"/>
            </w:rPr>
          </w:pPr>
          <w:ins w:id="44"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"_Toc49176279"</w:instrText>
            </w:r>
            <w:r w:rsidRPr="00B51F22">
              <w:rPr>
                <w:rStyle w:val="Hyperlink"/>
                <w:noProof/>
              </w:rPr>
              <w:instrText xml:space="preserve"> </w:instrText>
            </w:r>
            <w:r w:rsidRPr="00B51F22">
              <w:rPr>
                <w:rStyle w:val="Hyperlink"/>
                <w:noProof/>
              </w:rPr>
              <w:fldChar w:fldCharType="separate"/>
            </w:r>
            <w:r w:rsidRPr="00B51F22">
              <w:rPr>
                <w:rStyle w:val="Hyperlink"/>
                <w:noProof/>
              </w:rPr>
              <w:t>5.2.</w:t>
            </w:r>
            <w:r>
              <w:rPr>
                <w:rFonts w:asciiTheme="minorHAnsi" w:hAnsiTheme="minorHAnsi"/>
                <w:noProof/>
                <w:color w:val="auto"/>
                <w:sz w:val="22"/>
                <w:szCs w:val="22"/>
                <w:lang w:eastAsia="en-US"/>
              </w:rPr>
              <w:tab/>
            </w:r>
            <w:r w:rsidRPr="00B51F22">
              <w:rPr>
                <w:rStyle w:val="Hyperlink"/>
                <w:noProof/>
              </w:rPr>
              <w:t>REQSOA002. PIN Set</w:t>
            </w:r>
            <w:r>
              <w:rPr>
                <w:noProof/>
                <w:webHidden/>
              </w:rPr>
              <w:tab/>
            </w:r>
            <w:r>
              <w:rPr>
                <w:noProof/>
                <w:webHidden/>
              </w:rPr>
              <w:fldChar w:fldCharType="begin"/>
            </w:r>
            <w:r>
              <w:rPr>
                <w:noProof/>
                <w:webHidden/>
              </w:rPr>
              <w:instrText xml:space="preserve"> PAGEREF _Toc49176279 \h </w:instrText>
            </w:r>
          </w:ins>
          <w:r>
            <w:rPr>
              <w:noProof/>
              <w:webHidden/>
            </w:rPr>
          </w:r>
          <w:r>
            <w:rPr>
              <w:noProof/>
              <w:webHidden/>
            </w:rPr>
            <w:fldChar w:fldCharType="separate"/>
          </w:r>
          <w:ins w:id="45" w:author="Tu B. Nguyen" w:date="2020-08-24T15:44:00Z">
            <w:r>
              <w:rPr>
                <w:noProof/>
                <w:webHidden/>
              </w:rPr>
              <w:t>11</w:t>
            </w:r>
            <w:r>
              <w:rPr>
                <w:noProof/>
                <w:webHidden/>
              </w:rPr>
              <w:fldChar w:fldCharType="end"/>
            </w:r>
            <w:r w:rsidRPr="00B51F22">
              <w:rPr>
                <w:rStyle w:val="Hyperlink"/>
                <w:noProof/>
              </w:rPr>
              <w:fldChar w:fldCharType="end"/>
            </w:r>
          </w:ins>
        </w:p>
        <w:p w14:paraId="62E78E41" w14:textId="675B99BB" w:rsidR="00AC48C1" w:rsidRDefault="00AC48C1">
          <w:pPr>
            <w:pStyle w:val="TOC3"/>
            <w:tabs>
              <w:tab w:val="left" w:pos="1100"/>
              <w:tab w:val="right" w:leader="dot" w:pos="10124"/>
            </w:tabs>
            <w:rPr>
              <w:ins w:id="46" w:author="Tu B. Nguyen" w:date="2020-08-24T15:44:00Z"/>
              <w:rFonts w:asciiTheme="minorHAnsi" w:hAnsiTheme="minorHAnsi"/>
              <w:noProof/>
              <w:color w:val="auto"/>
              <w:sz w:val="22"/>
              <w:szCs w:val="22"/>
              <w:lang w:eastAsia="en-US"/>
            </w:rPr>
          </w:pPr>
          <w:ins w:id="47"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"_Toc49176280"</w:instrText>
            </w:r>
            <w:r w:rsidRPr="00B51F22">
              <w:rPr>
                <w:rStyle w:val="Hyperlink"/>
                <w:noProof/>
              </w:rPr>
              <w:instrText xml:space="preserve"> </w:instrText>
            </w:r>
            <w:r w:rsidRPr="00B51F22">
              <w:rPr>
                <w:rStyle w:val="Hyperlink"/>
                <w:noProof/>
              </w:rPr>
              <w:fldChar w:fldCharType="separate"/>
            </w:r>
            <w:r w:rsidRPr="00B51F22">
              <w:rPr>
                <w:rStyle w:val="Hyperlink"/>
                <w:noProof/>
              </w:rPr>
              <w:t>5.2.1.</w:t>
            </w:r>
            <w:r>
              <w:rPr>
                <w:rFonts w:asciiTheme="minorHAnsi" w:hAnsiTheme="minorHAnsi"/>
                <w:noProof/>
                <w:color w:val="auto"/>
                <w:sz w:val="22"/>
                <w:szCs w:val="22"/>
                <w:lang w:eastAsia="en-US"/>
              </w:rPr>
              <w:tab/>
            </w:r>
            <w:r w:rsidRPr="00B51F22">
              <w:rPr>
                <w:rStyle w:val="Hyperlink"/>
                <w:noProof/>
              </w:rPr>
              <w:t>Business Requirement</w:t>
            </w:r>
            <w:r>
              <w:rPr>
                <w:noProof/>
                <w:webHidden/>
              </w:rPr>
              <w:tab/>
            </w:r>
            <w:r>
              <w:rPr>
                <w:noProof/>
                <w:webHidden/>
              </w:rPr>
              <w:fldChar w:fldCharType="begin"/>
            </w:r>
            <w:r>
              <w:rPr>
                <w:noProof/>
                <w:webHidden/>
              </w:rPr>
              <w:instrText xml:space="preserve"> PAGEREF _Toc49176280 \h </w:instrText>
            </w:r>
          </w:ins>
          <w:r>
            <w:rPr>
              <w:noProof/>
              <w:webHidden/>
            </w:rPr>
          </w:r>
          <w:r>
            <w:rPr>
              <w:noProof/>
              <w:webHidden/>
            </w:rPr>
            <w:fldChar w:fldCharType="separate"/>
          </w:r>
          <w:ins w:id="48" w:author="Tu B. Nguyen" w:date="2020-08-24T15:44:00Z">
            <w:r>
              <w:rPr>
                <w:noProof/>
                <w:webHidden/>
              </w:rPr>
              <w:t>11</w:t>
            </w:r>
            <w:r>
              <w:rPr>
                <w:noProof/>
                <w:webHidden/>
              </w:rPr>
              <w:fldChar w:fldCharType="end"/>
            </w:r>
            <w:r w:rsidRPr="00B51F22">
              <w:rPr>
                <w:rStyle w:val="Hyperlink"/>
                <w:noProof/>
              </w:rPr>
              <w:fldChar w:fldCharType="end"/>
            </w:r>
          </w:ins>
        </w:p>
        <w:p w14:paraId="6849420E" w14:textId="1ABB1F40" w:rsidR="00AC48C1" w:rsidRDefault="00AC48C1">
          <w:pPr>
            <w:pStyle w:val="TOC3"/>
            <w:tabs>
              <w:tab w:val="left" w:pos="1100"/>
              <w:tab w:val="right" w:leader="dot" w:pos="10124"/>
            </w:tabs>
            <w:rPr>
              <w:ins w:id="49" w:author="Tu B. Nguyen" w:date="2020-08-24T15:44:00Z"/>
              <w:rFonts w:asciiTheme="minorHAnsi" w:hAnsiTheme="minorHAnsi"/>
              <w:noProof/>
              <w:color w:val="auto"/>
              <w:sz w:val="22"/>
              <w:szCs w:val="22"/>
              <w:lang w:eastAsia="en-US"/>
            </w:rPr>
          </w:pPr>
          <w:ins w:id="50"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"_Toc49176281"</w:instrText>
            </w:r>
            <w:r w:rsidRPr="00B51F22">
              <w:rPr>
                <w:rStyle w:val="Hyperlink"/>
                <w:noProof/>
              </w:rPr>
              <w:instrText xml:space="preserve"> </w:instrText>
            </w:r>
            <w:r w:rsidRPr="00B51F22">
              <w:rPr>
                <w:rStyle w:val="Hyperlink"/>
                <w:noProof/>
              </w:rPr>
              <w:fldChar w:fldCharType="separate"/>
            </w:r>
            <w:r w:rsidRPr="00B51F22">
              <w:rPr>
                <w:rStyle w:val="Hyperlink"/>
                <w:noProof/>
              </w:rPr>
              <w:t>5.2.2.</w:t>
            </w:r>
            <w:r>
              <w:rPr>
                <w:rFonts w:asciiTheme="minorHAnsi" w:hAnsiTheme="minorHAnsi"/>
                <w:noProof/>
                <w:color w:val="auto"/>
                <w:sz w:val="22"/>
                <w:szCs w:val="22"/>
                <w:lang w:eastAsia="en-US"/>
              </w:rPr>
              <w:tab/>
            </w:r>
            <w:r w:rsidRPr="00B51F22">
              <w:rPr>
                <w:rStyle w:val="Hyperlink"/>
                <w:noProof/>
              </w:rPr>
              <w:t>Message Specification</w:t>
            </w:r>
            <w:r>
              <w:rPr>
                <w:noProof/>
                <w:webHidden/>
              </w:rPr>
              <w:tab/>
            </w:r>
            <w:r>
              <w:rPr>
                <w:noProof/>
                <w:webHidden/>
              </w:rPr>
              <w:fldChar w:fldCharType="begin"/>
            </w:r>
            <w:r>
              <w:rPr>
                <w:noProof/>
                <w:webHidden/>
              </w:rPr>
              <w:instrText xml:space="preserve"> PAGEREF _Toc49176281 \h </w:instrText>
            </w:r>
          </w:ins>
          <w:r>
            <w:rPr>
              <w:noProof/>
              <w:webHidden/>
            </w:rPr>
          </w:r>
          <w:r>
            <w:rPr>
              <w:noProof/>
              <w:webHidden/>
            </w:rPr>
            <w:fldChar w:fldCharType="separate"/>
          </w:r>
          <w:ins w:id="51" w:author="Tu B. Nguyen" w:date="2020-08-24T15:44:00Z">
            <w:r>
              <w:rPr>
                <w:noProof/>
                <w:webHidden/>
              </w:rPr>
              <w:t>11</w:t>
            </w:r>
            <w:r>
              <w:rPr>
                <w:noProof/>
                <w:webHidden/>
              </w:rPr>
              <w:fldChar w:fldCharType="end"/>
            </w:r>
            <w:r w:rsidRPr="00B51F22">
              <w:rPr>
                <w:rStyle w:val="Hyperlink"/>
                <w:noProof/>
              </w:rPr>
              <w:fldChar w:fldCharType="end"/>
            </w:r>
          </w:ins>
        </w:p>
        <w:p w14:paraId="5D78093F" w14:textId="5972A572" w:rsidR="00AC48C1" w:rsidRDefault="00AC48C1">
          <w:pPr>
            <w:pStyle w:val="TOC2"/>
            <w:tabs>
              <w:tab w:val="left" w:pos="880"/>
              <w:tab w:val="right" w:leader="dot" w:pos="10124"/>
            </w:tabs>
            <w:rPr>
              <w:ins w:id="52" w:author="Tu B. Nguyen" w:date="2020-08-24T15:44:00Z"/>
              <w:rFonts w:asciiTheme="minorHAnsi" w:hAnsiTheme="minorHAnsi"/>
              <w:noProof/>
              <w:color w:val="auto"/>
              <w:sz w:val="22"/>
              <w:szCs w:val="22"/>
              <w:lang w:eastAsia="en-US"/>
            </w:rPr>
          </w:pPr>
          <w:ins w:id="53"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"_Toc49176282"</w:instrText>
            </w:r>
            <w:r w:rsidRPr="00B51F22">
              <w:rPr>
                <w:rStyle w:val="Hyperlink"/>
                <w:noProof/>
              </w:rPr>
              <w:instrText xml:space="preserve"> </w:instrText>
            </w:r>
            <w:r w:rsidRPr="00B51F22">
              <w:rPr>
                <w:rStyle w:val="Hyperlink"/>
                <w:noProof/>
              </w:rPr>
              <w:fldChar w:fldCharType="separate"/>
            </w:r>
            <w:r w:rsidRPr="00B51F22">
              <w:rPr>
                <w:rStyle w:val="Hyperlink"/>
                <w:noProof/>
              </w:rPr>
              <w:t>5.3.</w:t>
            </w:r>
            <w:r>
              <w:rPr>
                <w:rFonts w:asciiTheme="minorHAnsi" w:hAnsiTheme="minorHAnsi"/>
                <w:noProof/>
                <w:color w:val="auto"/>
                <w:sz w:val="22"/>
                <w:szCs w:val="22"/>
                <w:lang w:eastAsia="en-US"/>
              </w:rPr>
              <w:tab/>
            </w:r>
            <w:r w:rsidRPr="00B51F22">
              <w:rPr>
                <w:rStyle w:val="Hyperlink"/>
                <w:noProof/>
              </w:rPr>
              <w:t>REQSOA003. PIN Clear</w:t>
            </w:r>
            <w:r>
              <w:rPr>
                <w:noProof/>
                <w:webHidden/>
              </w:rPr>
              <w:tab/>
            </w:r>
            <w:r>
              <w:rPr>
                <w:noProof/>
                <w:webHidden/>
              </w:rPr>
              <w:fldChar w:fldCharType="begin"/>
            </w:r>
            <w:r>
              <w:rPr>
                <w:noProof/>
                <w:webHidden/>
              </w:rPr>
              <w:instrText xml:space="preserve"> PAGEREF _Toc49176282 \h </w:instrText>
            </w:r>
          </w:ins>
          <w:r>
            <w:rPr>
              <w:noProof/>
              <w:webHidden/>
            </w:rPr>
          </w:r>
          <w:r>
            <w:rPr>
              <w:noProof/>
              <w:webHidden/>
            </w:rPr>
            <w:fldChar w:fldCharType="separate"/>
          </w:r>
          <w:ins w:id="54" w:author="Tu B. Nguyen" w:date="2020-08-24T15:44:00Z">
            <w:r>
              <w:rPr>
                <w:noProof/>
                <w:webHidden/>
              </w:rPr>
              <w:t>13</w:t>
            </w:r>
            <w:r>
              <w:rPr>
                <w:noProof/>
                <w:webHidden/>
              </w:rPr>
              <w:fldChar w:fldCharType="end"/>
            </w:r>
            <w:r w:rsidRPr="00B51F22">
              <w:rPr>
                <w:rStyle w:val="Hyperlink"/>
                <w:noProof/>
              </w:rPr>
              <w:fldChar w:fldCharType="end"/>
            </w:r>
          </w:ins>
        </w:p>
        <w:p w14:paraId="6107A0E2" w14:textId="19A5C758" w:rsidR="00AC48C1" w:rsidRDefault="00AC48C1">
          <w:pPr>
            <w:pStyle w:val="TOC3"/>
            <w:tabs>
              <w:tab w:val="left" w:pos="1100"/>
              <w:tab w:val="right" w:leader="dot" w:pos="10124"/>
            </w:tabs>
            <w:rPr>
              <w:ins w:id="55" w:author="Tu B. Nguyen" w:date="2020-08-24T15:44:00Z"/>
              <w:rFonts w:asciiTheme="minorHAnsi" w:hAnsiTheme="minorHAnsi"/>
              <w:noProof/>
              <w:color w:val="auto"/>
              <w:sz w:val="22"/>
              <w:szCs w:val="22"/>
              <w:lang w:eastAsia="en-US"/>
            </w:rPr>
          </w:pPr>
          <w:ins w:id="56"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"_Toc49176283"</w:instrText>
            </w:r>
            <w:r w:rsidRPr="00B51F22">
              <w:rPr>
                <w:rStyle w:val="Hyperlink"/>
                <w:noProof/>
              </w:rPr>
              <w:instrText xml:space="preserve"> </w:instrText>
            </w:r>
            <w:r w:rsidRPr="00B51F22">
              <w:rPr>
                <w:rStyle w:val="Hyperlink"/>
                <w:noProof/>
              </w:rPr>
              <w:fldChar w:fldCharType="separate"/>
            </w:r>
            <w:r w:rsidRPr="00B51F22">
              <w:rPr>
                <w:rStyle w:val="Hyperlink"/>
                <w:noProof/>
              </w:rPr>
              <w:t>5.3.1.</w:t>
            </w:r>
            <w:r>
              <w:rPr>
                <w:rFonts w:asciiTheme="minorHAnsi" w:hAnsiTheme="minorHAnsi"/>
                <w:noProof/>
                <w:color w:val="auto"/>
                <w:sz w:val="22"/>
                <w:szCs w:val="22"/>
                <w:lang w:eastAsia="en-US"/>
              </w:rPr>
              <w:tab/>
            </w:r>
            <w:r w:rsidRPr="00B51F22">
              <w:rPr>
                <w:rStyle w:val="Hyperlink"/>
                <w:noProof/>
              </w:rPr>
              <w:t>Business Requirement</w:t>
            </w:r>
            <w:r>
              <w:rPr>
                <w:noProof/>
                <w:webHidden/>
              </w:rPr>
              <w:tab/>
            </w:r>
            <w:r>
              <w:rPr>
                <w:noProof/>
                <w:webHidden/>
              </w:rPr>
              <w:fldChar w:fldCharType="begin"/>
            </w:r>
            <w:r>
              <w:rPr>
                <w:noProof/>
                <w:webHidden/>
              </w:rPr>
              <w:instrText xml:space="preserve"> PAGEREF _Toc49176283 \h </w:instrText>
            </w:r>
          </w:ins>
          <w:r>
            <w:rPr>
              <w:noProof/>
              <w:webHidden/>
            </w:rPr>
          </w:r>
          <w:r>
            <w:rPr>
              <w:noProof/>
              <w:webHidden/>
            </w:rPr>
            <w:fldChar w:fldCharType="separate"/>
          </w:r>
          <w:ins w:id="57" w:author="Tu B. Nguyen" w:date="2020-08-24T15:44:00Z">
            <w:r>
              <w:rPr>
                <w:noProof/>
                <w:webHidden/>
              </w:rPr>
              <w:t>13</w:t>
            </w:r>
            <w:r>
              <w:rPr>
                <w:noProof/>
                <w:webHidden/>
              </w:rPr>
              <w:fldChar w:fldCharType="end"/>
            </w:r>
            <w:r w:rsidRPr="00B51F22">
              <w:rPr>
                <w:rStyle w:val="Hyperlink"/>
                <w:noProof/>
              </w:rPr>
              <w:fldChar w:fldCharType="end"/>
            </w:r>
          </w:ins>
        </w:p>
        <w:p w14:paraId="7CB3E6A0" w14:textId="6B8DBEC6" w:rsidR="00AC48C1" w:rsidRDefault="00AC48C1">
          <w:pPr>
            <w:pStyle w:val="TOC3"/>
            <w:tabs>
              <w:tab w:val="left" w:pos="1100"/>
              <w:tab w:val="right" w:leader="dot" w:pos="10124"/>
            </w:tabs>
            <w:rPr>
              <w:ins w:id="58" w:author="Tu B. Nguyen" w:date="2020-08-24T15:44:00Z"/>
              <w:rFonts w:asciiTheme="minorHAnsi" w:hAnsiTheme="minorHAnsi"/>
              <w:noProof/>
              <w:color w:val="auto"/>
              <w:sz w:val="22"/>
              <w:szCs w:val="22"/>
              <w:lang w:eastAsia="en-US"/>
            </w:rPr>
          </w:pPr>
          <w:ins w:id="59"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"_Toc49176284"</w:instrText>
            </w:r>
            <w:r w:rsidRPr="00B51F22">
              <w:rPr>
                <w:rStyle w:val="Hyperlink"/>
                <w:noProof/>
              </w:rPr>
              <w:instrText xml:space="preserve"> </w:instrText>
            </w:r>
            <w:r w:rsidRPr="00B51F22">
              <w:rPr>
                <w:rStyle w:val="Hyperlink"/>
                <w:noProof/>
              </w:rPr>
              <w:fldChar w:fldCharType="separate"/>
            </w:r>
            <w:r w:rsidRPr="00B51F22">
              <w:rPr>
                <w:rStyle w:val="Hyperlink"/>
                <w:noProof/>
              </w:rPr>
              <w:t>5.3.2.</w:t>
            </w:r>
            <w:r>
              <w:rPr>
                <w:rFonts w:asciiTheme="minorHAnsi" w:hAnsiTheme="minorHAnsi"/>
                <w:noProof/>
                <w:color w:val="auto"/>
                <w:sz w:val="22"/>
                <w:szCs w:val="22"/>
                <w:lang w:eastAsia="en-US"/>
              </w:rPr>
              <w:tab/>
            </w:r>
            <w:r w:rsidRPr="00B51F22">
              <w:rPr>
                <w:rStyle w:val="Hyperlink"/>
                <w:noProof/>
              </w:rPr>
              <w:t>Message Specification</w:t>
            </w:r>
            <w:r>
              <w:rPr>
                <w:noProof/>
                <w:webHidden/>
              </w:rPr>
              <w:tab/>
            </w:r>
            <w:r>
              <w:rPr>
                <w:noProof/>
                <w:webHidden/>
              </w:rPr>
              <w:fldChar w:fldCharType="begin"/>
            </w:r>
            <w:r>
              <w:rPr>
                <w:noProof/>
                <w:webHidden/>
              </w:rPr>
              <w:instrText xml:space="preserve"> PAGEREF _Toc49176284 \h </w:instrText>
            </w:r>
          </w:ins>
          <w:r>
            <w:rPr>
              <w:noProof/>
              <w:webHidden/>
            </w:rPr>
          </w:r>
          <w:r>
            <w:rPr>
              <w:noProof/>
              <w:webHidden/>
            </w:rPr>
            <w:fldChar w:fldCharType="separate"/>
          </w:r>
          <w:ins w:id="60" w:author="Tu B. Nguyen" w:date="2020-08-24T15:44:00Z">
            <w:r>
              <w:rPr>
                <w:noProof/>
                <w:webHidden/>
              </w:rPr>
              <w:t>13</w:t>
            </w:r>
            <w:r>
              <w:rPr>
                <w:noProof/>
                <w:webHidden/>
              </w:rPr>
              <w:fldChar w:fldCharType="end"/>
            </w:r>
            <w:r w:rsidRPr="00B51F22">
              <w:rPr>
                <w:rStyle w:val="Hyperlink"/>
                <w:noProof/>
              </w:rPr>
              <w:fldChar w:fldCharType="end"/>
            </w:r>
          </w:ins>
        </w:p>
        <w:p w14:paraId="1CA370E1" w14:textId="7FD34795" w:rsidR="00AC48C1" w:rsidRDefault="00AC48C1">
          <w:pPr>
            <w:pStyle w:val="TOC1"/>
            <w:tabs>
              <w:tab w:val="left" w:pos="660"/>
              <w:tab w:val="right" w:leader="dot" w:pos="10124"/>
            </w:tabs>
            <w:rPr>
              <w:ins w:id="61" w:author="Tu B. Nguyen" w:date="2020-08-24T15:44:00Z"/>
              <w:rFonts w:asciiTheme="minorHAnsi" w:hAnsiTheme="minorHAnsi"/>
              <w:noProof/>
              <w:color w:val="auto"/>
              <w:sz w:val="22"/>
              <w:szCs w:val="22"/>
              <w:lang w:eastAsia="en-US"/>
            </w:rPr>
          </w:pPr>
          <w:ins w:id="62" w:author="Tu B. Nguyen" w:date="2020-08-24T15:44:00Z">
            <w:r w:rsidRPr="00B51F22">
              <w:rPr>
                <w:rStyle w:val="Hyperlink"/>
                <w:noProof/>
              </w:rPr>
              <w:fldChar w:fldCharType="begin"/>
            </w:r>
            <w:r w:rsidRPr="00B51F22">
              <w:rPr>
                <w:rStyle w:val="Hyperlink"/>
                <w:noProof/>
              </w:rPr>
              <w:instrText xml:space="preserve"> </w:instrText>
            </w:r>
            <w:r>
              <w:rPr>
                <w:noProof/>
              </w:rPr>
              <w:instrText>HYPERLINK \l "_Toc49176285"</w:instrText>
            </w:r>
            <w:r w:rsidRPr="00B51F22">
              <w:rPr>
                <w:rStyle w:val="Hyperlink"/>
                <w:noProof/>
              </w:rPr>
              <w:instrText xml:space="preserve"> </w:instrText>
            </w:r>
            <w:r w:rsidRPr="00B51F22">
              <w:rPr>
                <w:rStyle w:val="Hyperlink"/>
                <w:noProof/>
              </w:rPr>
              <w:fldChar w:fldCharType="separate"/>
            </w:r>
            <w:r w:rsidRPr="00B51F22">
              <w:rPr>
                <w:rStyle w:val="Hyperlink"/>
                <w:noProof/>
              </w:rPr>
              <w:t>6.</w:t>
            </w:r>
            <w:r>
              <w:rPr>
                <w:rFonts w:asciiTheme="minorHAnsi" w:hAnsiTheme="minorHAnsi"/>
                <w:noProof/>
                <w:color w:val="auto"/>
                <w:sz w:val="22"/>
                <w:szCs w:val="22"/>
                <w:lang w:eastAsia="en-US"/>
              </w:rPr>
              <w:tab/>
            </w:r>
            <w:r w:rsidRPr="00B51F22">
              <w:rPr>
                <w:rStyle w:val="Hyperlink"/>
                <w:noProof/>
              </w:rPr>
              <w:t>Reports</w:t>
            </w:r>
            <w:r>
              <w:rPr>
                <w:noProof/>
                <w:webHidden/>
              </w:rPr>
              <w:tab/>
            </w:r>
            <w:r>
              <w:rPr>
                <w:noProof/>
                <w:webHidden/>
              </w:rPr>
              <w:fldChar w:fldCharType="begin"/>
            </w:r>
            <w:r>
              <w:rPr>
                <w:noProof/>
                <w:webHidden/>
              </w:rPr>
              <w:instrText xml:space="preserve"> PAGEREF _Toc49176285 \h </w:instrText>
            </w:r>
          </w:ins>
          <w:r>
            <w:rPr>
              <w:noProof/>
              <w:webHidden/>
            </w:rPr>
          </w:r>
          <w:r>
            <w:rPr>
              <w:noProof/>
              <w:webHidden/>
            </w:rPr>
            <w:fldChar w:fldCharType="separate"/>
          </w:r>
          <w:ins w:id="63" w:author="Tu B. Nguyen" w:date="2020-08-24T15:44:00Z">
            <w:r>
              <w:rPr>
                <w:noProof/>
                <w:webHidden/>
              </w:rPr>
              <w:t>15</w:t>
            </w:r>
            <w:r>
              <w:rPr>
                <w:noProof/>
                <w:webHidden/>
              </w:rPr>
              <w:fldChar w:fldCharType="end"/>
            </w:r>
            <w:r w:rsidRPr="00B51F22">
              <w:rPr>
                <w:rStyle w:val="Hyperlink"/>
                <w:noProof/>
              </w:rPr>
              <w:fldChar w:fldCharType="end"/>
            </w:r>
          </w:ins>
        </w:p>
        <w:p w14:paraId="1DA4F495" w14:textId="6559EC16" w:rsidR="00933405" w:rsidDel="00AC48C1" w:rsidRDefault="00933405">
          <w:pPr>
            <w:pStyle w:val="TOC1"/>
            <w:tabs>
              <w:tab w:val="left" w:pos="660"/>
              <w:tab w:val="right" w:leader="dot" w:pos="10124"/>
            </w:tabs>
            <w:rPr>
              <w:del w:id="64" w:author="Tu B. Nguyen" w:date="2020-08-24T15:44:00Z"/>
              <w:rFonts w:asciiTheme="minorHAnsi" w:hAnsiTheme="minorHAnsi"/>
              <w:noProof/>
              <w:color w:val="auto"/>
              <w:sz w:val="22"/>
              <w:szCs w:val="22"/>
              <w:lang w:eastAsia="en-US"/>
            </w:rPr>
          </w:pPr>
          <w:del w:id="65" w:author="Tu B. Nguyen" w:date="2020-08-24T15:44:00Z">
            <w:r w:rsidRPr="00AC48C1" w:rsidDel="00AC48C1">
              <w:rPr>
                <w:noProof/>
              </w:rPr>
              <w:delText>1.</w:delText>
            </w:r>
            <w:r w:rsidDel="00AC48C1">
              <w:rPr>
                <w:rFonts w:asciiTheme="minorHAnsi" w:hAnsiTheme="minorHAnsi"/>
                <w:noProof/>
                <w:color w:val="auto"/>
                <w:sz w:val="22"/>
                <w:szCs w:val="22"/>
                <w:lang w:eastAsia="en-US"/>
              </w:rPr>
              <w:tab/>
            </w:r>
            <w:r w:rsidRPr="00AC48C1" w:rsidDel="00AC48C1">
              <w:rPr>
                <w:noProof/>
              </w:rPr>
              <w:delText>Table of Contents</w:delText>
            </w:r>
            <w:r w:rsidDel="00AC48C1">
              <w:rPr>
                <w:noProof/>
                <w:webHidden/>
              </w:rPr>
              <w:tab/>
            </w:r>
            <w:r w:rsidR="00DE73FF" w:rsidDel="00AC48C1">
              <w:rPr>
                <w:noProof/>
                <w:webHidden/>
              </w:rPr>
              <w:delText>2</w:delText>
            </w:r>
          </w:del>
        </w:p>
        <w:p w14:paraId="5C47BDF6" w14:textId="04017F5A" w:rsidR="00933405" w:rsidDel="00AC48C1" w:rsidRDefault="00933405">
          <w:pPr>
            <w:pStyle w:val="TOC1"/>
            <w:tabs>
              <w:tab w:val="left" w:pos="660"/>
              <w:tab w:val="right" w:leader="dot" w:pos="10124"/>
            </w:tabs>
            <w:rPr>
              <w:del w:id="66" w:author="Tu B. Nguyen" w:date="2020-08-24T15:44:00Z"/>
              <w:rFonts w:asciiTheme="minorHAnsi" w:hAnsiTheme="minorHAnsi"/>
              <w:noProof/>
              <w:color w:val="auto"/>
              <w:sz w:val="22"/>
              <w:szCs w:val="22"/>
              <w:lang w:eastAsia="en-US"/>
            </w:rPr>
          </w:pPr>
          <w:del w:id="67" w:author="Tu B. Nguyen" w:date="2020-08-24T15:44:00Z">
            <w:r w:rsidRPr="00AC48C1" w:rsidDel="00AC48C1">
              <w:rPr>
                <w:noProof/>
              </w:rPr>
              <w:delText>2.</w:delText>
            </w:r>
            <w:r w:rsidDel="00AC48C1">
              <w:rPr>
                <w:rFonts w:asciiTheme="minorHAnsi" w:hAnsiTheme="minorHAnsi"/>
                <w:noProof/>
                <w:color w:val="auto"/>
                <w:sz w:val="22"/>
                <w:szCs w:val="22"/>
                <w:lang w:eastAsia="en-US"/>
              </w:rPr>
              <w:tab/>
            </w:r>
            <w:r w:rsidRPr="00AC48C1" w:rsidDel="00AC48C1">
              <w:rPr>
                <w:noProof/>
              </w:rPr>
              <w:delText>History of changes</w:delText>
            </w:r>
            <w:r w:rsidDel="00AC48C1">
              <w:rPr>
                <w:noProof/>
                <w:webHidden/>
              </w:rPr>
              <w:tab/>
            </w:r>
            <w:r w:rsidR="00DE73FF" w:rsidDel="00AC48C1">
              <w:rPr>
                <w:noProof/>
                <w:webHidden/>
              </w:rPr>
              <w:delText>3</w:delText>
            </w:r>
          </w:del>
        </w:p>
        <w:p w14:paraId="474F6B4C" w14:textId="09FB1809" w:rsidR="00933405" w:rsidDel="00AC48C1" w:rsidRDefault="00933405">
          <w:pPr>
            <w:pStyle w:val="TOC1"/>
            <w:tabs>
              <w:tab w:val="left" w:pos="660"/>
              <w:tab w:val="right" w:leader="dot" w:pos="10124"/>
            </w:tabs>
            <w:rPr>
              <w:del w:id="68" w:author="Tu B. Nguyen" w:date="2020-08-24T15:44:00Z"/>
              <w:rFonts w:asciiTheme="minorHAnsi" w:hAnsiTheme="minorHAnsi"/>
              <w:noProof/>
              <w:color w:val="auto"/>
              <w:sz w:val="22"/>
              <w:szCs w:val="22"/>
              <w:lang w:eastAsia="en-US"/>
            </w:rPr>
          </w:pPr>
          <w:del w:id="69" w:author="Tu B. Nguyen" w:date="2020-08-24T15:44:00Z">
            <w:r w:rsidRPr="00AC48C1" w:rsidDel="00AC48C1">
              <w:rPr>
                <w:noProof/>
              </w:rPr>
              <w:delText>3.</w:delText>
            </w:r>
            <w:r w:rsidDel="00AC48C1">
              <w:rPr>
                <w:rFonts w:asciiTheme="minorHAnsi" w:hAnsiTheme="minorHAnsi"/>
                <w:noProof/>
                <w:color w:val="auto"/>
                <w:sz w:val="22"/>
                <w:szCs w:val="22"/>
                <w:lang w:eastAsia="en-US"/>
              </w:rPr>
              <w:tab/>
            </w:r>
            <w:r w:rsidRPr="00AC48C1" w:rsidDel="00AC48C1">
              <w:rPr>
                <w:noProof/>
              </w:rPr>
              <w:delText>Introduction</w:delText>
            </w:r>
            <w:r w:rsidDel="00AC48C1">
              <w:rPr>
                <w:noProof/>
                <w:webHidden/>
              </w:rPr>
              <w:tab/>
            </w:r>
            <w:r w:rsidR="00DE73FF" w:rsidDel="00AC48C1">
              <w:rPr>
                <w:noProof/>
                <w:webHidden/>
              </w:rPr>
              <w:delText>4</w:delText>
            </w:r>
          </w:del>
        </w:p>
        <w:p w14:paraId="4CD40FC9" w14:textId="34CB4BD8" w:rsidR="00933405" w:rsidDel="00AC48C1" w:rsidRDefault="00933405">
          <w:pPr>
            <w:pStyle w:val="TOC2"/>
            <w:tabs>
              <w:tab w:val="left" w:pos="880"/>
              <w:tab w:val="right" w:leader="dot" w:pos="10124"/>
            </w:tabs>
            <w:rPr>
              <w:del w:id="70" w:author="Tu B. Nguyen" w:date="2020-08-24T15:44:00Z"/>
              <w:rFonts w:asciiTheme="minorHAnsi" w:hAnsiTheme="minorHAnsi"/>
              <w:noProof/>
              <w:color w:val="auto"/>
              <w:sz w:val="22"/>
              <w:szCs w:val="22"/>
              <w:lang w:eastAsia="en-US"/>
            </w:rPr>
          </w:pPr>
          <w:del w:id="71" w:author="Tu B. Nguyen" w:date="2020-08-24T15:44:00Z">
            <w:r w:rsidRPr="00AC48C1" w:rsidDel="00AC48C1">
              <w:rPr>
                <w:noProof/>
                <w:lang w:val="en-GB"/>
              </w:rPr>
              <w:delText>3.1.</w:delText>
            </w:r>
            <w:r w:rsidDel="00AC48C1">
              <w:rPr>
                <w:rFonts w:asciiTheme="minorHAnsi" w:hAnsiTheme="minorHAnsi"/>
                <w:noProof/>
                <w:color w:val="auto"/>
                <w:sz w:val="22"/>
                <w:szCs w:val="22"/>
                <w:lang w:eastAsia="en-US"/>
              </w:rPr>
              <w:tab/>
            </w:r>
            <w:r w:rsidRPr="00AC48C1" w:rsidDel="00AC48C1">
              <w:rPr>
                <w:noProof/>
                <w:lang w:val="en-GB"/>
              </w:rPr>
              <w:delText>Notations</w:delText>
            </w:r>
            <w:r w:rsidDel="00AC48C1">
              <w:rPr>
                <w:noProof/>
                <w:webHidden/>
              </w:rPr>
              <w:tab/>
            </w:r>
            <w:r w:rsidR="00DE73FF" w:rsidDel="00AC48C1">
              <w:rPr>
                <w:noProof/>
                <w:webHidden/>
              </w:rPr>
              <w:delText>4</w:delText>
            </w:r>
          </w:del>
        </w:p>
        <w:p w14:paraId="7E6E6F4D" w14:textId="2333D2D6" w:rsidR="00933405" w:rsidDel="00AC48C1" w:rsidRDefault="00933405">
          <w:pPr>
            <w:pStyle w:val="TOC1"/>
            <w:tabs>
              <w:tab w:val="left" w:pos="660"/>
              <w:tab w:val="right" w:leader="dot" w:pos="10124"/>
            </w:tabs>
            <w:rPr>
              <w:del w:id="72" w:author="Tu B. Nguyen" w:date="2020-08-24T15:44:00Z"/>
              <w:rFonts w:asciiTheme="minorHAnsi" w:hAnsiTheme="minorHAnsi"/>
              <w:noProof/>
              <w:color w:val="auto"/>
              <w:sz w:val="22"/>
              <w:szCs w:val="22"/>
              <w:lang w:eastAsia="en-US"/>
            </w:rPr>
          </w:pPr>
          <w:del w:id="73" w:author="Tu B. Nguyen" w:date="2020-08-24T15:44:00Z">
            <w:r w:rsidRPr="00AC48C1" w:rsidDel="00AC48C1">
              <w:rPr>
                <w:noProof/>
              </w:rPr>
              <w:delText>4.</w:delText>
            </w:r>
            <w:r w:rsidDel="00AC48C1">
              <w:rPr>
                <w:rFonts w:asciiTheme="minorHAnsi" w:hAnsiTheme="minorHAnsi"/>
                <w:noProof/>
                <w:color w:val="auto"/>
                <w:sz w:val="22"/>
                <w:szCs w:val="22"/>
                <w:lang w:eastAsia="en-US"/>
              </w:rPr>
              <w:tab/>
            </w:r>
            <w:r w:rsidRPr="00AC48C1" w:rsidDel="00AC48C1">
              <w:rPr>
                <w:noProof/>
                <w:lang w:val="en-GB"/>
              </w:rPr>
              <w:delText>Introduction</w:delText>
            </w:r>
            <w:r w:rsidDel="00AC48C1">
              <w:rPr>
                <w:noProof/>
                <w:webHidden/>
              </w:rPr>
              <w:tab/>
            </w:r>
            <w:r w:rsidR="00DE73FF" w:rsidDel="00AC48C1">
              <w:rPr>
                <w:noProof/>
                <w:webHidden/>
              </w:rPr>
              <w:delText>5</w:delText>
            </w:r>
          </w:del>
        </w:p>
        <w:p w14:paraId="6DB0E2A4" w14:textId="4550ADE2" w:rsidR="00933405" w:rsidDel="00AC48C1" w:rsidRDefault="00933405">
          <w:pPr>
            <w:pStyle w:val="TOC2"/>
            <w:tabs>
              <w:tab w:val="left" w:pos="880"/>
              <w:tab w:val="right" w:leader="dot" w:pos="10124"/>
            </w:tabs>
            <w:rPr>
              <w:del w:id="74" w:author="Tu B. Nguyen" w:date="2020-08-24T15:44:00Z"/>
              <w:rFonts w:asciiTheme="minorHAnsi" w:hAnsiTheme="minorHAnsi"/>
              <w:noProof/>
              <w:color w:val="auto"/>
              <w:sz w:val="22"/>
              <w:szCs w:val="22"/>
              <w:lang w:eastAsia="en-US"/>
            </w:rPr>
          </w:pPr>
          <w:del w:id="75" w:author="Tu B. Nguyen" w:date="2020-08-24T15:44:00Z">
            <w:r w:rsidRPr="00AC48C1" w:rsidDel="00AC48C1">
              <w:rPr>
                <w:noProof/>
                <w:lang w:val="en-GB"/>
              </w:rPr>
              <w:delText>4.1.</w:delText>
            </w:r>
            <w:r w:rsidDel="00AC48C1">
              <w:rPr>
                <w:rFonts w:asciiTheme="minorHAnsi" w:hAnsiTheme="minorHAnsi"/>
                <w:noProof/>
                <w:color w:val="auto"/>
                <w:sz w:val="22"/>
                <w:szCs w:val="22"/>
                <w:lang w:eastAsia="en-US"/>
              </w:rPr>
              <w:tab/>
            </w:r>
            <w:r w:rsidRPr="00AC48C1" w:rsidDel="00AC48C1">
              <w:rPr>
                <w:noProof/>
                <w:lang w:val="en-GB"/>
              </w:rPr>
              <w:delText>Overview</w:delText>
            </w:r>
            <w:r w:rsidDel="00AC48C1">
              <w:rPr>
                <w:noProof/>
                <w:webHidden/>
              </w:rPr>
              <w:tab/>
            </w:r>
            <w:r w:rsidR="00DE73FF" w:rsidDel="00AC48C1">
              <w:rPr>
                <w:noProof/>
                <w:webHidden/>
              </w:rPr>
              <w:delText>5</w:delText>
            </w:r>
          </w:del>
        </w:p>
        <w:p w14:paraId="35F3AF94" w14:textId="45C2E607" w:rsidR="00933405" w:rsidDel="00AC48C1" w:rsidRDefault="00933405">
          <w:pPr>
            <w:pStyle w:val="TOC2"/>
            <w:tabs>
              <w:tab w:val="left" w:pos="880"/>
              <w:tab w:val="right" w:leader="dot" w:pos="10124"/>
            </w:tabs>
            <w:rPr>
              <w:del w:id="76" w:author="Tu B. Nguyen" w:date="2020-08-24T15:44:00Z"/>
              <w:rFonts w:asciiTheme="minorHAnsi" w:hAnsiTheme="minorHAnsi"/>
              <w:noProof/>
              <w:color w:val="auto"/>
              <w:sz w:val="22"/>
              <w:szCs w:val="22"/>
              <w:lang w:eastAsia="en-US"/>
            </w:rPr>
          </w:pPr>
          <w:del w:id="77" w:author="Tu B. Nguyen" w:date="2020-08-24T15:44:00Z">
            <w:r w:rsidRPr="00AC48C1" w:rsidDel="00AC48C1">
              <w:rPr>
                <w:noProof/>
                <w:lang w:val="en-GB"/>
              </w:rPr>
              <w:delText>4.2.</w:delText>
            </w:r>
            <w:r w:rsidDel="00AC48C1">
              <w:rPr>
                <w:rFonts w:asciiTheme="minorHAnsi" w:hAnsiTheme="minorHAnsi"/>
                <w:noProof/>
                <w:color w:val="auto"/>
                <w:sz w:val="22"/>
                <w:szCs w:val="22"/>
                <w:lang w:eastAsia="en-US"/>
              </w:rPr>
              <w:tab/>
            </w:r>
            <w:r w:rsidRPr="00AC48C1" w:rsidDel="00AC48C1">
              <w:rPr>
                <w:noProof/>
                <w:lang w:val="en-GB"/>
              </w:rPr>
              <w:delText>API List</w:delText>
            </w:r>
            <w:r w:rsidDel="00AC48C1">
              <w:rPr>
                <w:noProof/>
                <w:webHidden/>
              </w:rPr>
              <w:tab/>
            </w:r>
          </w:del>
          <w:del w:id="78" w:author="Tu B. Nguyen" w:date="2020-08-24T14:40:00Z">
            <w:r w:rsidDel="00DE73FF">
              <w:rPr>
                <w:noProof/>
                <w:webHidden/>
              </w:rPr>
              <w:delText>6</w:delText>
            </w:r>
          </w:del>
        </w:p>
        <w:p w14:paraId="60A3A04C" w14:textId="60FF72CF" w:rsidR="00933405" w:rsidDel="00AC48C1" w:rsidRDefault="00933405">
          <w:pPr>
            <w:pStyle w:val="TOC2"/>
            <w:tabs>
              <w:tab w:val="left" w:pos="880"/>
              <w:tab w:val="right" w:leader="dot" w:pos="10124"/>
            </w:tabs>
            <w:rPr>
              <w:del w:id="79" w:author="Tu B. Nguyen" w:date="2020-08-24T15:44:00Z"/>
              <w:rFonts w:asciiTheme="minorHAnsi" w:hAnsiTheme="minorHAnsi"/>
              <w:noProof/>
              <w:color w:val="auto"/>
              <w:sz w:val="22"/>
              <w:szCs w:val="22"/>
              <w:lang w:eastAsia="en-US"/>
            </w:rPr>
          </w:pPr>
          <w:del w:id="80" w:author="Tu B. Nguyen" w:date="2020-08-24T15:44:00Z">
            <w:r w:rsidRPr="00AC48C1" w:rsidDel="00AC48C1">
              <w:rPr>
                <w:noProof/>
                <w:lang w:val="en-GB"/>
              </w:rPr>
              <w:delText>4.3.</w:delText>
            </w:r>
            <w:r w:rsidDel="00AC48C1">
              <w:rPr>
                <w:rFonts w:asciiTheme="minorHAnsi" w:hAnsiTheme="minorHAnsi"/>
                <w:noProof/>
                <w:color w:val="auto"/>
                <w:sz w:val="22"/>
                <w:szCs w:val="22"/>
                <w:lang w:eastAsia="en-US"/>
              </w:rPr>
              <w:tab/>
            </w:r>
            <w:r w:rsidRPr="00AC48C1" w:rsidDel="00AC48C1">
              <w:rPr>
                <w:noProof/>
                <w:lang w:val="en-GB"/>
              </w:rPr>
              <w:delText>General Methodology</w:delText>
            </w:r>
            <w:r w:rsidDel="00AC48C1">
              <w:rPr>
                <w:noProof/>
                <w:webHidden/>
              </w:rPr>
              <w:tab/>
            </w:r>
          </w:del>
          <w:del w:id="81" w:author="Tu B. Nguyen" w:date="2020-08-24T14:40:00Z">
            <w:r w:rsidDel="00DE73FF">
              <w:rPr>
                <w:noProof/>
                <w:webHidden/>
              </w:rPr>
              <w:delText>7</w:delText>
            </w:r>
          </w:del>
        </w:p>
        <w:p w14:paraId="00497428" w14:textId="42E447FD" w:rsidR="00933405" w:rsidDel="00AC48C1" w:rsidRDefault="00933405">
          <w:pPr>
            <w:pStyle w:val="TOC1"/>
            <w:tabs>
              <w:tab w:val="left" w:pos="660"/>
              <w:tab w:val="right" w:leader="dot" w:pos="10124"/>
            </w:tabs>
            <w:rPr>
              <w:del w:id="82" w:author="Tu B. Nguyen" w:date="2020-08-24T15:44:00Z"/>
              <w:rFonts w:asciiTheme="minorHAnsi" w:hAnsiTheme="minorHAnsi"/>
              <w:noProof/>
              <w:color w:val="auto"/>
              <w:sz w:val="22"/>
              <w:szCs w:val="22"/>
              <w:lang w:eastAsia="en-US"/>
            </w:rPr>
          </w:pPr>
          <w:del w:id="83" w:author="Tu B. Nguyen" w:date="2020-08-24T15:44:00Z">
            <w:r w:rsidRPr="00AC48C1" w:rsidDel="00AC48C1">
              <w:rPr>
                <w:noProof/>
              </w:rPr>
              <w:delText>5.</w:delText>
            </w:r>
            <w:r w:rsidDel="00AC48C1">
              <w:rPr>
                <w:rFonts w:asciiTheme="minorHAnsi" w:hAnsiTheme="minorHAnsi"/>
                <w:noProof/>
                <w:color w:val="auto"/>
                <w:sz w:val="22"/>
                <w:szCs w:val="22"/>
                <w:lang w:eastAsia="en-US"/>
              </w:rPr>
              <w:tab/>
            </w:r>
            <w:r w:rsidRPr="00AC48C1" w:rsidDel="00AC48C1">
              <w:rPr>
                <w:noProof/>
              </w:rPr>
              <w:delText>API Requirement</w:delText>
            </w:r>
            <w:r w:rsidDel="00AC48C1">
              <w:rPr>
                <w:noProof/>
                <w:webHidden/>
              </w:rPr>
              <w:tab/>
            </w:r>
          </w:del>
          <w:del w:id="84" w:author="Tu B. Nguyen" w:date="2020-08-24T14:40:00Z">
            <w:r w:rsidDel="00DE73FF">
              <w:rPr>
                <w:noProof/>
                <w:webHidden/>
              </w:rPr>
              <w:delText>9</w:delText>
            </w:r>
          </w:del>
        </w:p>
        <w:p w14:paraId="1CF9CF44" w14:textId="4AAA981D" w:rsidR="00933405" w:rsidDel="00AC48C1" w:rsidRDefault="00933405">
          <w:pPr>
            <w:pStyle w:val="TOC2"/>
            <w:tabs>
              <w:tab w:val="left" w:pos="880"/>
              <w:tab w:val="right" w:leader="dot" w:pos="10124"/>
            </w:tabs>
            <w:rPr>
              <w:del w:id="85" w:author="Tu B. Nguyen" w:date="2020-08-24T15:44:00Z"/>
              <w:rFonts w:asciiTheme="minorHAnsi" w:hAnsiTheme="minorHAnsi"/>
              <w:noProof/>
              <w:color w:val="auto"/>
              <w:sz w:val="22"/>
              <w:szCs w:val="22"/>
              <w:lang w:eastAsia="en-US"/>
            </w:rPr>
          </w:pPr>
          <w:del w:id="86" w:author="Tu B. Nguyen" w:date="2020-08-24T15:44:00Z">
            <w:r w:rsidRPr="00AC48C1" w:rsidDel="00AC48C1">
              <w:rPr>
                <w:noProof/>
              </w:rPr>
              <w:delText>5.1.</w:delText>
            </w:r>
            <w:r w:rsidDel="00AC48C1">
              <w:rPr>
                <w:rFonts w:asciiTheme="minorHAnsi" w:hAnsiTheme="minorHAnsi"/>
                <w:noProof/>
                <w:color w:val="auto"/>
                <w:sz w:val="22"/>
                <w:szCs w:val="22"/>
                <w:lang w:eastAsia="en-US"/>
              </w:rPr>
              <w:tab/>
            </w:r>
            <w:r w:rsidRPr="00AC48C1" w:rsidDel="00AC48C1">
              <w:rPr>
                <w:noProof/>
              </w:rPr>
              <w:delText>REQSOA001. PIN Change</w:delText>
            </w:r>
            <w:r w:rsidDel="00AC48C1">
              <w:rPr>
                <w:noProof/>
                <w:webHidden/>
              </w:rPr>
              <w:tab/>
            </w:r>
          </w:del>
          <w:del w:id="87" w:author="Tu B. Nguyen" w:date="2020-08-24T14:40:00Z">
            <w:r w:rsidDel="00DE73FF">
              <w:rPr>
                <w:noProof/>
                <w:webHidden/>
              </w:rPr>
              <w:delText>9</w:delText>
            </w:r>
          </w:del>
        </w:p>
        <w:p w14:paraId="3691280A" w14:textId="0D9A7D42" w:rsidR="00933405" w:rsidDel="00AC48C1" w:rsidRDefault="00933405">
          <w:pPr>
            <w:pStyle w:val="TOC3"/>
            <w:tabs>
              <w:tab w:val="left" w:pos="1100"/>
              <w:tab w:val="right" w:leader="dot" w:pos="10124"/>
            </w:tabs>
            <w:rPr>
              <w:del w:id="88" w:author="Tu B. Nguyen" w:date="2020-08-24T15:44:00Z"/>
              <w:rFonts w:asciiTheme="minorHAnsi" w:hAnsiTheme="minorHAnsi"/>
              <w:noProof/>
              <w:color w:val="auto"/>
              <w:sz w:val="22"/>
              <w:szCs w:val="22"/>
              <w:lang w:eastAsia="en-US"/>
            </w:rPr>
          </w:pPr>
          <w:del w:id="89" w:author="Tu B. Nguyen" w:date="2020-08-24T15:44:00Z">
            <w:r w:rsidRPr="00AC48C1" w:rsidDel="00AC48C1">
              <w:rPr>
                <w:noProof/>
              </w:rPr>
              <w:delText>5.1.1.</w:delText>
            </w:r>
            <w:r w:rsidDel="00AC48C1">
              <w:rPr>
                <w:rFonts w:asciiTheme="minorHAnsi" w:hAnsiTheme="minorHAnsi"/>
                <w:noProof/>
                <w:color w:val="auto"/>
                <w:sz w:val="22"/>
                <w:szCs w:val="22"/>
                <w:lang w:eastAsia="en-US"/>
              </w:rPr>
              <w:tab/>
            </w:r>
            <w:r w:rsidRPr="00AC48C1" w:rsidDel="00AC48C1">
              <w:rPr>
                <w:noProof/>
              </w:rPr>
              <w:delText>Business Requirement</w:delText>
            </w:r>
            <w:r w:rsidDel="00AC48C1">
              <w:rPr>
                <w:noProof/>
                <w:webHidden/>
              </w:rPr>
              <w:tab/>
            </w:r>
          </w:del>
          <w:del w:id="90" w:author="Tu B. Nguyen" w:date="2020-08-24T14:40:00Z">
            <w:r w:rsidDel="00DE73FF">
              <w:rPr>
                <w:noProof/>
                <w:webHidden/>
              </w:rPr>
              <w:delText>9</w:delText>
            </w:r>
          </w:del>
        </w:p>
        <w:p w14:paraId="79B9E2AB" w14:textId="7AC415F4" w:rsidR="00933405" w:rsidDel="00AC48C1" w:rsidRDefault="00933405">
          <w:pPr>
            <w:pStyle w:val="TOC3"/>
            <w:tabs>
              <w:tab w:val="left" w:pos="1100"/>
              <w:tab w:val="right" w:leader="dot" w:pos="10124"/>
            </w:tabs>
            <w:rPr>
              <w:del w:id="91" w:author="Tu B. Nguyen" w:date="2020-08-24T15:44:00Z"/>
              <w:rFonts w:asciiTheme="minorHAnsi" w:hAnsiTheme="minorHAnsi"/>
              <w:noProof/>
              <w:color w:val="auto"/>
              <w:sz w:val="22"/>
              <w:szCs w:val="22"/>
              <w:lang w:eastAsia="en-US"/>
            </w:rPr>
          </w:pPr>
          <w:del w:id="92" w:author="Tu B. Nguyen" w:date="2020-08-24T15:44:00Z">
            <w:r w:rsidRPr="00AC48C1" w:rsidDel="00AC48C1">
              <w:rPr>
                <w:noProof/>
              </w:rPr>
              <w:delText>5.1.2.</w:delText>
            </w:r>
            <w:r w:rsidDel="00AC48C1">
              <w:rPr>
                <w:rFonts w:asciiTheme="minorHAnsi" w:hAnsiTheme="minorHAnsi"/>
                <w:noProof/>
                <w:color w:val="auto"/>
                <w:sz w:val="22"/>
                <w:szCs w:val="22"/>
                <w:lang w:eastAsia="en-US"/>
              </w:rPr>
              <w:tab/>
            </w:r>
            <w:r w:rsidRPr="00AC48C1" w:rsidDel="00AC48C1">
              <w:rPr>
                <w:noProof/>
              </w:rPr>
              <w:delText>Message Specification</w:delText>
            </w:r>
            <w:r w:rsidDel="00AC48C1">
              <w:rPr>
                <w:noProof/>
                <w:webHidden/>
              </w:rPr>
              <w:tab/>
            </w:r>
          </w:del>
          <w:del w:id="93" w:author="Tu B. Nguyen" w:date="2020-08-24T14:40:00Z">
            <w:r w:rsidDel="00DE73FF">
              <w:rPr>
                <w:noProof/>
                <w:webHidden/>
              </w:rPr>
              <w:delText>9</w:delText>
            </w:r>
          </w:del>
        </w:p>
        <w:p w14:paraId="6B39AE8F" w14:textId="4F8B2EB2" w:rsidR="00933405" w:rsidDel="00AC48C1" w:rsidRDefault="00933405">
          <w:pPr>
            <w:pStyle w:val="TOC2"/>
            <w:tabs>
              <w:tab w:val="left" w:pos="880"/>
              <w:tab w:val="right" w:leader="dot" w:pos="10124"/>
            </w:tabs>
            <w:rPr>
              <w:del w:id="94" w:author="Tu B. Nguyen" w:date="2020-08-24T15:44:00Z"/>
              <w:rFonts w:asciiTheme="minorHAnsi" w:hAnsiTheme="minorHAnsi"/>
              <w:noProof/>
              <w:color w:val="auto"/>
              <w:sz w:val="22"/>
              <w:szCs w:val="22"/>
              <w:lang w:eastAsia="en-US"/>
            </w:rPr>
          </w:pPr>
          <w:del w:id="95" w:author="Tu B. Nguyen" w:date="2020-08-24T15:44:00Z">
            <w:r w:rsidRPr="00AC48C1" w:rsidDel="00AC48C1">
              <w:rPr>
                <w:noProof/>
              </w:rPr>
              <w:delText>5.2.</w:delText>
            </w:r>
            <w:r w:rsidDel="00AC48C1">
              <w:rPr>
                <w:rFonts w:asciiTheme="minorHAnsi" w:hAnsiTheme="minorHAnsi"/>
                <w:noProof/>
                <w:color w:val="auto"/>
                <w:sz w:val="22"/>
                <w:szCs w:val="22"/>
                <w:lang w:eastAsia="en-US"/>
              </w:rPr>
              <w:tab/>
            </w:r>
            <w:r w:rsidRPr="00AC48C1" w:rsidDel="00AC48C1">
              <w:rPr>
                <w:noProof/>
              </w:rPr>
              <w:delText>REQSOA002. PIN Set</w:delText>
            </w:r>
            <w:r w:rsidDel="00AC48C1">
              <w:rPr>
                <w:noProof/>
                <w:webHidden/>
              </w:rPr>
              <w:tab/>
            </w:r>
          </w:del>
          <w:del w:id="96" w:author="Tu B. Nguyen" w:date="2020-08-24T14:40:00Z">
            <w:r w:rsidDel="00DE73FF">
              <w:rPr>
                <w:noProof/>
                <w:webHidden/>
              </w:rPr>
              <w:delText>11</w:delText>
            </w:r>
          </w:del>
        </w:p>
        <w:p w14:paraId="1EEA8848" w14:textId="298B42A6" w:rsidR="00933405" w:rsidDel="00AC48C1" w:rsidRDefault="00933405">
          <w:pPr>
            <w:pStyle w:val="TOC3"/>
            <w:tabs>
              <w:tab w:val="left" w:pos="1100"/>
              <w:tab w:val="right" w:leader="dot" w:pos="10124"/>
            </w:tabs>
            <w:rPr>
              <w:del w:id="97" w:author="Tu B. Nguyen" w:date="2020-08-24T15:44:00Z"/>
              <w:rFonts w:asciiTheme="minorHAnsi" w:hAnsiTheme="minorHAnsi"/>
              <w:noProof/>
              <w:color w:val="auto"/>
              <w:sz w:val="22"/>
              <w:szCs w:val="22"/>
              <w:lang w:eastAsia="en-US"/>
            </w:rPr>
          </w:pPr>
          <w:del w:id="98" w:author="Tu B. Nguyen" w:date="2020-08-24T15:44:00Z">
            <w:r w:rsidRPr="00AC48C1" w:rsidDel="00AC48C1">
              <w:rPr>
                <w:noProof/>
              </w:rPr>
              <w:delText>5.2.1.</w:delText>
            </w:r>
            <w:r w:rsidDel="00AC48C1">
              <w:rPr>
                <w:rFonts w:asciiTheme="minorHAnsi" w:hAnsiTheme="minorHAnsi"/>
                <w:noProof/>
                <w:color w:val="auto"/>
                <w:sz w:val="22"/>
                <w:szCs w:val="22"/>
                <w:lang w:eastAsia="en-US"/>
              </w:rPr>
              <w:tab/>
            </w:r>
            <w:r w:rsidRPr="00AC48C1" w:rsidDel="00AC48C1">
              <w:rPr>
                <w:noProof/>
              </w:rPr>
              <w:delText>Business Requirement</w:delText>
            </w:r>
            <w:r w:rsidDel="00AC48C1">
              <w:rPr>
                <w:noProof/>
                <w:webHidden/>
              </w:rPr>
              <w:tab/>
            </w:r>
          </w:del>
          <w:del w:id="99" w:author="Tu B. Nguyen" w:date="2020-08-24T14:40:00Z">
            <w:r w:rsidDel="00DE73FF">
              <w:rPr>
                <w:noProof/>
                <w:webHidden/>
              </w:rPr>
              <w:delText>11</w:delText>
            </w:r>
          </w:del>
        </w:p>
        <w:p w14:paraId="267AEE07" w14:textId="5E88A7EE" w:rsidR="00933405" w:rsidDel="00AC48C1" w:rsidRDefault="00933405">
          <w:pPr>
            <w:pStyle w:val="TOC3"/>
            <w:tabs>
              <w:tab w:val="left" w:pos="1100"/>
              <w:tab w:val="right" w:leader="dot" w:pos="10124"/>
            </w:tabs>
            <w:rPr>
              <w:del w:id="100" w:author="Tu B. Nguyen" w:date="2020-08-24T15:44:00Z"/>
              <w:rFonts w:asciiTheme="minorHAnsi" w:hAnsiTheme="minorHAnsi"/>
              <w:noProof/>
              <w:color w:val="auto"/>
              <w:sz w:val="22"/>
              <w:szCs w:val="22"/>
              <w:lang w:eastAsia="en-US"/>
            </w:rPr>
          </w:pPr>
          <w:del w:id="101" w:author="Tu B. Nguyen" w:date="2020-08-24T15:44:00Z">
            <w:r w:rsidRPr="00AC48C1" w:rsidDel="00AC48C1">
              <w:rPr>
                <w:noProof/>
              </w:rPr>
              <w:delText>5.2.2.</w:delText>
            </w:r>
            <w:r w:rsidDel="00AC48C1">
              <w:rPr>
                <w:rFonts w:asciiTheme="minorHAnsi" w:hAnsiTheme="minorHAnsi"/>
                <w:noProof/>
                <w:color w:val="auto"/>
                <w:sz w:val="22"/>
                <w:szCs w:val="22"/>
                <w:lang w:eastAsia="en-US"/>
              </w:rPr>
              <w:tab/>
            </w:r>
            <w:r w:rsidRPr="00AC48C1" w:rsidDel="00AC48C1">
              <w:rPr>
                <w:noProof/>
              </w:rPr>
              <w:delText>Message Specification</w:delText>
            </w:r>
            <w:r w:rsidDel="00AC48C1">
              <w:rPr>
                <w:noProof/>
                <w:webHidden/>
              </w:rPr>
              <w:tab/>
            </w:r>
          </w:del>
          <w:del w:id="102" w:author="Tu B. Nguyen" w:date="2020-08-24T14:40:00Z">
            <w:r w:rsidDel="00DE73FF">
              <w:rPr>
                <w:noProof/>
                <w:webHidden/>
              </w:rPr>
              <w:delText>11</w:delText>
            </w:r>
          </w:del>
        </w:p>
        <w:p w14:paraId="550A3B0A" w14:textId="3B9F3632" w:rsidR="00933405" w:rsidDel="00AC48C1" w:rsidRDefault="00933405">
          <w:pPr>
            <w:pStyle w:val="TOC2"/>
            <w:tabs>
              <w:tab w:val="left" w:pos="880"/>
              <w:tab w:val="right" w:leader="dot" w:pos="10124"/>
            </w:tabs>
            <w:rPr>
              <w:del w:id="103" w:author="Tu B. Nguyen" w:date="2020-08-24T15:44:00Z"/>
              <w:rFonts w:asciiTheme="minorHAnsi" w:hAnsiTheme="minorHAnsi"/>
              <w:noProof/>
              <w:color w:val="auto"/>
              <w:sz w:val="22"/>
              <w:szCs w:val="22"/>
              <w:lang w:eastAsia="en-US"/>
            </w:rPr>
          </w:pPr>
          <w:del w:id="104" w:author="Tu B. Nguyen" w:date="2020-08-24T15:44:00Z">
            <w:r w:rsidRPr="00AC48C1" w:rsidDel="00AC48C1">
              <w:rPr>
                <w:noProof/>
              </w:rPr>
              <w:delText>5.3.</w:delText>
            </w:r>
            <w:r w:rsidDel="00AC48C1">
              <w:rPr>
                <w:rFonts w:asciiTheme="minorHAnsi" w:hAnsiTheme="minorHAnsi"/>
                <w:noProof/>
                <w:color w:val="auto"/>
                <w:sz w:val="22"/>
                <w:szCs w:val="22"/>
                <w:lang w:eastAsia="en-US"/>
              </w:rPr>
              <w:tab/>
            </w:r>
            <w:r w:rsidRPr="00AC48C1" w:rsidDel="00AC48C1">
              <w:rPr>
                <w:noProof/>
              </w:rPr>
              <w:delText>REQSOA003. PIN Clear</w:delText>
            </w:r>
            <w:r w:rsidDel="00AC48C1">
              <w:rPr>
                <w:noProof/>
                <w:webHidden/>
              </w:rPr>
              <w:tab/>
            </w:r>
          </w:del>
          <w:del w:id="105" w:author="Tu B. Nguyen" w:date="2020-08-24T14:40:00Z">
            <w:r w:rsidDel="00DE73FF">
              <w:rPr>
                <w:noProof/>
                <w:webHidden/>
              </w:rPr>
              <w:delText>14</w:delText>
            </w:r>
          </w:del>
        </w:p>
        <w:p w14:paraId="0487C6D4" w14:textId="65EEE2BF" w:rsidR="00933405" w:rsidDel="00AC48C1" w:rsidRDefault="00933405">
          <w:pPr>
            <w:pStyle w:val="TOC3"/>
            <w:tabs>
              <w:tab w:val="left" w:pos="1100"/>
              <w:tab w:val="right" w:leader="dot" w:pos="10124"/>
            </w:tabs>
            <w:rPr>
              <w:del w:id="106" w:author="Tu B. Nguyen" w:date="2020-08-24T15:44:00Z"/>
              <w:rFonts w:asciiTheme="minorHAnsi" w:hAnsiTheme="minorHAnsi"/>
              <w:noProof/>
              <w:color w:val="auto"/>
              <w:sz w:val="22"/>
              <w:szCs w:val="22"/>
              <w:lang w:eastAsia="en-US"/>
            </w:rPr>
          </w:pPr>
          <w:del w:id="107" w:author="Tu B. Nguyen" w:date="2020-08-24T15:44:00Z">
            <w:r w:rsidRPr="00AC48C1" w:rsidDel="00AC48C1">
              <w:rPr>
                <w:noProof/>
              </w:rPr>
              <w:delText>5.3.1.</w:delText>
            </w:r>
            <w:r w:rsidDel="00AC48C1">
              <w:rPr>
                <w:rFonts w:asciiTheme="minorHAnsi" w:hAnsiTheme="minorHAnsi"/>
                <w:noProof/>
                <w:color w:val="auto"/>
                <w:sz w:val="22"/>
                <w:szCs w:val="22"/>
                <w:lang w:eastAsia="en-US"/>
              </w:rPr>
              <w:tab/>
            </w:r>
            <w:r w:rsidRPr="00AC48C1" w:rsidDel="00AC48C1">
              <w:rPr>
                <w:noProof/>
              </w:rPr>
              <w:delText>Business Requirement</w:delText>
            </w:r>
            <w:r w:rsidDel="00AC48C1">
              <w:rPr>
                <w:noProof/>
                <w:webHidden/>
              </w:rPr>
              <w:tab/>
            </w:r>
          </w:del>
          <w:del w:id="108" w:author="Tu B. Nguyen" w:date="2020-08-24T14:40:00Z">
            <w:r w:rsidDel="00DE73FF">
              <w:rPr>
                <w:noProof/>
                <w:webHidden/>
              </w:rPr>
              <w:delText>14</w:delText>
            </w:r>
          </w:del>
        </w:p>
        <w:p w14:paraId="67E35E79" w14:textId="187D9746" w:rsidR="00933405" w:rsidDel="00AC48C1" w:rsidRDefault="00933405">
          <w:pPr>
            <w:pStyle w:val="TOC3"/>
            <w:tabs>
              <w:tab w:val="left" w:pos="1100"/>
              <w:tab w:val="right" w:leader="dot" w:pos="10124"/>
            </w:tabs>
            <w:rPr>
              <w:del w:id="109" w:author="Tu B. Nguyen" w:date="2020-08-24T15:44:00Z"/>
              <w:rFonts w:asciiTheme="minorHAnsi" w:hAnsiTheme="minorHAnsi"/>
              <w:noProof/>
              <w:color w:val="auto"/>
              <w:sz w:val="22"/>
              <w:szCs w:val="22"/>
              <w:lang w:eastAsia="en-US"/>
            </w:rPr>
          </w:pPr>
          <w:del w:id="110" w:author="Tu B. Nguyen" w:date="2020-08-24T15:44:00Z">
            <w:r w:rsidRPr="00AC48C1" w:rsidDel="00AC48C1">
              <w:rPr>
                <w:noProof/>
              </w:rPr>
              <w:delText>5.3.2.</w:delText>
            </w:r>
            <w:r w:rsidDel="00AC48C1">
              <w:rPr>
                <w:rFonts w:asciiTheme="minorHAnsi" w:hAnsiTheme="minorHAnsi"/>
                <w:noProof/>
                <w:color w:val="auto"/>
                <w:sz w:val="22"/>
                <w:szCs w:val="22"/>
                <w:lang w:eastAsia="en-US"/>
              </w:rPr>
              <w:tab/>
            </w:r>
            <w:r w:rsidRPr="00AC48C1" w:rsidDel="00AC48C1">
              <w:rPr>
                <w:noProof/>
              </w:rPr>
              <w:delText>Message Specification</w:delText>
            </w:r>
            <w:r w:rsidDel="00AC48C1">
              <w:rPr>
                <w:noProof/>
                <w:webHidden/>
              </w:rPr>
              <w:tab/>
            </w:r>
          </w:del>
          <w:del w:id="111" w:author="Tu B. Nguyen" w:date="2020-08-24T14:40:00Z">
            <w:r w:rsidDel="00DE73FF">
              <w:rPr>
                <w:noProof/>
                <w:webHidden/>
              </w:rPr>
              <w:delText>14</w:delText>
            </w:r>
          </w:del>
        </w:p>
        <w:p w14:paraId="18AC2F49" w14:textId="252122C3" w:rsidR="00933405" w:rsidDel="00AC48C1" w:rsidRDefault="00933405">
          <w:pPr>
            <w:pStyle w:val="TOC1"/>
            <w:tabs>
              <w:tab w:val="left" w:pos="660"/>
              <w:tab w:val="right" w:leader="dot" w:pos="10124"/>
            </w:tabs>
            <w:rPr>
              <w:del w:id="112" w:author="Tu B. Nguyen" w:date="2020-08-24T15:44:00Z"/>
              <w:rFonts w:asciiTheme="minorHAnsi" w:hAnsiTheme="minorHAnsi"/>
              <w:noProof/>
              <w:color w:val="auto"/>
              <w:sz w:val="22"/>
              <w:szCs w:val="22"/>
              <w:lang w:eastAsia="en-US"/>
            </w:rPr>
          </w:pPr>
          <w:del w:id="113" w:author="Tu B. Nguyen" w:date="2020-08-24T15:44:00Z">
            <w:r w:rsidRPr="00AC48C1" w:rsidDel="00AC48C1">
              <w:rPr>
                <w:noProof/>
              </w:rPr>
              <w:delText>6.</w:delText>
            </w:r>
            <w:r w:rsidDel="00AC48C1">
              <w:rPr>
                <w:rFonts w:asciiTheme="minorHAnsi" w:hAnsiTheme="minorHAnsi"/>
                <w:noProof/>
                <w:color w:val="auto"/>
                <w:sz w:val="22"/>
                <w:szCs w:val="22"/>
                <w:lang w:eastAsia="en-US"/>
              </w:rPr>
              <w:tab/>
            </w:r>
            <w:r w:rsidRPr="00AC48C1" w:rsidDel="00AC48C1">
              <w:rPr>
                <w:noProof/>
              </w:rPr>
              <w:delText>Reports</w:delText>
            </w:r>
            <w:r w:rsidDel="00AC48C1">
              <w:rPr>
                <w:noProof/>
                <w:webHidden/>
              </w:rPr>
              <w:tab/>
            </w:r>
          </w:del>
          <w:del w:id="114" w:author="Tu B. Nguyen" w:date="2020-08-24T14:40:00Z">
            <w:r w:rsidDel="00DE73FF">
              <w:rPr>
                <w:noProof/>
                <w:webHidden/>
              </w:rPr>
              <w:delText>16</w:delText>
            </w:r>
          </w:del>
        </w:p>
        <w:p w14:paraId="79474233" w14:textId="31C2EA58" w:rsidR="00CB5A77" w:rsidRPr="002B0CB7" w:rsidRDefault="00DC12FC" w:rsidP="00CB5A77">
          <w:r w:rsidRPr="002B0CB7">
            <w:fldChar w:fldCharType="end"/>
          </w:r>
        </w:p>
      </w:sdtContent>
    </w:sdt>
    <w:p w14:paraId="3DC396F0" w14:textId="77777777" w:rsidR="00AA4896" w:rsidRPr="002B0CB7" w:rsidRDefault="00EB3E62" w:rsidP="006275C5">
      <w:pPr>
        <w:pStyle w:val="Heading1Numbered"/>
      </w:pPr>
      <w:bookmarkStart w:id="115" w:name="_Toc49176267"/>
      <w:r w:rsidRPr="002B0CB7">
        <w:lastRenderedPageBreak/>
        <w:t>History of changes</w:t>
      </w:r>
      <w:bookmarkEnd w:id="6"/>
      <w:bookmarkEnd w:id="115"/>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1417"/>
        <w:gridCol w:w="3932"/>
        <w:gridCol w:w="3105"/>
      </w:tblGrid>
      <w:tr w:rsidR="00657D55" w:rsidRPr="002B0CB7"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2B0CB7" w:rsidRDefault="00EB3E62" w:rsidP="006275C5">
            <w:pPr>
              <w:pStyle w:val="TableHeading"/>
            </w:pPr>
            <w:r w:rsidRPr="002B0CB7">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2B0CB7" w:rsidRDefault="00EB3E62" w:rsidP="006275C5">
            <w:pPr>
              <w:pStyle w:val="TableHeading"/>
            </w:pPr>
            <w:r w:rsidRPr="002B0CB7">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2B0CB7" w:rsidRDefault="00EB3E62" w:rsidP="006275C5">
            <w:pPr>
              <w:pStyle w:val="TableHeading"/>
            </w:pPr>
            <w:r w:rsidRPr="002B0CB7">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2B0CB7" w:rsidRDefault="00EB3E62" w:rsidP="006275C5">
            <w:pPr>
              <w:pStyle w:val="TableHeading"/>
            </w:pPr>
            <w:r w:rsidRPr="002B0CB7">
              <w:t>author</w:t>
            </w:r>
          </w:p>
        </w:tc>
      </w:tr>
      <w:tr w:rsidR="00657D55" w:rsidRPr="002B0CB7"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2B0CB7" w:rsidRDefault="00132B12" w:rsidP="006275C5">
            <w:pPr>
              <w:pStyle w:val="TabText"/>
            </w:pPr>
            <w:r w:rsidRPr="002B0CB7">
              <w:t>0.1</w:t>
            </w:r>
          </w:p>
        </w:tc>
        <w:tc>
          <w:tcPr>
            <w:tcW w:w="1418" w:type="dxa"/>
            <w:tcBorders>
              <w:top w:val="single" w:sz="8" w:space="0" w:color="auto"/>
              <w:left w:val="nil"/>
              <w:bottom w:val="single" w:sz="8" w:space="0" w:color="auto"/>
              <w:right w:val="nil"/>
            </w:tcBorders>
          </w:tcPr>
          <w:p w14:paraId="162E67E6" w14:textId="03FB0D5E" w:rsidR="00AA4896" w:rsidRPr="002B0CB7" w:rsidRDefault="000B345D" w:rsidP="000B345D">
            <w:pPr>
              <w:pStyle w:val="TabText"/>
            </w:pPr>
            <w:r>
              <w:t>11</w:t>
            </w:r>
            <w:r w:rsidR="00384D9D">
              <w:t>.0</w:t>
            </w:r>
            <w:r>
              <w:t>8</w:t>
            </w:r>
            <w:r w:rsidR="00384D9D">
              <w:t>.2020</w:t>
            </w:r>
          </w:p>
        </w:tc>
        <w:tc>
          <w:tcPr>
            <w:tcW w:w="3953" w:type="dxa"/>
            <w:tcBorders>
              <w:top w:val="single" w:sz="8" w:space="0" w:color="auto"/>
              <w:left w:val="nil"/>
              <w:bottom w:val="single" w:sz="8" w:space="0" w:color="auto"/>
              <w:right w:val="nil"/>
            </w:tcBorders>
          </w:tcPr>
          <w:p w14:paraId="0D54B1FB" w14:textId="77777777" w:rsidR="00AA4896" w:rsidRPr="002B0CB7" w:rsidRDefault="00EB3E62" w:rsidP="006275C5">
            <w:pPr>
              <w:pStyle w:val="TabText"/>
            </w:pPr>
            <w:r w:rsidRPr="002B0CB7">
              <w:t>Initial Version</w:t>
            </w:r>
          </w:p>
        </w:tc>
        <w:tc>
          <w:tcPr>
            <w:tcW w:w="3119" w:type="dxa"/>
            <w:tcBorders>
              <w:top w:val="single" w:sz="8" w:space="0" w:color="auto"/>
              <w:left w:val="nil"/>
              <w:bottom w:val="single" w:sz="8" w:space="0" w:color="auto"/>
              <w:right w:val="nil"/>
            </w:tcBorders>
          </w:tcPr>
          <w:p w14:paraId="053CB258" w14:textId="46DA1712" w:rsidR="00AA4896" w:rsidRPr="002B0CB7" w:rsidRDefault="00384D9D" w:rsidP="008D5FF6">
            <w:pPr>
              <w:pStyle w:val="TabText"/>
            </w:pPr>
            <w:r>
              <w:t>Tu B. Nguyen</w:t>
            </w:r>
          </w:p>
        </w:tc>
      </w:tr>
      <w:tr w:rsidR="00A45E89" w:rsidRPr="002B0CB7"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626E7915" w:rsidR="00A45E89" w:rsidRPr="002B0CB7" w:rsidRDefault="00EA566B" w:rsidP="006275C5">
            <w:pPr>
              <w:pStyle w:val="TabText"/>
            </w:pPr>
            <w:ins w:id="116" w:author="Bich Chau" w:date="2020-09-03T14:02:00Z">
              <w:r>
                <w:t>1.0</w:t>
              </w:r>
            </w:ins>
          </w:p>
        </w:tc>
        <w:tc>
          <w:tcPr>
            <w:tcW w:w="1418" w:type="dxa"/>
            <w:tcBorders>
              <w:top w:val="single" w:sz="8" w:space="0" w:color="auto"/>
              <w:left w:val="nil"/>
              <w:bottom w:val="single" w:sz="8" w:space="0" w:color="auto"/>
              <w:right w:val="nil"/>
            </w:tcBorders>
          </w:tcPr>
          <w:p w14:paraId="2D42416C" w14:textId="15152E51" w:rsidR="00A45E89" w:rsidRPr="002B0CB7" w:rsidRDefault="00EA566B" w:rsidP="00EC466C">
            <w:pPr>
              <w:pStyle w:val="TabText"/>
            </w:pPr>
            <w:ins w:id="117" w:author="Bich Chau" w:date="2020-09-03T14:02:00Z">
              <w:r>
                <w:t>03.09.2020</w:t>
              </w:r>
            </w:ins>
          </w:p>
        </w:tc>
        <w:tc>
          <w:tcPr>
            <w:tcW w:w="3953" w:type="dxa"/>
            <w:tcBorders>
              <w:top w:val="single" w:sz="8" w:space="0" w:color="auto"/>
              <w:left w:val="nil"/>
              <w:bottom w:val="single" w:sz="8" w:space="0" w:color="auto"/>
              <w:right w:val="nil"/>
            </w:tcBorders>
          </w:tcPr>
          <w:p w14:paraId="61D4A8B2" w14:textId="589C1494" w:rsidR="00A45E89" w:rsidRPr="002B0CB7" w:rsidRDefault="00EA566B" w:rsidP="006275C5">
            <w:pPr>
              <w:pStyle w:val="TabText"/>
            </w:pPr>
            <w:ins w:id="118" w:author="Bich Chau" w:date="2020-09-03T14:02:00Z">
              <w:r>
                <w:t>Final Vers</w:t>
              </w:r>
            </w:ins>
            <w:ins w:id="119" w:author="Bich Chau" w:date="2020-09-03T14:03:00Z">
              <w:r>
                <w:t>ion</w:t>
              </w:r>
            </w:ins>
          </w:p>
        </w:tc>
        <w:tc>
          <w:tcPr>
            <w:tcW w:w="3119" w:type="dxa"/>
            <w:tcBorders>
              <w:top w:val="single" w:sz="8" w:space="0" w:color="auto"/>
              <w:left w:val="nil"/>
              <w:bottom w:val="single" w:sz="8" w:space="0" w:color="auto"/>
              <w:right w:val="nil"/>
            </w:tcBorders>
          </w:tcPr>
          <w:p w14:paraId="3658940C" w14:textId="387155B3" w:rsidR="00A45E89" w:rsidRPr="002B0CB7" w:rsidRDefault="00EA566B" w:rsidP="008D5FF6">
            <w:pPr>
              <w:pStyle w:val="TabText"/>
            </w:pPr>
            <w:ins w:id="120" w:author="Bich Chau" w:date="2020-09-03T14:03:00Z">
              <w:r>
                <w:t xml:space="preserve">Tu </w:t>
              </w:r>
              <w:proofErr w:type="spellStart"/>
              <w:proofErr w:type="gramStart"/>
              <w:r>
                <w:t>B.Nguyen</w:t>
              </w:r>
            </w:ins>
            <w:proofErr w:type="spellEnd"/>
            <w:proofErr w:type="gramEnd"/>
          </w:p>
        </w:tc>
      </w:tr>
      <w:tr w:rsidR="000E71F6" w:rsidRPr="002B0CB7"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2B0CB7" w:rsidRDefault="000E71F6" w:rsidP="006275C5">
            <w:pPr>
              <w:pStyle w:val="TabText"/>
            </w:pPr>
          </w:p>
        </w:tc>
        <w:tc>
          <w:tcPr>
            <w:tcW w:w="1418" w:type="dxa"/>
            <w:tcBorders>
              <w:top w:val="single" w:sz="8" w:space="0" w:color="auto"/>
              <w:left w:val="nil"/>
              <w:bottom w:val="single" w:sz="8" w:space="0" w:color="auto"/>
              <w:right w:val="nil"/>
            </w:tcBorders>
          </w:tcPr>
          <w:p w14:paraId="3819CFDE" w14:textId="5F2AAEE9" w:rsidR="000E71F6" w:rsidRPr="002B0CB7" w:rsidRDefault="000E71F6" w:rsidP="00EC466C">
            <w:pPr>
              <w:pStyle w:val="TabText"/>
            </w:pPr>
          </w:p>
        </w:tc>
        <w:tc>
          <w:tcPr>
            <w:tcW w:w="3953" w:type="dxa"/>
            <w:tcBorders>
              <w:top w:val="single" w:sz="8" w:space="0" w:color="auto"/>
              <w:left w:val="nil"/>
              <w:bottom w:val="single" w:sz="8" w:space="0" w:color="auto"/>
              <w:right w:val="nil"/>
            </w:tcBorders>
          </w:tcPr>
          <w:p w14:paraId="51483683" w14:textId="6E341586" w:rsidR="000E71F6" w:rsidRPr="002B0CB7" w:rsidRDefault="000E71F6" w:rsidP="000D754A">
            <w:pPr>
              <w:pStyle w:val="TabText"/>
            </w:pPr>
          </w:p>
        </w:tc>
        <w:tc>
          <w:tcPr>
            <w:tcW w:w="3119" w:type="dxa"/>
            <w:tcBorders>
              <w:top w:val="single" w:sz="8" w:space="0" w:color="auto"/>
              <w:left w:val="nil"/>
              <w:bottom w:val="single" w:sz="8" w:space="0" w:color="auto"/>
              <w:right w:val="nil"/>
            </w:tcBorders>
          </w:tcPr>
          <w:p w14:paraId="5A6028A3" w14:textId="2B621E60" w:rsidR="000E71F6" w:rsidRPr="002B0CB7" w:rsidRDefault="000E71F6" w:rsidP="006275C5">
            <w:pPr>
              <w:pStyle w:val="TabText"/>
            </w:pPr>
          </w:p>
        </w:tc>
      </w:tr>
      <w:tr w:rsidR="000D754A" w:rsidRPr="002B0CB7"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Default="000D754A" w:rsidP="006275C5">
            <w:pPr>
              <w:pStyle w:val="TabText"/>
            </w:pPr>
          </w:p>
        </w:tc>
        <w:tc>
          <w:tcPr>
            <w:tcW w:w="1418" w:type="dxa"/>
            <w:tcBorders>
              <w:top w:val="single" w:sz="8" w:space="0" w:color="auto"/>
              <w:left w:val="nil"/>
              <w:bottom w:val="single" w:sz="8" w:space="0" w:color="auto"/>
              <w:right w:val="nil"/>
            </w:tcBorders>
          </w:tcPr>
          <w:p w14:paraId="3B3CFBA3" w14:textId="7CCB1D4B" w:rsidR="000D754A" w:rsidRDefault="000D754A" w:rsidP="00EC466C">
            <w:pPr>
              <w:pStyle w:val="TabText"/>
            </w:pPr>
          </w:p>
        </w:tc>
        <w:tc>
          <w:tcPr>
            <w:tcW w:w="3953" w:type="dxa"/>
            <w:tcBorders>
              <w:top w:val="single" w:sz="8" w:space="0" w:color="auto"/>
              <w:left w:val="nil"/>
              <w:bottom w:val="single" w:sz="8" w:space="0" w:color="auto"/>
              <w:right w:val="nil"/>
            </w:tcBorders>
          </w:tcPr>
          <w:p w14:paraId="2D8E607A" w14:textId="3B3509F0" w:rsidR="000D754A" w:rsidRDefault="000D754A" w:rsidP="000D754A">
            <w:pPr>
              <w:pStyle w:val="TabText"/>
            </w:pPr>
          </w:p>
        </w:tc>
        <w:tc>
          <w:tcPr>
            <w:tcW w:w="3119" w:type="dxa"/>
            <w:tcBorders>
              <w:top w:val="single" w:sz="8" w:space="0" w:color="auto"/>
              <w:left w:val="nil"/>
              <w:bottom w:val="single" w:sz="8" w:space="0" w:color="auto"/>
              <w:right w:val="nil"/>
            </w:tcBorders>
          </w:tcPr>
          <w:p w14:paraId="4A17EE01" w14:textId="24B47D3B" w:rsidR="000D754A" w:rsidRPr="002B0CB7" w:rsidRDefault="000D754A" w:rsidP="006275C5">
            <w:pPr>
              <w:pStyle w:val="TabText"/>
            </w:pPr>
          </w:p>
        </w:tc>
      </w:tr>
      <w:tr w:rsidR="00BB5D51" w:rsidRPr="002B0CB7"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Default="00BB5D51" w:rsidP="006275C5">
            <w:pPr>
              <w:pStyle w:val="TabText"/>
            </w:pPr>
          </w:p>
        </w:tc>
        <w:tc>
          <w:tcPr>
            <w:tcW w:w="1418" w:type="dxa"/>
            <w:tcBorders>
              <w:top w:val="single" w:sz="8" w:space="0" w:color="auto"/>
              <w:left w:val="nil"/>
              <w:bottom w:val="single" w:sz="8" w:space="0" w:color="auto"/>
              <w:right w:val="nil"/>
            </w:tcBorders>
          </w:tcPr>
          <w:p w14:paraId="61206394" w14:textId="16C2A388" w:rsidR="00BB5D51" w:rsidRDefault="00BB5D51" w:rsidP="00EC466C">
            <w:pPr>
              <w:pStyle w:val="TabText"/>
            </w:pPr>
          </w:p>
        </w:tc>
        <w:tc>
          <w:tcPr>
            <w:tcW w:w="3953" w:type="dxa"/>
            <w:tcBorders>
              <w:top w:val="single" w:sz="8" w:space="0" w:color="auto"/>
              <w:left w:val="nil"/>
              <w:bottom w:val="single" w:sz="8" w:space="0" w:color="auto"/>
              <w:right w:val="nil"/>
            </w:tcBorders>
          </w:tcPr>
          <w:p w14:paraId="32991D54" w14:textId="58C4F39D" w:rsidR="00BB5D51" w:rsidRDefault="00BB5D51" w:rsidP="00CA42FB">
            <w:pPr>
              <w:pStyle w:val="TabText"/>
              <w:tabs>
                <w:tab w:val="left" w:pos="2765"/>
              </w:tabs>
            </w:pPr>
          </w:p>
        </w:tc>
        <w:tc>
          <w:tcPr>
            <w:tcW w:w="3119" w:type="dxa"/>
            <w:tcBorders>
              <w:top w:val="single" w:sz="8" w:space="0" w:color="auto"/>
              <w:left w:val="nil"/>
              <w:bottom w:val="single" w:sz="8" w:space="0" w:color="auto"/>
              <w:right w:val="nil"/>
            </w:tcBorders>
          </w:tcPr>
          <w:p w14:paraId="3706DCF5" w14:textId="59D1981A" w:rsidR="00BB5D51" w:rsidRDefault="00BB5D51" w:rsidP="006275C5">
            <w:pPr>
              <w:pStyle w:val="TabText"/>
            </w:pPr>
          </w:p>
        </w:tc>
      </w:tr>
    </w:tbl>
    <w:p w14:paraId="4EF6B20C" w14:textId="3B7287D3" w:rsidR="00AA4896" w:rsidRPr="002B0CB7" w:rsidRDefault="00AA4896" w:rsidP="00AA4896">
      <w:pPr>
        <w:rPr>
          <w:b/>
          <w:sz w:val="32"/>
          <w:szCs w:val="32"/>
        </w:rPr>
      </w:pPr>
    </w:p>
    <w:p w14:paraId="691943E8" w14:textId="77777777" w:rsidR="00187ABE" w:rsidRPr="002B0CB7" w:rsidRDefault="00187ABE" w:rsidP="00EB292B">
      <w:pPr>
        <w:rPr>
          <w:b/>
          <w:bCs/>
        </w:rPr>
      </w:pPr>
      <w:r w:rsidRPr="002B0CB7">
        <w:rPr>
          <w:b/>
          <w:bCs/>
        </w:rPr>
        <w:t>Copyright</w:t>
      </w:r>
    </w:p>
    <w:p w14:paraId="094F1B6A" w14:textId="6777A581" w:rsidR="00187ABE" w:rsidRPr="002B0CB7" w:rsidRDefault="00187ABE" w:rsidP="00EB292B">
      <w:r w:rsidRPr="002B0CB7">
        <w:t xml:space="preserve">© </w:t>
      </w:r>
      <w:r w:rsidR="005273AC">
        <w:t>OpenWay Asia</w:t>
      </w:r>
      <w:r w:rsidRPr="002B0CB7">
        <w:t xml:space="preserve"> Limited </w:t>
      </w:r>
      <w:r w:rsidR="00DC12FC" w:rsidRPr="002B0CB7">
        <w:fldChar w:fldCharType="begin"/>
      </w:r>
      <w:r w:rsidRPr="002B0CB7">
        <w:instrText xml:space="preserve"> DATE  \@ "YYYY"  \* MERGEFORMAT </w:instrText>
      </w:r>
      <w:r w:rsidR="00DC12FC" w:rsidRPr="002B0CB7">
        <w:fldChar w:fldCharType="separate"/>
      </w:r>
      <w:r w:rsidR="00EA566B">
        <w:rPr>
          <w:noProof/>
        </w:rPr>
        <w:t>2020</w:t>
      </w:r>
      <w:r w:rsidR="00DC12FC" w:rsidRPr="002B0CB7">
        <w:fldChar w:fldCharType="end"/>
      </w:r>
      <w:r w:rsidRPr="002B0CB7">
        <w:t>. All rights reserved.</w:t>
      </w:r>
      <w:r w:rsidRPr="002B0CB7">
        <w:tab/>
      </w:r>
    </w:p>
    <w:p w14:paraId="3ADB55D9" w14:textId="02895FBD" w:rsidR="00187ABE" w:rsidRPr="002B0CB7" w:rsidRDefault="00187ABE" w:rsidP="006E67CC">
      <w:pPr>
        <w:jc w:val="both"/>
      </w:pPr>
      <w:r w:rsidRPr="002B0CB7">
        <w:t xml:space="preserve">The Copyright of this complete document and every part it belongs to </w:t>
      </w:r>
      <w:r w:rsidR="005273AC">
        <w:t>OpenWay Asia</w:t>
      </w:r>
      <w:r w:rsidRPr="002B0CB7">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2B0CB7" w:rsidRDefault="00187ABE" w:rsidP="00EB292B">
      <w:pPr>
        <w:rPr>
          <w:b/>
          <w:bCs/>
        </w:rPr>
      </w:pPr>
      <w:r w:rsidRPr="002B0CB7">
        <w:rPr>
          <w:b/>
          <w:bCs/>
        </w:rPr>
        <w:t>Disclaimer</w:t>
      </w:r>
    </w:p>
    <w:p w14:paraId="461954D2" w14:textId="1E9C5AF4" w:rsidR="00187ABE" w:rsidRPr="002B0CB7" w:rsidRDefault="00187ABE" w:rsidP="006E67CC">
      <w:pPr>
        <w:jc w:val="both"/>
      </w:pPr>
      <w:r w:rsidRPr="002B0CB7">
        <w:t xml:space="preserve">This document and the </w:t>
      </w:r>
      <w:r w:rsidR="005273AC">
        <w:t>OpenWay Asia</w:t>
      </w:r>
      <w:r w:rsidRPr="002B0CB7">
        <w:t xml:space="preserve"> software it describes are furnished by </w:t>
      </w:r>
      <w:r w:rsidR="005273AC">
        <w:t>OpenWay Asia</w:t>
      </w:r>
      <w:r w:rsidRPr="002B0CB7">
        <w:t xml:space="preserve"> Limited under a Software Licensing Agreement, Consultancy Agreement, Variation Request or Confidentiality Agreement, and may be used or copied only in accordance with the terms of such Agreement. Neither this document nor the </w:t>
      </w:r>
      <w:r w:rsidR="005273AC">
        <w:t>OpenWay Asia</w:t>
      </w:r>
      <w:r w:rsidRPr="002B0CB7">
        <w:t xml:space="preserve">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w:t>
      </w:r>
      <w:r w:rsidR="005273AC">
        <w:t>OpenWay Asia</w:t>
      </w:r>
      <w:r w:rsidRPr="002B0CB7">
        <w:t xml:space="preserve"> Limited.  </w:t>
      </w:r>
    </w:p>
    <w:p w14:paraId="54D7CB90" w14:textId="11209B47" w:rsidR="00187ABE" w:rsidRPr="002B0CB7" w:rsidRDefault="00187ABE" w:rsidP="00C2757D">
      <w:pPr>
        <w:jc w:val="both"/>
      </w:pPr>
      <w:r w:rsidRPr="002B0CB7">
        <w:t xml:space="preserve">This document describes a generic product or service and should be read in conjunction with other documents relevant to the configuration of any specific system. The licensee of OpenWay software or user of </w:t>
      </w:r>
      <w:r w:rsidR="005273AC">
        <w:t>OpenWay Asia</w:t>
      </w:r>
      <w:r w:rsidRPr="002B0CB7">
        <w:t xml:space="preserve"> services is responsible for ensuring that the product or service described herein meets its own requirements</w:t>
      </w:r>
    </w:p>
    <w:p w14:paraId="75A933E4" w14:textId="77777777" w:rsidR="00187ABE" w:rsidRPr="002B0CB7" w:rsidRDefault="00187ABE" w:rsidP="00EB292B">
      <w:pPr>
        <w:rPr>
          <w:b/>
          <w:bCs/>
        </w:rPr>
      </w:pPr>
      <w:r w:rsidRPr="002B0CB7">
        <w:rPr>
          <w:b/>
          <w:bCs/>
        </w:rPr>
        <w:t>Confidentiality</w:t>
      </w:r>
    </w:p>
    <w:p w14:paraId="7738B733" w14:textId="343D2BC8" w:rsidR="00187ABE" w:rsidRPr="002B0CB7" w:rsidRDefault="00187ABE" w:rsidP="00823EB3">
      <w:pPr>
        <w:jc w:val="both"/>
      </w:pPr>
      <w:r w:rsidRPr="002B0CB7">
        <w:t xml:space="preserve">The information contained in this Document is the property of </w:t>
      </w:r>
      <w:r w:rsidR="005273AC">
        <w:t>OpenWay Asia</w:t>
      </w:r>
      <w:r w:rsidRPr="002B0CB7">
        <w:t xml:space="preserve"> Ltd and contains CONFIDENTIAL information that is produced solely for the benefit of the receiving party named on the front page of this document</w:t>
      </w:r>
      <w:r w:rsidR="00DC12FC" w:rsidRPr="002B0CB7">
        <w:fldChar w:fldCharType="begin"/>
      </w:r>
      <w:r w:rsidRPr="002B0CB7">
        <w:instrText xml:space="preserve"> ASK  client " "  \* MERGEFORMAT </w:instrText>
      </w:r>
      <w:r w:rsidR="00DC12FC" w:rsidRPr="002B0CB7">
        <w:fldChar w:fldCharType="end"/>
      </w:r>
      <w:r w:rsidRPr="002B0CB7">
        <w:t xml:space="preserve">.  The recipient should keep this document and all its information confidential. On no account should this document, in whole or in part, be used, sold, transferred, copied, translated, reproduced or transmitted in any form or by any means, electronic or mechanical, or disclosed or disseminated to any third party, without the express written permission of </w:t>
      </w:r>
      <w:r w:rsidR="005273AC">
        <w:t>OpenWay Asia</w:t>
      </w:r>
      <w:r w:rsidRPr="002B0CB7">
        <w:t xml:space="preserve"> Ltd.</w:t>
      </w:r>
    </w:p>
    <w:p w14:paraId="01BAC7B1" w14:textId="71EE0A96" w:rsidR="00AA4896" w:rsidRDefault="00EB3E62" w:rsidP="006275C5">
      <w:pPr>
        <w:pStyle w:val="Heading1Numbered"/>
      </w:pPr>
      <w:bookmarkStart w:id="121" w:name="_Toc355640568"/>
      <w:bookmarkStart w:id="122" w:name="_Toc375807281"/>
      <w:bookmarkStart w:id="123" w:name="_Toc49176268"/>
      <w:r w:rsidRPr="002B0CB7">
        <w:lastRenderedPageBreak/>
        <w:t>Introduction</w:t>
      </w:r>
      <w:bookmarkEnd w:id="121"/>
      <w:bookmarkEnd w:id="122"/>
      <w:bookmarkEnd w:id="123"/>
    </w:p>
    <w:p w14:paraId="54190923" w14:textId="16341C22" w:rsidR="002F7D0F" w:rsidRDefault="002F7D0F" w:rsidP="002F7D0F">
      <w:pPr>
        <w:jc w:val="both"/>
        <w:rPr>
          <w:lang w:val="en-GB"/>
        </w:rPr>
      </w:pPr>
      <w:r>
        <w:t xml:space="preserve">This document </w:t>
      </w:r>
      <w:r w:rsidRPr="005C50B7">
        <w:rPr>
          <w:lang w:val="en-GB"/>
        </w:rPr>
        <w:t xml:space="preserve">contains the Configuration Details which the WAY4 </w:t>
      </w:r>
      <w:proofErr w:type="spellStart"/>
      <w:r w:rsidR="00287D36">
        <w:rPr>
          <w:lang w:val="en-GB"/>
        </w:rPr>
        <w:t>ePIN</w:t>
      </w:r>
      <w:proofErr w:type="spellEnd"/>
      <w:r w:rsidR="00287D36">
        <w:rPr>
          <w:lang w:val="en-GB"/>
        </w:rPr>
        <w:t xml:space="preserve"> API</w:t>
      </w:r>
      <w:r w:rsidRPr="005C50B7">
        <w:rPr>
          <w:lang w:val="en-GB"/>
        </w:rPr>
        <w:t xml:space="preserve"> will be configured with </w:t>
      </w:r>
      <w:proofErr w:type="gramStart"/>
      <w:r w:rsidRPr="005C50B7">
        <w:rPr>
          <w:lang w:val="en-GB"/>
        </w:rPr>
        <w:t>in order to</w:t>
      </w:r>
      <w:proofErr w:type="gramEnd"/>
      <w:r w:rsidRPr="005C50B7">
        <w:rPr>
          <w:lang w:val="en-GB"/>
        </w:rPr>
        <w:t xml:space="preserve"> meet the Business Requirements of </w:t>
      </w:r>
      <w:r w:rsidR="000F4ADB">
        <w:rPr>
          <w:lang w:val="en-GB"/>
        </w:rPr>
        <w:t>Orient Commercial</w:t>
      </w:r>
      <w:r>
        <w:rPr>
          <w:lang w:val="en-GB"/>
        </w:rPr>
        <w:t xml:space="preserve"> Bank</w:t>
      </w:r>
      <w:r w:rsidRPr="005C50B7">
        <w:rPr>
          <w:lang w:val="en-GB"/>
        </w:rPr>
        <w:t xml:space="preserve">. It covers the different sections of the WAY4 </w:t>
      </w:r>
      <w:proofErr w:type="spellStart"/>
      <w:r w:rsidR="00287D36">
        <w:rPr>
          <w:lang w:val="en-GB"/>
        </w:rPr>
        <w:t>ePIN</w:t>
      </w:r>
      <w:proofErr w:type="spellEnd"/>
      <w:r w:rsidR="00287D36">
        <w:rPr>
          <w:lang w:val="en-GB"/>
        </w:rPr>
        <w:t xml:space="preserve"> API</w:t>
      </w:r>
      <w:r w:rsidR="00287D36" w:rsidRPr="005C50B7">
        <w:rPr>
          <w:lang w:val="en-GB"/>
        </w:rPr>
        <w:t xml:space="preserve"> </w:t>
      </w:r>
      <w:r w:rsidRPr="005C50B7">
        <w:rPr>
          <w:lang w:val="en-GB"/>
        </w:rPr>
        <w:t>needed to be done in them</w:t>
      </w:r>
      <w:r>
        <w:rPr>
          <w:lang w:val="en-GB"/>
        </w:rPr>
        <w:t>.</w:t>
      </w:r>
    </w:p>
    <w:p w14:paraId="7F1EE747" w14:textId="7AD62482" w:rsidR="002F7D0F" w:rsidRDefault="002F7D0F" w:rsidP="002F7D0F">
      <w:pPr>
        <w:jc w:val="both"/>
        <w:rPr>
          <w:lang w:val="en-GB"/>
        </w:rPr>
      </w:pPr>
      <w:r w:rsidRPr="005C50B7">
        <w:rPr>
          <w:lang w:val="en-GB"/>
        </w:rPr>
        <w:t>In case a Business Requirements cannot be solved by a system configuration then the same will have to be solved as an Enhancement to the System. Enhancements to the system configuration must be explicitly stated herewith, otherwise configurations described or referenced by this document are assumed to be standard. Enhancements shall not include optional configurations</w:t>
      </w:r>
      <w:r>
        <w:rPr>
          <w:lang w:val="en-GB"/>
        </w:rPr>
        <w:t>.</w:t>
      </w:r>
    </w:p>
    <w:p w14:paraId="6EEB403B" w14:textId="77777777" w:rsidR="002F7D0F" w:rsidRPr="005C50B7" w:rsidRDefault="002F7D0F" w:rsidP="002F7D0F">
      <w:pPr>
        <w:pStyle w:val="Heading2Numbered"/>
        <w:rPr>
          <w:lang w:val="en-GB"/>
        </w:rPr>
      </w:pPr>
      <w:bookmarkStart w:id="124" w:name="_Toc519181116"/>
      <w:bookmarkStart w:id="125" w:name="_Toc49176269"/>
      <w:r w:rsidRPr="005C50B7">
        <w:rPr>
          <w:lang w:val="en-GB"/>
        </w:rPr>
        <w:t>Notations</w:t>
      </w:r>
      <w:bookmarkEnd w:id="124"/>
      <w:bookmarkEnd w:id="125"/>
    </w:p>
    <w:p w14:paraId="520C13BD" w14:textId="77777777" w:rsidR="002F7D0F" w:rsidRPr="005C50B7" w:rsidRDefault="002F7D0F" w:rsidP="002F7D0F">
      <w:pPr>
        <w:rPr>
          <w:strike/>
          <w:lang w:val="en-GB"/>
        </w:rPr>
      </w:pPr>
      <w:r w:rsidRPr="005C50B7">
        <w:rPr>
          <w:lang w:val="en-GB"/>
        </w:rPr>
        <w:t>Notations used in this document are listed in the table below.</w:t>
      </w:r>
    </w:p>
    <w:p w14:paraId="345E20B0" w14:textId="77777777" w:rsidR="002F7D0F" w:rsidRPr="005C50B7" w:rsidRDefault="002F7D0F" w:rsidP="002F7D0F">
      <w:pPr>
        <w:rPr>
          <w:b/>
          <w:i/>
          <w:lang w:val="en-GB"/>
        </w:rPr>
      </w:pPr>
      <w:r w:rsidRPr="005C50B7">
        <w:rPr>
          <w:b/>
          <w:i/>
          <w:lang w:val="en-GB"/>
        </w:rPr>
        <w:t xml:space="preserve">Table </w:t>
      </w:r>
      <w:r w:rsidRPr="005C50B7">
        <w:rPr>
          <w:b/>
          <w:i/>
          <w:lang w:val="en-GB"/>
        </w:rPr>
        <w:fldChar w:fldCharType="begin"/>
      </w:r>
      <w:r w:rsidRPr="005C50B7">
        <w:rPr>
          <w:b/>
          <w:i/>
          <w:lang w:val="en-GB"/>
        </w:rPr>
        <w:instrText xml:space="preserve"> SEQ Таблица \* ARABIC </w:instrText>
      </w:r>
      <w:r w:rsidRPr="005C50B7">
        <w:rPr>
          <w:b/>
          <w:i/>
          <w:lang w:val="en-GB"/>
        </w:rPr>
        <w:fldChar w:fldCharType="separate"/>
      </w:r>
      <w:r>
        <w:rPr>
          <w:b/>
          <w:i/>
          <w:noProof/>
          <w:lang w:val="en-GB"/>
        </w:rPr>
        <w:t>1</w:t>
      </w:r>
      <w:r w:rsidRPr="005C50B7">
        <w:rPr>
          <w:b/>
          <w:i/>
          <w:lang w:val="en-GB"/>
        </w:rPr>
        <w:fldChar w:fldCharType="end"/>
      </w:r>
      <w:r w:rsidRPr="005C50B7">
        <w:rPr>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5C50B7"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5C50B7" w:rsidRDefault="002F7D0F" w:rsidP="00C74BD0">
            <w:pPr>
              <w:pStyle w:val="TableHeading"/>
              <w:rPr>
                <w:lang w:val="en-GB"/>
              </w:rPr>
            </w:pPr>
            <w:r w:rsidRPr="005C50B7">
              <w:rPr>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5C50B7" w:rsidRDefault="002F7D0F" w:rsidP="00C74BD0">
            <w:pPr>
              <w:pStyle w:val="TableHeading"/>
              <w:rPr>
                <w:lang w:val="en-GB"/>
              </w:rPr>
            </w:pPr>
            <w:r w:rsidRPr="005C50B7">
              <w:rPr>
                <w:lang w:val="en-GB"/>
              </w:rPr>
              <w:t>Description</w:t>
            </w:r>
          </w:p>
        </w:tc>
      </w:tr>
      <w:tr w:rsidR="002F7D0F" w:rsidRPr="005C50B7"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77777777" w:rsidR="002F7D0F" w:rsidRPr="005C50B7" w:rsidRDefault="002F7D0F" w:rsidP="00C74BD0">
            <w:pPr>
              <w:pStyle w:val="TabText"/>
              <w:rPr>
                <w:lang w:val="en-GB"/>
              </w:rPr>
            </w:pPr>
            <w:r w:rsidRPr="005C50B7">
              <w:rPr>
                <w:lang w:val="en-GB"/>
              </w:rPr>
              <w:t>N</w:t>
            </w:r>
          </w:p>
        </w:tc>
        <w:tc>
          <w:tcPr>
            <w:tcW w:w="8080" w:type="dxa"/>
            <w:tcBorders>
              <w:top w:val="single" w:sz="8" w:space="0" w:color="auto"/>
              <w:left w:val="nil"/>
              <w:bottom w:val="single" w:sz="8" w:space="0" w:color="auto"/>
              <w:right w:val="nil"/>
            </w:tcBorders>
          </w:tcPr>
          <w:p w14:paraId="76140209" w14:textId="77777777" w:rsidR="002F7D0F" w:rsidRPr="005C50B7" w:rsidRDefault="002F7D0F" w:rsidP="00C74BD0">
            <w:pPr>
              <w:pStyle w:val="TabText"/>
              <w:rPr>
                <w:lang w:val="en-GB"/>
              </w:rPr>
            </w:pPr>
            <w:r w:rsidRPr="005C50B7">
              <w:rPr>
                <w:lang w:val="en-GB"/>
              </w:rPr>
              <w:t>Numeric digits 0 through 9</w:t>
            </w:r>
          </w:p>
        </w:tc>
      </w:tr>
      <w:tr w:rsidR="002F7D0F" w:rsidRPr="005C50B7"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77777777" w:rsidR="002F7D0F" w:rsidRPr="005C50B7" w:rsidRDefault="002F7D0F" w:rsidP="00C74BD0">
            <w:pPr>
              <w:pStyle w:val="TabText"/>
              <w:rPr>
                <w:lang w:val="en-GB"/>
              </w:rPr>
            </w:pPr>
            <w:r w:rsidRPr="005C50B7">
              <w:rPr>
                <w:lang w:val="en-GB"/>
              </w:rPr>
              <w:t>AN</w:t>
            </w:r>
          </w:p>
        </w:tc>
        <w:tc>
          <w:tcPr>
            <w:tcW w:w="8080" w:type="dxa"/>
            <w:tcBorders>
              <w:top w:val="single" w:sz="8" w:space="0" w:color="auto"/>
              <w:left w:val="nil"/>
              <w:bottom w:val="single" w:sz="8" w:space="0" w:color="auto"/>
              <w:right w:val="nil"/>
            </w:tcBorders>
          </w:tcPr>
          <w:p w14:paraId="2196B812" w14:textId="77777777" w:rsidR="002F7D0F" w:rsidRPr="005C50B7" w:rsidRDefault="002F7D0F" w:rsidP="00C74BD0">
            <w:pPr>
              <w:pStyle w:val="TabText"/>
              <w:rPr>
                <w:lang w:val="en-GB"/>
              </w:rPr>
            </w:pPr>
            <w:r w:rsidRPr="005C50B7">
              <w:rPr>
                <w:lang w:val="en-GB"/>
              </w:rPr>
              <w:t>Alphabetic and Special Characters</w:t>
            </w:r>
          </w:p>
        </w:tc>
      </w:tr>
      <w:tr w:rsidR="002F7D0F" w:rsidRPr="005C50B7"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77777777" w:rsidR="002F7D0F" w:rsidRPr="005C50B7" w:rsidRDefault="002F7D0F" w:rsidP="00C74BD0">
            <w:pPr>
              <w:pStyle w:val="TabText"/>
              <w:rPr>
                <w:lang w:val="en-GB"/>
              </w:rPr>
            </w:pPr>
            <w:r w:rsidRPr="005C50B7">
              <w:rPr>
                <w:lang w:val="en-GB"/>
              </w:rPr>
              <w:t>DT</w:t>
            </w:r>
          </w:p>
        </w:tc>
        <w:tc>
          <w:tcPr>
            <w:tcW w:w="8080" w:type="dxa"/>
            <w:tcBorders>
              <w:top w:val="single" w:sz="8" w:space="0" w:color="auto"/>
              <w:left w:val="nil"/>
              <w:bottom w:val="single" w:sz="8" w:space="0" w:color="auto"/>
              <w:right w:val="nil"/>
            </w:tcBorders>
          </w:tcPr>
          <w:p w14:paraId="2D5BBA13" w14:textId="77777777" w:rsidR="002F7D0F" w:rsidRPr="005C50B7" w:rsidRDefault="002F7D0F" w:rsidP="00C74BD0">
            <w:pPr>
              <w:pStyle w:val="TabText"/>
              <w:rPr>
                <w:lang w:val="en-GB"/>
              </w:rPr>
            </w:pPr>
            <w:r w:rsidRPr="005C50B7">
              <w:rPr>
                <w:lang w:val="en-GB"/>
              </w:rPr>
              <w:t>Date + Format in field description</w:t>
            </w:r>
          </w:p>
        </w:tc>
      </w:tr>
      <w:tr w:rsidR="002F7D0F" w:rsidRPr="005C50B7"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77777777" w:rsidR="002F7D0F" w:rsidRPr="005C50B7" w:rsidRDefault="002F7D0F" w:rsidP="00C74BD0">
            <w:pPr>
              <w:pStyle w:val="TabText"/>
              <w:rPr>
                <w:lang w:val="en-GB"/>
              </w:rPr>
            </w:pPr>
            <w:r w:rsidRPr="005C50B7">
              <w:rPr>
                <w:lang w:val="en-GB"/>
              </w:rPr>
              <w:t>B</w:t>
            </w:r>
          </w:p>
        </w:tc>
        <w:tc>
          <w:tcPr>
            <w:tcW w:w="8080" w:type="dxa"/>
            <w:tcBorders>
              <w:top w:val="single" w:sz="8" w:space="0" w:color="auto"/>
              <w:left w:val="nil"/>
              <w:bottom w:val="single" w:sz="8" w:space="0" w:color="auto"/>
              <w:right w:val="nil"/>
            </w:tcBorders>
          </w:tcPr>
          <w:p w14:paraId="0C14FF3F" w14:textId="77777777" w:rsidR="002F7D0F" w:rsidRPr="005C50B7" w:rsidRDefault="002F7D0F" w:rsidP="00C74BD0">
            <w:pPr>
              <w:pStyle w:val="TabText"/>
              <w:rPr>
                <w:lang w:val="en-GB"/>
              </w:rPr>
            </w:pPr>
            <w:r w:rsidRPr="005C50B7">
              <w:rPr>
                <w:lang w:val="en-GB"/>
              </w:rPr>
              <w:t>Binary representation of data</w:t>
            </w:r>
          </w:p>
        </w:tc>
      </w:tr>
      <w:tr w:rsidR="002F7D0F" w:rsidRPr="005C50B7"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77777777" w:rsidR="002F7D0F" w:rsidRPr="005C50B7" w:rsidRDefault="002F7D0F" w:rsidP="00C74BD0">
            <w:pPr>
              <w:pStyle w:val="TabText"/>
              <w:rPr>
                <w:lang w:val="en-GB"/>
              </w:rPr>
            </w:pPr>
            <w:r w:rsidRPr="005C50B7">
              <w:rPr>
                <w:lang w:val="en-GB"/>
              </w:rPr>
              <w:t>NVAR</w:t>
            </w:r>
          </w:p>
        </w:tc>
        <w:tc>
          <w:tcPr>
            <w:tcW w:w="8080" w:type="dxa"/>
            <w:tcBorders>
              <w:top w:val="single" w:sz="8" w:space="0" w:color="auto"/>
              <w:left w:val="nil"/>
              <w:bottom w:val="single" w:sz="8" w:space="0" w:color="auto"/>
              <w:right w:val="nil"/>
            </w:tcBorders>
          </w:tcPr>
          <w:p w14:paraId="35F4A0CA" w14:textId="77777777" w:rsidR="002F7D0F" w:rsidRPr="005C50B7" w:rsidRDefault="002F7D0F" w:rsidP="00C74BD0">
            <w:pPr>
              <w:pStyle w:val="TabText"/>
              <w:rPr>
                <w:lang w:val="en-GB"/>
              </w:rPr>
            </w:pPr>
            <w:r w:rsidRPr="005C50B7">
              <w:rPr>
                <w:lang w:val="en-GB"/>
              </w:rPr>
              <w:t xml:space="preserve">Variable length data up to </w:t>
            </w:r>
            <w:proofErr w:type="spellStart"/>
            <w:r w:rsidRPr="005C50B7">
              <w:rPr>
                <w:lang w:val="en-GB"/>
              </w:rPr>
              <w:t>nn</w:t>
            </w:r>
            <w:proofErr w:type="spellEnd"/>
            <w:r w:rsidRPr="005C50B7">
              <w:rPr>
                <w:lang w:val="en-GB"/>
              </w:rPr>
              <w:t xml:space="preserve"> characters. There will be </w:t>
            </w:r>
            <w:proofErr w:type="gramStart"/>
            <w:r w:rsidRPr="005C50B7">
              <w:rPr>
                <w:lang w:val="en-GB"/>
              </w:rPr>
              <w:t>two or three character</w:t>
            </w:r>
            <w:proofErr w:type="gramEnd"/>
            <w:r w:rsidRPr="005C50B7">
              <w:rPr>
                <w:lang w:val="en-GB"/>
              </w:rPr>
              <w:t xml:space="preserve"> length (depending upon whether maximum data length is 99 or 999) at the beginning of the element to identify the number of positions following to the end of the data element</w:t>
            </w:r>
          </w:p>
        </w:tc>
      </w:tr>
      <w:tr w:rsidR="002F7D0F" w:rsidRPr="005C50B7"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77777777" w:rsidR="002F7D0F" w:rsidRPr="005C50B7" w:rsidRDefault="002F7D0F" w:rsidP="00C74BD0">
            <w:pPr>
              <w:pStyle w:val="TabText"/>
              <w:rPr>
                <w:lang w:val="en-GB"/>
              </w:rPr>
            </w:pPr>
            <w:r w:rsidRPr="005C50B7">
              <w:rPr>
                <w:lang w:val="en-GB"/>
              </w:rPr>
              <w:t>M</w:t>
            </w:r>
          </w:p>
        </w:tc>
        <w:tc>
          <w:tcPr>
            <w:tcW w:w="8080" w:type="dxa"/>
            <w:tcBorders>
              <w:top w:val="single" w:sz="8" w:space="0" w:color="auto"/>
              <w:left w:val="nil"/>
              <w:bottom w:val="single" w:sz="8" w:space="0" w:color="auto"/>
              <w:right w:val="nil"/>
            </w:tcBorders>
          </w:tcPr>
          <w:p w14:paraId="7E86A2CC" w14:textId="77777777" w:rsidR="002F7D0F" w:rsidRPr="005C50B7" w:rsidRDefault="002F7D0F" w:rsidP="00C74BD0">
            <w:pPr>
              <w:pStyle w:val="TabText"/>
              <w:rPr>
                <w:lang w:val="en-GB"/>
              </w:rPr>
            </w:pPr>
            <w:r w:rsidRPr="005C50B7">
              <w:rPr>
                <w:lang w:val="en-GB"/>
              </w:rPr>
              <w:t>Mandatory</w:t>
            </w:r>
          </w:p>
        </w:tc>
      </w:tr>
      <w:tr w:rsidR="002F7D0F" w:rsidRPr="005C50B7"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77777777" w:rsidR="002F7D0F" w:rsidRPr="005C50B7" w:rsidRDefault="002F7D0F" w:rsidP="00C74BD0">
            <w:pPr>
              <w:pStyle w:val="TabText"/>
              <w:rPr>
                <w:lang w:val="en-GB"/>
              </w:rPr>
            </w:pPr>
            <w:r w:rsidRPr="005C50B7">
              <w:rPr>
                <w:lang w:val="en-GB"/>
              </w:rPr>
              <w:t>O</w:t>
            </w:r>
          </w:p>
        </w:tc>
        <w:tc>
          <w:tcPr>
            <w:tcW w:w="8080" w:type="dxa"/>
            <w:tcBorders>
              <w:top w:val="single" w:sz="8" w:space="0" w:color="auto"/>
              <w:left w:val="nil"/>
              <w:bottom w:val="single" w:sz="8" w:space="0" w:color="auto"/>
              <w:right w:val="nil"/>
            </w:tcBorders>
          </w:tcPr>
          <w:p w14:paraId="60067C95" w14:textId="77777777" w:rsidR="002F7D0F" w:rsidRPr="005C50B7" w:rsidRDefault="002F7D0F" w:rsidP="00C74BD0">
            <w:pPr>
              <w:pStyle w:val="TabText"/>
              <w:rPr>
                <w:lang w:val="en-GB"/>
              </w:rPr>
            </w:pPr>
            <w:r w:rsidRPr="005C50B7">
              <w:rPr>
                <w:lang w:val="en-GB"/>
              </w:rPr>
              <w:t>Optional</w:t>
            </w:r>
          </w:p>
        </w:tc>
      </w:tr>
      <w:tr w:rsidR="002F7D0F" w:rsidRPr="005C50B7"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77777777" w:rsidR="002F7D0F" w:rsidRPr="005C50B7" w:rsidRDefault="002F7D0F" w:rsidP="00C74BD0">
            <w:pPr>
              <w:pStyle w:val="TabText"/>
              <w:rPr>
                <w:lang w:val="en-GB"/>
              </w:rPr>
            </w:pPr>
            <w:r w:rsidRPr="005C50B7">
              <w:rPr>
                <w:lang w:val="en-GB"/>
              </w:rPr>
              <w:t>C</w:t>
            </w:r>
          </w:p>
        </w:tc>
        <w:tc>
          <w:tcPr>
            <w:tcW w:w="8080" w:type="dxa"/>
            <w:tcBorders>
              <w:top w:val="single" w:sz="8" w:space="0" w:color="auto"/>
              <w:left w:val="nil"/>
              <w:bottom w:val="single" w:sz="8" w:space="0" w:color="auto"/>
              <w:right w:val="nil"/>
            </w:tcBorders>
          </w:tcPr>
          <w:p w14:paraId="44636C03" w14:textId="77777777" w:rsidR="002F7D0F" w:rsidRPr="005C50B7" w:rsidRDefault="002F7D0F" w:rsidP="00C74BD0">
            <w:pPr>
              <w:pStyle w:val="TabText"/>
              <w:rPr>
                <w:lang w:val="en-GB"/>
              </w:rPr>
            </w:pPr>
            <w:r w:rsidRPr="005C50B7">
              <w:rPr>
                <w:lang w:val="en-GB"/>
              </w:rPr>
              <w:t>Conditional</w:t>
            </w:r>
          </w:p>
        </w:tc>
      </w:tr>
      <w:tr w:rsidR="00F75F75" w:rsidRPr="005C50B7" w14:paraId="162C31D1" w14:textId="77777777" w:rsidTr="00C74BD0">
        <w:trPr>
          <w:trHeight w:val="252"/>
        </w:trPr>
        <w:tc>
          <w:tcPr>
            <w:tcW w:w="1418" w:type="dxa"/>
            <w:tcBorders>
              <w:top w:val="single" w:sz="8" w:space="0" w:color="auto"/>
              <w:left w:val="nil"/>
              <w:bottom w:val="single" w:sz="8" w:space="0" w:color="auto"/>
              <w:right w:val="nil"/>
            </w:tcBorders>
          </w:tcPr>
          <w:p w14:paraId="2266DE61" w14:textId="731B8299" w:rsidR="00F75F75" w:rsidRPr="005C50B7" w:rsidRDefault="00F75F75" w:rsidP="00C74BD0">
            <w:pPr>
              <w:pStyle w:val="TabText"/>
              <w:rPr>
                <w:lang w:val="en-GB"/>
              </w:rPr>
            </w:pPr>
            <w:r>
              <w:rPr>
                <w:lang w:val="en-GB"/>
              </w:rPr>
              <w:t>NPA</w:t>
            </w:r>
          </w:p>
        </w:tc>
        <w:tc>
          <w:tcPr>
            <w:tcW w:w="8080" w:type="dxa"/>
            <w:tcBorders>
              <w:top w:val="single" w:sz="8" w:space="0" w:color="auto"/>
              <w:left w:val="nil"/>
              <w:bottom w:val="single" w:sz="8" w:space="0" w:color="auto"/>
              <w:right w:val="nil"/>
            </w:tcBorders>
          </w:tcPr>
          <w:p w14:paraId="5F6DE662" w14:textId="2A949147" w:rsidR="00F75F75" w:rsidRPr="005C50B7" w:rsidRDefault="00F75F75" w:rsidP="00C74BD0">
            <w:pPr>
              <w:pStyle w:val="TabText"/>
              <w:rPr>
                <w:lang w:val="en-GB"/>
              </w:rPr>
            </w:pPr>
            <w:r>
              <w:rPr>
                <w:lang w:val="en-GB"/>
              </w:rPr>
              <w:t>NAPAS (National Payment Switch)</w:t>
            </w:r>
          </w:p>
        </w:tc>
      </w:tr>
      <w:tr w:rsidR="00B95850" w:rsidRPr="005C50B7" w14:paraId="24DB2C2B" w14:textId="77777777" w:rsidTr="00C74BD0">
        <w:trPr>
          <w:trHeight w:val="252"/>
        </w:trPr>
        <w:tc>
          <w:tcPr>
            <w:tcW w:w="1418" w:type="dxa"/>
            <w:tcBorders>
              <w:top w:val="single" w:sz="8" w:space="0" w:color="auto"/>
              <w:left w:val="nil"/>
              <w:bottom w:val="single" w:sz="8" w:space="0" w:color="auto"/>
              <w:right w:val="nil"/>
            </w:tcBorders>
          </w:tcPr>
          <w:p w14:paraId="0118B9BA" w14:textId="7B3BA77F" w:rsidR="00B95850" w:rsidRDefault="00B95850" w:rsidP="00C74BD0">
            <w:pPr>
              <w:pStyle w:val="TabText"/>
              <w:rPr>
                <w:lang w:val="en-GB"/>
              </w:rPr>
            </w:pPr>
            <w:r>
              <w:rPr>
                <w:lang w:val="en-GB"/>
              </w:rPr>
              <w:t>LC</w:t>
            </w:r>
          </w:p>
        </w:tc>
        <w:tc>
          <w:tcPr>
            <w:tcW w:w="8080" w:type="dxa"/>
            <w:tcBorders>
              <w:top w:val="single" w:sz="8" w:space="0" w:color="auto"/>
              <w:left w:val="nil"/>
              <w:bottom w:val="single" w:sz="8" w:space="0" w:color="auto"/>
              <w:right w:val="nil"/>
            </w:tcBorders>
          </w:tcPr>
          <w:p w14:paraId="2C99D709" w14:textId="58F9BE76" w:rsidR="00B95850" w:rsidRDefault="00B95850" w:rsidP="00C74BD0">
            <w:pPr>
              <w:pStyle w:val="TabText"/>
              <w:rPr>
                <w:lang w:val="en-GB"/>
              </w:rPr>
            </w:pPr>
            <w:r>
              <w:rPr>
                <w:lang w:val="en-GB"/>
              </w:rPr>
              <w:t>Local Card</w:t>
            </w:r>
          </w:p>
        </w:tc>
      </w:tr>
      <w:tr w:rsidR="00100EB7" w:rsidRPr="005C50B7" w14:paraId="4ECFBC0C" w14:textId="77777777" w:rsidTr="00C74BD0">
        <w:trPr>
          <w:trHeight w:val="252"/>
        </w:trPr>
        <w:tc>
          <w:tcPr>
            <w:tcW w:w="1418" w:type="dxa"/>
            <w:tcBorders>
              <w:top w:val="single" w:sz="8" w:space="0" w:color="auto"/>
              <w:left w:val="nil"/>
              <w:bottom w:val="single" w:sz="8" w:space="0" w:color="auto"/>
              <w:right w:val="nil"/>
            </w:tcBorders>
          </w:tcPr>
          <w:p w14:paraId="13C9A342" w14:textId="1AEBD4A3" w:rsidR="00100EB7" w:rsidRDefault="00100EB7" w:rsidP="00C74BD0">
            <w:pPr>
              <w:pStyle w:val="TabText"/>
              <w:rPr>
                <w:lang w:val="en-GB"/>
              </w:rPr>
            </w:pPr>
            <w:r>
              <w:rPr>
                <w:lang w:val="en-GB"/>
              </w:rPr>
              <w:t>OCB</w:t>
            </w:r>
          </w:p>
        </w:tc>
        <w:tc>
          <w:tcPr>
            <w:tcW w:w="8080" w:type="dxa"/>
            <w:tcBorders>
              <w:top w:val="single" w:sz="8" w:space="0" w:color="auto"/>
              <w:left w:val="nil"/>
              <w:bottom w:val="single" w:sz="8" w:space="0" w:color="auto"/>
              <w:right w:val="nil"/>
            </w:tcBorders>
          </w:tcPr>
          <w:p w14:paraId="3988C3E3" w14:textId="6DB60592" w:rsidR="00100EB7" w:rsidRDefault="00100EB7" w:rsidP="00C74BD0">
            <w:pPr>
              <w:pStyle w:val="TabText"/>
              <w:rPr>
                <w:lang w:val="en-GB"/>
              </w:rPr>
            </w:pPr>
            <w:r>
              <w:rPr>
                <w:lang w:val="en-GB"/>
              </w:rPr>
              <w:t>Orient Commercial Bank</w:t>
            </w:r>
          </w:p>
        </w:tc>
      </w:tr>
      <w:tr w:rsidR="00100EB7" w:rsidRPr="005C50B7" w14:paraId="75A6DC1B" w14:textId="77777777" w:rsidTr="00C74BD0">
        <w:trPr>
          <w:trHeight w:val="252"/>
        </w:trPr>
        <w:tc>
          <w:tcPr>
            <w:tcW w:w="1418" w:type="dxa"/>
            <w:tcBorders>
              <w:top w:val="single" w:sz="8" w:space="0" w:color="auto"/>
              <w:left w:val="nil"/>
              <w:bottom w:val="single" w:sz="8" w:space="0" w:color="auto"/>
              <w:right w:val="nil"/>
            </w:tcBorders>
          </w:tcPr>
          <w:p w14:paraId="17512C5C" w14:textId="571D7155" w:rsidR="00100EB7" w:rsidRDefault="00100EB7" w:rsidP="00C74BD0">
            <w:pPr>
              <w:pStyle w:val="TabText"/>
              <w:rPr>
                <w:lang w:val="en-GB"/>
              </w:rPr>
            </w:pPr>
            <w:r>
              <w:rPr>
                <w:lang w:val="en-GB"/>
              </w:rPr>
              <w:t>OPW</w:t>
            </w:r>
          </w:p>
        </w:tc>
        <w:tc>
          <w:tcPr>
            <w:tcW w:w="8080" w:type="dxa"/>
            <w:tcBorders>
              <w:top w:val="single" w:sz="8" w:space="0" w:color="auto"/>
              <w:left w:val="nil"/>
              <w:bottom w:val="single" w:sz="8" w:space="0" w:color="auto"/>
              <w:right w:val="nil"/>
            </w:tcBorders>
          </w:tcPr>
          <w:p w14:paraId="201F8E68" w14:textId="5BAEAE49" w:rsidR="00100EB7" w:rsidRDefault="00100EB7" w:rsidP="00C74BD0">
            <w:pPr>
              <w:pStyle w:val="TabText"/>
              <w:rPr>
                <w:lang w:val="en-GB"/>
              </w:rPr>
            </w:pPr>
            <w:r>
              <w:rPr>
                <w:lang w:val="en-GB"/>
              </w:rPr>
              <w:t>OpenWay</w:t>
            </w:r>
          </w:p>
        </w:tc>
      </w:tr>
    </w:tbl>
    <w:p w14:paraId="12D71E21" w14:textId="77777777" w:rsidR="002F7D0F" w:rsidRPr="005C50B7" w:rsidRDefault="002F7D0F" w:rsidP="002F7D0F">
      <w:pPr>
        <w:pStyle w:val="Body"/>
        <w:rPr>
          <w:lang w:val="en-GB"/>
        </w:rPr>
      </w:pPr>
    </w:p>
    <w:p w14:paraId="7FAB9ACB" w14:textId="0ACA7D7B" w:rsidR="00B36DD0" w:rsidRPr="002B0CB7" w:rsidRDefault="00947B4F" w:rsidP="00B36DD0">
      <w:pPr>
        <w:pStyle w:val="Heading1Numbered"/>
      </w:pPr>
      <w:bookmarkStart w:id="126" w:name="_Toc519181117"/>
      <w:bookmarkStart w:id="127" w:name="_Toc49176270"/>
      <w:r>
        <w:rPr>
          <w:lang w:val="en-GB"/>
        </w:rPr>
        <w:lastRenderedPageBreak/>
        <w:t>Introduction</w:t>
      </w:r>
      <w:bookmarkEnd w:id="126"/>
      <w:bookmarkEnd w:id="127"/>
    </w:p>
    <w:p w14:paraId="3574F1DB" w14:textId="5DF21E5D" w:rsidR="00F8387D" w:rsidRPr="005C50B7" w:rsidRDefault="00947B4F" w:rsidP="00F8387D">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28" w:name="_Toc49176271"/>
      <w:r>
        <w:rPr>
          <w:lang w:val="en-GB"/>
        </w:rPr>
        <w:t>Overview</w:t>
      </w:r>
      <w:bookmarkEnd w:id="128"/>
    </w:p>
    <w:p w14:paraId="5D639486" w14:textId="2191A4A4" w:rsidR="00480ADE" w:rsidRPr="00480ADE" w:rsidRDefault="00480ADE" w:rsidP="00480ADE">
      <w:pPr>
        <w:jc w:val="both"/>
      </w:pPr>
      <w:r w:rsidRPr="00480ADE">
        <w:t xml:space="preserve">UFX services will be used as an interface between the WAY4 system and the outside </w:t>
      </w:r>
      <w:r>
        <w:t>system</w:t>
      </w:r>
      <w:r w:rsidRPr="00480ADE">
        <w:t>.  For each UFX service, a UFX service request message is constructed by OpenWay and provided to external clients.</w:t>
      </w:r>
    </w:p>
    <w:p w14:paraId="1F316F38" w14:textId="7FD5DC3B" w:rsidR="00480ADE" w:rsidRPr="00480ADE" w:rsidRDefault="00480ADE" w:rsidP="00480ADE">
      <w:r w:rsidRPr="00480ADE">
        <w:t xml:space="preserve">The diagram below indicates the global flow in the network: </w:t>
      </w:r>
    </w:p>
    <w:p w14:paraId="1B3CB5AA" w14:textId="01EF50F8" w:rsidR="00480ADE" w:rsidRPr="00480ADE" w:rsidRDefault="00480ADE" w:rsidP="00480ADE">
      <w:pPr>
        <w:jc w:val="center"/>
      </w:pPr>
      <w:r w:rsidRPr="00480ADE">
        <w:rPr>
          <w:noProof/>
          <w:lang w:eastAsia="en-US"/>
        </w:rPr>
        <w:drawing>
          <wp:anchor distT="0" distB="0" distL="114300" distR="114300" simplePos="0" relativeHeight="251658752" behindDoc="0" locked="0" layoutInCell="1" allowOverlap="1" wp14:anchorId="5B6EC286" wp14:editId="2BDAEBC6">
            <wp:simplePos x="0" y="0"/>
            <wp:positionH relativeFrom="column">
              <wp:posOffset>871855</wp:posOffset>
            </wp:positionH>
            <wp:positionV relativeFrom="paragraph">
              <wp:posOffset>50165</wp:posOffset>
            </wp:positionV>
            <wp:extent cx="5144135" cy="3599180"/>
            <wp:effectExtent l="0" t="0" r="0" b="1270"/>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4135" cy="3599180"/>
                    </a:xfrm>
                    <a:prstGeom prst="rect">
                      <a:avLst/>
                    </a:prstGeom>
                    <a:noFill/>
                    <a:ln w="9525">
                      <a:noFill/>
                      <a:miter lim="800000"/>
                      <a:headEnd/>
                      <a:tailEnd/>
                    </a:ln>
                  </pic:spPr>
                </pic:pic>
              </a:graphicData>
            </a:graphic>
          </wp:anchor>
        </w:drawing>
      </w:r>
      <w:r w:rsidRPr="00480ADE">
        <w:t>Figure 1: WAY4 - UFX service Network</w:t>
      </w:r>
    </w:p>
    <w:p w14:paraId="648DE734" w14:textId="77777777" w:rsidR="00480ADE" w:rsidRPr="00480ADE" w:rsidRDefault="00480ADE" w:rsidP="00480ADE">
      <w:r w:rsidRPr="00480ADE">
        <w:t>The flow is as follows:</w:t>
      </w:r>
    </w:p>
    <w:p w14:paraId="32EBB067" w14:textId="45C9EDF3" w:rsidR="00480ADE" w:rsidRPr="00480ADE" w:rsidRDefault="00480ADE" w:rsidP="0091177B">
      <w:pPr>
        <w:pStyle w:val="ListParagraph"/>
        <w:numPr>
          <w:ilvl w:val="1"/>
          <w:numId w:val="12"/>
        </w:numPr>
        <w:tabs>
          <w:tab w:val="clear" w:pos="1440"/>
          <w:tab w:val="num" w:pos="349"/>
        </w:tabs>
        <w:spacing w:after="120" w:line="240" w:lineRule="auto"/>
        <w:ind w:left="851"/>
        <w:contextualSpacing/>
        <w:jc w:val="both"/>
      </w:pPr>
      <w:r w:rsidRPr="00480ADE">
        <w:t xml:space="preserve">A message/request is sent by the user/client application to </w:t>
      </w:r>
      <w:r w:rsidR="009F6ECE">
        <w:t>OCB</w:t>
      </w:r>
      <w:r w:rsidRPr="00480ADE">
        <w:t xml:space="preserve">’s front-end server </w:t>
      </w:r>
    </w:p>
    <w:p w14:paraId="16DB293A" w14:textId="139C1BFD" w:rsidR="00480ADE" w:rsidRPr="00480ADE" w:rsidRDefault="009F6ECE" w:rsidP="0091177B">
      <w:pPr>
        <w:pStyle w:val="ListParagraph"/>
        <w:numPr>
          <w:ilvl w:val="1"/>
          <w:numId w:val="12"/>
        </w:numPr>
        <w:tabs>
          <w:tab w:val="clear" w:pos="1440"/>
          <w:tab w:val="num" w:pos="349"/>
        </w:tabs>
        <w:spacing w:after="120" w:line="240" w:lineRule="auto"/>
        <w:ind w:left="851"/>
        <w:contextualSpacing/>
        <w:jc w:val="both"/>
      </w:pPr>
      <w:r>
        <w:t>OCB</w:t>
      </w:r>
      <w:r w:rsidR="00480ADE" w:rsidRPr="00480ADE">
        <w:t>’s front-end server is responsible to authenticate the request and perform all security checks to ensure that the message is valid and is originating from the expected source. Once the Security checks have passed, the call will be passed onto the WAY4 Application Server which will host the WAY4 UFX services.</w:t>
      </w:r>
    </w:p>
    <w:p w14:paraId="70C94652" w14:textId="77777777" w:rsidR="00480ADE" w:rsidRPr="00480ADE" w:rsidRDefault="00480ADE" w:rsidP="0091177B">
      <w:pPr>
        <w:pStyle w:val="ListParagraph"/>
        <w:numPr>
          <w:ilvl w:val="1"/>
          <w:numId w:val="12"/>
        </w:numPr>
        <w:tabs>
          <w:tab w:val="clear" w:pos="1440"/>
          <w:tab w:val="num" w:pos="349"/>
        </w:tabs>
        <w:spacing w:after="120" w:line="240" w:lineRule="auto"/>
        <w:ind w:left="851"/>
        <w:contextualSpacing/>
        <w:jc w:val="both"/>
      </w:pPr>
      <w:r w:rsidRPr="00480ADE">
        <w:t xml:space="preserve">The WAY4 Application server verifies the request and transmits the request to the WAY4 database for data retrieval/processing. </w:t>
      </w:r>
    </w:p>
    <w:p w14:paraId="749BB717" w14:textId="5FC885D4" w:rsidR="00480ADE" w:rsidRDefault="00480ADE" w:rsidP="0091177B">
      <w:pPr>
        <w:pStyle w:val="ListParagraph"/>
        <w:numPr>
          <w:ilvl w:val="1"/>
          <w:numId w:val="12"/>
        </w:numPr>
        <w:tabs>
          <w:tab w:val="clear" w:pos="1440"/>
          <w:tab w:val="num" w:pos="349"/>
        </w:tabs>
        <w:spacing w:after="120" w:line="240" w:lineRule="auto"/>
        <w:ind w:left="851"/>
        <w:contextualSpacing/>
        <w:jc w:val="both"/>
      </w:pPr>
      <w:r w:rsidRPr="00480ADE">
        <w:t>The WAY4 Database server process the request and return the requested information back to the WAY4 Application server to be routed to the user/client application.</w:t>
      </w:r>
    </w:p>
    <w:p w14:paraId="2AC308BC" w14:textId="4F443529" w:rsidR="00017D12" w:rsidRDefault="00017D12" w:rsidP="00017D12">
      <w:pPr>
        <w:spacing w:after="120" w:line="240" w:lineRule="auto"/>
        <w:ind w:left="491"/>
        <w:contextualSpacing/>
        <w:jc w:val="both"/>
      </w:pPr>
    </w:p>
    <w:p w14:paraId="06B841D6" w14:textId="3CC5EBAE" w:rsidR="00017D12" w:rsidRPr="00EA566B" w:rsidRDefault="00017D12" w:rsidP="00017D12">
      <w:pPr>
        <w:spacing w:after="120" w:line="240" w:lineRule="auto"/>
        <w:ind w:left="491"/>
        <w:contextualSpacing/>
        <w:jc w:val="both"/>
        <w:rPr>
          <w:ins w:id="129" w:author="Tu B. Nguyen" w:date="2020-08-24T14:33:00Z"/>
          <w:b/>
        </w:rPr>
      </w:pPr>
      <w:r w:rsidRPr="00EA566B">
        <w:rPr>
          <w:b/>
        </w:rPr>
        <w:t>Implementation Steps</w:t>
      </w:r>
      <w:r w:rsidR="009F79F3" w:rsidRPr="00EA566B">
        <w:rPr>
          <w:b/>
        </w:rPr>
        <w:t xml:space="preserve"> at Bank</w:t>
      </w:r>
    </w:p>
    <w:p w14:paraId="0FEF545F" w14:textId="16F8BF5E" w:rsidR="00066437" w:rsidRPr="00EA566B" w:rsidRDefault="00066437" w:rsidP="008A1202">
      <w:pPr>
        <w:spacing w:after="120" w:line="240" w:lineRule="auto"/>
        <w:ind w:left="1069"/>
        <w:contextualSpacing/>
        <w:jc w:val="both"/>
        <w:rPr>
          <w:ins w:id="130" w:author="Tu B. Nguyen" w:date="2020-08-24T14:33:00Z"/>
        </w:rPr>
      </w:pPr>
      <w:ins w:id="131" w:author="Tu B. Nguyen" w:date="2020-08-24T14:33:00Z">
        <w:r w:rsidRPr="00EA566B">
          <w:t>In Bank, we consider the name of actor</w:t>
        </w:r>
      </w:ins>
      <w:ins w:id="132" w:author="Tu B. Nguyen" w:date="2020-08-24T14:34:00Z">
        <w:r w:rsidRPr="00EA566B">
          <w:t xml:space="preserve"> in </w:t>
        </w:r>
      </w:ins>
      <w:ins w:id="133" w:author="Tu B. Nguyen" w:date="2020-08-24T14:41:00Z">
        <w:r w:rsidR="00DE2ECA" w:rsidRPr="00EA566B">
          <w:t>figure 1</w:t>
        </w:r>
      </w:ins>
      <w:ins w:id="134" w:author="Tu B. Nguyen" w:date="2020-08-24T14:33:00Z">
        <w:r w:rsidRPr="00EA566B">
          <w:t xml:space="preserve"> as follows:</w:t>
        </w:r>
      </w:ins>
    </w:p>
    <w:p w14:paraId="1629358E" w14:textId="4F4F2625" w:rsidR="00066437" w:rsidRPr="00EA566B" w:rsidRDefault="00066437" w:rsidP="008A1202">
      <w:pPr>
        <w:pStyle w:val="ListParagraph"/>
        <w:numPr>
          <w:ilvl w:val="0"/>
          <w:numId w:val="16"/>
        </w:numPr>
        <w:spacing w:after="120" w:line="240" w:lineRule="auto"/>
        <w:ind w:left="1789"/>
        <w:contextualSpacing/>
        <w:jc w:val="both"/>
        <w:rPr>
          <w:ins w:id="135" w:author="Tu B. Nguyen" w:date="2020-08-24T14:33:00Z"/>
        </w:rPr>
      </w:pPr>
      <w:ins w:id="136" w:author="Tu B. Nguyen" w:date="2020-08-24T14:33:00Z">
        <w:r w:rsidRPr="00EA566B">
          <w:t>User/Client = Bank’s App/web</w:t>
        </w:r>
      </w:ins>
    </w:p>
    <w:p w14:paraId="2A77262B" w14:textId="74B552F2" w:rsidR="00066437" w:rsidRPr="00EA566B" w:rsidRDefault="00066437" w:rsidP="008A1202">
      <w:pPr>
        <w:pStyle w:val="ListParagraph"/>
        <w:numPr>
          <w:ilvl w:val="0"/>
          <w:numId w:val="16"/>
        </w:numPr>
        <w:spacing w:after="120" w:line="240" w:lineRule="auto"/>
        <w:ind w:left="1789"/>
        <w:contextualSpacing/>
        <w:jc w:val="both"/>
        <w:rPr>
          <w:ins w:id="137" w:author="Tu B. Nguyen" w:date="2020-08-24T14:34:00Z"/>
        </w:rPr>
      </w:pPr>
      <w:ins w:id="138" w:author="Tu B. Nguyen" w:date="2020-08-24T14:33:00Z">
        <w:r w:rsidRPr="00EA566B">
          <w:t xml:space="preserve">Front End Server = </w:t>
        </w:r>
      </w:ins>
      <w:ins w:id="139" w:author="Tu B. Nguyen" w:date="2020-08-24T14:34:00Z">
        <w:r w:rsidRPr="00EA566B">
          <w:t>Bank’s BackEnd Server</w:t>
        </w:r>
      </w:ins>
    </w:p>
    <w:p w14:paraId="6B3BF217" w14:textId="2A285673" w:rsidR="00066437" w:rsidRPr="00EA566B" w:rsidRDefault="00066437" w:rsidP="008A1202">
      <w:pPr>
        <w:pStyle w:val="ListParagraph"/>
        <w:numPr>
          <w:ilvl w:val="0"/>
          <w:numId w:val="16"/>
        </w:numPr>
        <w:spacing w:after="120" w:line="240" w:lineRule="auto"/>
        <w:ind w:left="1789"/>
        <w:contextualSpacing/>
        <w:jc w:val="both"/>
        <w:rPr>
          <w:ins w:id="140" w:author="Tu B. Nguyen" w:date="2020-08-24T14:40:00Z"/>
        </w:rPr>
      </w:pPr>
      <w:ins w:id="141" w:author="Tu B. Nguyen" w:date="2020-08-24T14:34:00Z">
        <w:r w:rsidRPr="00EA566B">
          <w:t>Way4 Application server = Way4 Transaction Swicth</w:t>
        </w:r>
      </w:ins>
    </w:p>
    <w:p w14:paraId="6889551D" w14:textId="554B11D2" w:rsidR="00DE73FF" w:rsidRPr="00DE73FF" w:rsidRDefault="00DE73FF" w:rsidP="00DE73FF">
      <w:pPr>
        <w:spacing w:after="120" w:line="240" w:lineRule="auto"/>
        <w:contextualSpacing/>
        <w:jc w:val="center"/>
        <w:rPr>
          <w:ins w:id="142" w:author="Tu B. Nguyen" w:date="2020-08-24T14:35:00Z"/>
          <w:highlight w:val="yellow"/>
        </w:rPr>
      </w:pPr>
      <w:ins w:id="143" w:author="Tu B. Nguyen" w:date="2020-08-24T14:40:00Z">
        <w:r>
          <w:rPr>
            <w:noProof/>
            <w:lang w:eastAsia="en-US"/>
          </w:rPr>
          <w:lastRenderedPageBreak/>
          <w:drawing>
            <wp:inline distT="0" distB="0" distL="0" distR="0" wp14:anchorId="3BF7862C" wp14:editId="21E31A81">
              <wp:extent cx="4631568" cy="348039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037" cy="3485251"/>
                      </a:xfrm>
                      <a:prstGeom prst="rect">
                        <a:avLst/>
                      </a:prstGeom>
                      <a:noFill/>
                      <a:ln>
                        <a:noFill/>
                      </a:ln>
                    </pic:spPr>
                  </pic:pic>
                </a:graphicData>
              </a:graphic>
            </wp:inline>
          </w:drawing>
        </w:r>
      </w:ins>
    </w:p>
    <w:p w14:paraId="32FA1D0F" w14:textId="77777777" w:rsidR="00DE73FF" w:rsidRPr="00480ADE" w:rsidRDefault="00DE73FF" w:rsidP="002414D5">
      <w:pPr>
        <w:pStyle w:val="ListParagraph"/>
        <w:numPr>
          <w:ilvl w:val="0"/>
          <w:numId w:val="0"/>
        </w:numPr>
        <w:spacing w:after="120" w:line="240" w:lineRule="auto"/>
        <w:ind w:left="1211"/>
        <w:contextualSpacing/>
        <w:jc w:val="center"/>
        <w:rPr>
          <w:moveTo w:id="144" w:author="Tu B. Nguyen" w:date="2020-08-24T14:40:00Z"/>
        </w:rPr>
      </w:pPr>
      <w:moveToRangeStart w:id="145" w:author="Tu B. Nguyen" w:date="2020-08-24T14:40:00Z" w:name="move49172443"/>
      <w:moveTo w:id="146" w:author="Tu B. Nguyen" w:date="2020-08-24T14:40:00Z">
        <w:r>
          <w:t>Figure 2. Implementation model at Bank</w:t>
        </w:r>
      </w:moveTo>
    </w:p>
    <w:moveToRangeEnd w:id="145"/>
    <w:p w14:paraId="0E792B0D" w14:textId="5F6276AD" w:rsidR="00066437" w:rsidRPr="00EA566B" w:rsidRDefault="00066437" w:rsidP="00066437">
      <w:pPr>
        <w:spacing w:after="120" w:line="240" w:lineRule="auto"/>
        <w:contextualSpacing/>
        <w:jc w:val="center"/>
      </w:pPr>
    </w:p>
    <w:p w14:paraId="62129ED4" w14:textId="640AE41E" w:rsidR="00017D12" w:rsidRPr="00EA566B" w:rsidRDefault="00017D12" w:rsidP="00677321">
      <w:pPr>
        <w:pStyle w:val="ListParagraph"/>
        <w:numPr>
          <w:ilvl w:val="0"/>
          <w:numId w:val="15"/>
        </w:numPr>
        <w:spacing w:after="120" w:line="240" w:lineRule="auto"/>
        <w:contextualSpacing/>
        <w:jc w:val="both"/>
      </w:pPr>
      <w:r w:rsidRPr="00EA566B">
        <w:t>Preparation Step:</w:t>
      </w:r>
      <w:ins w:id="147" w:author="Tu B. Nguyen" w:date="2020-08-24T14:35:00Z">
        <w:r w:rsidR="00066437" w:rsidRPr="00EA566B">
          <w:rPr>
            <w:noProof/>
            <w:lang w:eastAsia="en-US"/>
          </w:rPr>
          <w:t xml:space="preserve"> </w:t>
        </w:r>
      </w:ins>
      <w:moveToRangeStart w:id="148" w:author="Tu B. Nguyen" w:date="2020-08-24T14:35:00Z" w:name="move49172119"/>
      <w:moveTo w:id="149" w:author="Tu B. Nguyen" w:date="2020-08-24T14:35:00Z">
        <w:del w:id="150" w:author="Tu B. Nguyen" w:date="2020-08-24T14:35:00Z">
          <w:r w:rsidR="00066437" w:rsidRPr="00EA566B" w:rsidDel="00066437">
            <w:rPr>
              <w:noProof/>
              <w:lang w:val="en-US" w:eastAsia="en-US"/>
            </w:rPr>
            <w:drawing>
              <wp:inline distT="0" distB="0" distL="0" distR="0" wp14:anchorId="1FA3D581" wp14:editId="6B4273C0">
                <wp:extent cx="4631568" cy="348039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037" cy="3485251"/>
                        </a:xfrm>
                        <a:prstGeom prst="rect">
                          <a:avLst/>
                        </a:prstGeom>
                        <a:noFill/>
                        <a:ln>
                          <a:noFill/>
                        </a:ln>
                      </pic:spPr>
                    </pic:pic>
                  </a:graphicData>
                </a:graphic>
              </wp:inline>
            </w:drawing>
          </w:r>
        </w:del>
      </w:moveTo>
      <w:moveToRangeEnd w:id="148"/>
    </w:p>
    <w:p w14:paraId="0A42B06D" w14:textId="3C1FA4C7" w:rsidR="00017D12" w:rsidRPr="00EA566B" w:rsidRDefault="00017D12" w:rsidP="00677321">
      <w:pPr>
        <w:pStyle w:val="ListParagraph"/>
        <w:numPr>
          <w:ilvl w:val="1"/>
          <w:numId w:val="15"/>
        </w:numPr>
        <w:spacing w:after="120" w:line="240" w:lineRule="auto"/>
        <w:contextualSpacing/>
        <w:jc w:val="both"/>
      </w:pPr>
      <w:r w:rsidRPr="00EA566B">
        <w:t>Bank uses HSM to generate ZPK for WAY4 system (called WAY4 ZPK – encrypted format)</w:t>
      </w:r>
    </w:p>
    <w:p w14:paraId="258D0FD9" w14:textId="70BDEE2C" w:rsidR="00017D12" w:rsidRPr="00EA566B" w:rsidRDefault="00017D12" w:rsidP="00677321">
      <w:pPr>
        <w:pStyle w:val="ListParagraph"/>
        <w:numPr>
          <w:ilvl w:val="1"/>
          <w:numId w:val="15"/>
        </w:numPr>
        <w:spacing w:after="120" w:line="240" w:lineRule="auto"/>
        <w:contextualSpacing/>
        <w:jc w:val="both"/>
      </w:pPr>
      <w:r w:rsidRPr="00EA566B">
        <w:t xml:space="preserve">WAY4 ZPK is registered on WAY4Transaction Switch‘s UFX Adapter </w:t>
      </w:r>
    </w:p>
    <w:p w14:paraId="416703C6" w14:textId="73007386" w:rsidR="00017D12" w:rsidRPr="00EA566B" w:rsidRDefault="00017D12" w:rsidP="00677321">
      <w:pPr>
        <w:pStyle w:val="ListParagraph"/>
        <w:numPr>
          <w:ilvl w:val="1"/>
          <w:numId w:val="15"/>
        </w:numPr>
        <w:spacing w:after="120" w:line="240" w:lineRule="auto"/>
        <w:contextualSpacing/>
        <w:jc w:val="both"/>
      </w:pPr>
      <w:r w:rsidRPr="00EA566B">
        <w:t>Bank use</w:t>
      </w:r>
      <w:r w:rsidR="00213B65" w:rsidRPr="00EA566B">
        <w:rPr>
          <w:lang w:val="en-US"/>
        </w:rPr>
        <w:t>s</w:t>
      </w:r>
      <w:r w:rsidRPr="00EA566B">
        <w:t xml:space="preserve"> WAY4 ZPK as parameter to translate pin block from Bank</w:t>
      </w:r>
      <w:r w:rsidR="007943BD" w:rsidRPr="00EA566B">
        <w:rPr>
          <w:lang w:val="en-US"/>
        </w:rPr>
        <w:t>’s</w:t>
      </w:r>
      <w:r w:rsidRPr="00EA566B">
        <w:t xml:space="preserve"> </w:t>
      </w:r>
      <w:r w:rsidR="007943BD" w:rsidRPr="00EA566B">
        <w:rPr>
          <w:lang w:val="en-US"/>
        </w:rPr>
        <w:t>session-</w:t>
      </w:r>
      <w:r w:rsidRPr="00EA566B">
        <w:t>ZPK to WAY4 ZPK</w:t>
      </w:r>
      <w:r w:rsidR="001C25D3" w:rsidRPr="00EA566B">
        <w:rPr>
          <w:lang w:val="en-US"/>
        </w:rPr>
        <w:t>.</w:t>
      </w:r>
    </w:p>
    <w:p w14:paraId="735CCE9E" w14:textId="5814DC65" w:rsidR="00D80B83" w:rsidRPr="00EA566B" w:rsidRDefault="00D80B83" w:rsidP="00677321">
      <w:pPr>
        <w:pStyle w:val="ListParagraph"/>
        <w:numPr>
          <w:ilvl w:val="1"/>
          <w:numId w:val="15"/>
        </w:numPr>
        <w:spacing w:after="120" w:line="240" w:lineRule="auto"/>
        <w:contextualSpacing/>
        <w:jc w:val="both"/>
      </w:pPr>
      <w:r w:rsidRPr="00EA566B">
        <w:rPr>
          <w:lang w:val="en-US"/>
        </w:rPr>
        <w:t xml:space="preserve">Bank registers 1 POS contract in Way4 database to </w:t>
      </w:r>
      <w:del w:id="151" w:author="Tu B. Nguyen" w:date="2020-08-24T14:31:00Z">
        <w:r w:rsidRPr="00EA566B" w:rsidDel="00F31A99">
          <w:rPr>
            <w:lang w:val="en-US"/>
          </w:rPr>
          <w:delText xml:space="preserve">meet </w:delText>
        </w:r>
      </w:del>
      <w:ins w:id="152" w:author="Tu B. Nguyen" w:date="2020-08-24T14:31:00Z">
        <w:r w:rsidR="00F31A99" w:rsidRPr="00EA566B">
          <w:rPr>
            <w:lang w:val="en-US"/>
          </w:rPr>
          <w:t xml:space="preserve">match </w:t>
        </w:r>
      </w:ins>
      <w:r w:rsidRPr="00EA566B">
        <w:rPr>
          <w:lang w:val="en-US"/>
        </w:rPr>
        <w:t>with UFX message format.</w:t>
      </w:r>
      <w:r w:rsidR="00E370B3" w:rsidRPr="00EA566B">
        <w:rPr>
          <w:lang w:val="en-US"/>
        </w:rPr>
        <w:t xml:space="preserve"> POS number is used source contract number in request message.</w:t>
      </w:r>
    </w:p>
    <w:p w14:paraId="67C28575" w14:textId="229AAB14" w:rsidR="00E370B3" w:rsidRPr="00EA566B" w:rsidRDefault="00E370B3" w:rsidP="00677321">
      <w:pPr>
        <w:pStyle w:val="ListParagraph"/>
        <w:numPr>
          <w:ilvl w:val="1"/>
          <w:numId w:val="15"/>
        </w:numPr>
        <w:spacing w:after="120" w:line="240" w:lineRule="auto"/>
        <w:contextualSpacing/>
        <w:jc w:val="both"/>
      </w:pPr>
      <w:r w:rsidRPr="00EA566B">
        <w:rPr>
          <w:lang w:val="en-US"/>
        </w:rPr>
        <w:t>Protocol between Bank’s backend and Way4 Transaction Switch is http.</w:t>
      </w:r>
    </w:p>
    <w:p w14:paraId="31BB0833" w14:textId="29BC4C1D" w:rsidR="00017D12" w:rsidRPr="00EA566B" w:rsidRDefault="00017D12" w:rsidP="00677321">
      <w:pPr>
        <w:pStyle w:val="ListParagraph"/>
        <w:numPr>
          <w:ilvl w:val="0"/>
          <w:numId w:val="15"/>
        </w:numPr>
        <w:spacing w:after="120" w:line="240" w:lineRule="auto"/>
        <w:contextualSpacing/>
        <w:jc w:val="both"/>
      </w:pPr>
      <w:r w:rsidRPr="00EA566B">
        <w:t>Transaction Flow:</w:t>
      </w:r>
    </w:p>
    <w:p w14:paraId="37C0AE4E" w14:textId="0436175C" w:rsidR="00017D12" w:rsidRPr="00EA566B" w:rsidRDefault="00017D12" w:rsidP="00677321">
      <w:pPr>
        <w:pStyle w:val="ListParagraph"/>
        <w:numPr>
          <w:ilvl w:val="1"/>
          <w:numId w:val="15"/>
        </w:numPr>
        <w:spacing w:after="120" w:line="240" w:lineRule="auto"/>
        <w:contextualSpacing/>
        <w:jc w:val="both"/>
      </w:pPr>
      <w:r w:rsidRPr="00EA566B">
        <w:t>App/Web send</w:t>
      </w:r>
      <w:proofErr w:type="spellStart"/>
      <w:r w:rsidR="00213B65" w:rsidRPr="00EA566B">
        <w:rPr>
          <w:lang w:val="en-US"/>
        </w:rPr>
        <w:t>s</w:t>
      </w:r>
      <w:proofErr w:type="spellEnd"/>
      <w:r w:rsidR="00213B65" w:rsidRPr="00EA566B">
        <w:rPr>
          <w:lang w:val="en-US"/>
        </w:rPr>
        <w:t xml:space="preserve"> a</w:t>
      </w:r>
      <w:r w:rsidRPr="00EA566B">
        <w:t xml:space="preserve"> request to </w:t>
      </w:r>
      <w:r w:rsidR="00213B65" w:rsidRPr="00EA566B">
        <w:rPr>
          <w:lang w:val="en-US"/>
        </w:rPr>
        <w:t>B</w:t>
      </w:r>
      <w:r w:rsidRPr="00EA566B">
        <w:t>ank’s backend. Bank’s backend sends HSM command to generate Public key</w:t>
      </w:r>
      <w:r w:rsidR="00677321" w:rsidRPr="00EA566B">
        <w:t xml:space="preserve">. Public key is responsed </w:t>
      </w:r>
      <w:r w:rsidR="00213B65" w:rsidRPr="00EA566B">
        <w:rPr>
          <w:lang w:val="en-US"/>
        </w:rPr>
        <w:t>back</w:t>
      </w:r>
      <w:r w:rsidR="00677321" w:rsidRPr="00EA566B">
        <w:t xml:space="preserve"> App/web.</w:t>
      </w:r>
    </w:p>
    <w:p w14:paraId="5C56AA25" w14:textId="6258B336" w:rsidR="00677321" w:rsidRPr="00EA566B" w:rsidRDefault="00017D12" w:rsidP="00677321">
      <w:pPr>
        <w:pStyle w:val="ListParagraph"/>
        <w:numPr>
          <w:ilvl w:val="1"/>
          <w:numId w:val="15"/>
        </w:numPr>
        <w:spacing w:after="120" w:line="240" w:lineRule="auto"/>
        <w:contextualSpacing/>
        <w:jc w:val="both"/>
      </w:pPr>
      <w:r w:rsidRPr="00EA566B">
        <w:t>App/Web generate</w:t>
      </w:r>
      <w:r w:rsidR="00213B65" w:rsidRPr="00EA566B">
        <w:rPr>
          <w:lang w:val="en-US"/>
        </w:rPr>
        <w:t>s</w:t>
      </w:r>
      <w:r w:rsidRPr="00EA566B">
        <w:t xml:space="preserve"> session-ZPK to</w:t>
      </w:r>
      <w:r w:rsidR="00677321" w:rsidRPr="00EA566B">
        <w:t xml:space="preserve"> encrypt clear PIN to PIN block. App/web use Public key to encrypt session-ZPK. PIN block and encrypted session-ZPK is sent to bank’s back end.</w:t>
      </w:r>
    </w:p>
    <w:p w14:paraId="5D0030B5" w14:textId="268DBE6D" w:rsidR="00677321" w:rsidRPr="00EA566B" w:rsidRDefault="00677321" w:rsidP="00677321">
      <w:pPr>
        <w:pStyle w:val="ListParagraph"/>
        <w:numPr>
          <w:ilvl w:val="1"/>
          <w:numId w:val="15"/>
        </w:numPr>
        <w:spacing w:after="120" w:line="240" w:lineRule="auto"/>
        <w:contextualSpacing/>
        <w:jc w:val="both"/>
      </w:pPr>
      <w:r w:rsidRPr="00EA566B">
        <w:t>Bank’s back end send</w:t>
      </w:r>
      <w:proofErr w:type="spellStart"/>
      <w:r w:rsidR="00640CCD" w:rsidRPr="00EA566B">
        <w:rPr>
          <w:lang w:val="en-US"/>
        </w:rPr>
        <w:t>s</w:t>
      </w:r>
      <w:proofErr w:type="spellEnd"/>
      <w:r w:rsidRPr="00EA566B">
        <w:t xml:space="preserve"> </w:t>
      </w:r>
      <w:r w:rsidR="00640CCD" w:rsidRPr="00EA566B">
        <w:rPr>
          <w:lang w:val="en-US"/>
        </w:rPr>
        <w:t xml:space="preserve">the </w:t>
      </w:r>
      <w:r w:rsidRPr="00EA566B">
        <w:t>HSM command to translate PIN block under session-ZPK to WAY4 ZPK</w:t>
      </w:r>
      <w:r w:rsidR="00841705" w:rsidRPr="00EA566B">
        <w:rPr>
          <w:lang w:val="en-US"/>
        </w:rPr>
        <w:t>.</w:t>
      </w:r>
    </w:p>
    <w:p w14:paraId="5A23A5CC" w14:textId="5A776423" w:rsidR="00677321" w:rsidRPr="00EA566B" w:rsidRDefault="00677321" w:rsidP="00677321">
      <w:pPr>
        <w:pStyle w:val="ListParagraph"/>
        <w:numPr>
          <w:ilvl w:val="1"/>
          <w:numId w:val="15"/>
        </w:numPr>
        <w:spacing w:after="120" w:line="240" w:lineRule="auto"/>
        <w:contextualSpacing/>
        <w:jc w:val="both"/>
      </w:pPr>
      <w:r w:rsidRPr="00EA566B">
        <w:t>Bank’s back end call API to do Pin change/Pin set transaction, use Pin block under WAY4 ZPK as parameters.</w:t>
      </w:r>
    </w:p>
    <w:p w14:paraId="4AB3B5A6" w14:textId="6B7662F5" w:rsidR="00017D12" w:rsidRDefault="004F1E75" w:rsidP="004F1E75">
      <w:pPr>
        <w:spacing w:after="120" w:line="240" w:lineRule="auto"/>
        <w:ind w:left="491"/>
        <w:contextualSpacing/>
        <w:jc w:val="center"/>
      </w:pPr>
      <w:moveFromRangeStart w:id="153" w:author="Tu B. Nguyen" w:date="2020-08-24T14:35:00Z" w:name="move49172119"/>
      <w:moveFrom w:id="154" w:author="Tu B. Nguyen" w:date="2020-08-24T14:35:00Z">
        <w:r w:rsidDel="00066437">
          <w:rPr>
            <w:noProof/>
            <w:lang w:eastAsia="en-US"/>
          </w:rPr>
          <w:drawing>
            <wp:inline distT="0" distB="0" distL="0" distR="0" wp14:anchorId="49058763" wp14:editId="70D26D52">
              <wp:extent cx="4631568" cy="348039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037" cy="3485251"/>
                      </a:xfrm>
                      <a:prstGeom prst="rect">
                        <a:avLst/>
                      </a:prstGeom>
                      <a:noFill/>
                      <a:ln>
                        <a:noFill/>
                      </a:ln>
                    </pic:spPr>
                  </pic:pic>
                </a:graphicData>
              </a:graphic>
            </wp:inline>
          </w:drawing>
        </w:r>
      </w:moveFrom>
      <w:moveFromRangeEnd w:id="153"/>
    </w:p>
    <w:p w14:paraId="2329F115" w14:textId="11B39F7C" w:rsidR="001921EC" w:rsidRPr="00480ADE" w:rsidDel="00DE73FF" w:rsidRDefault="001921EC" w:rsidP="004F1E75">
      <w:pPr>
        <w:spacing w:after="120" w:line="240" w:lineRule="auto"/>
        <w:ind w:left="491"/>
        <w:contextualSpacing/>
        <w:jc w:val="center"/>
        <w:rPr>
          <w:moveFrom w:id="155" w:author="Tu B. Nguyen" w:date="2020-08-24T14:40:00Z"/>
        </w:rPr>
      </w:pPr>
      <w:moveFromRangeStart w:id="156" w:author="Tu B. Nguyen" w:date="2020-08-24T14:40:00Z" w:name="move49172443"/>
      <w:moveFrom w:id="157" w:author="Tu B. Nguyen" w:date="2020-08-24T14:40:00Z">
        <w:r w:rsidDel="00DE73FF">
          <w:t>Figure 2. Implementation model at Bank</w:t>
        </w:r>
        <w:bookmarkStart w:id="158" w:name="_Toc49176272"/>
        <w:bookmarkEnd w:id="158"/>
      </w:moveFrom>
    </w:p>
    <w:p w14:paraId="6C6DBE4F" w14:textId="0F6FA50F" w:rsidR="00480ADE" w:rsidRPr="004B2222" w:rsidRDefault="004B2222" w:rsidP="004B2222">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59" w:name="_Toc49176273"/>
      <w:moveFromRangeEnd w:id="156"/>
      <w:r w:rsidRPr="004B2222">
        <w:rPr>
          <w:lang w:val="en-GB"/>
        </w:rPr>
        <w:t>API List</w:t>
      </w:r>
      <w:bookmarkEnd w:id="159"/>
    </w:p>
    <w:p w14:paraId="5BCF53DE" w14:textId="015C14DF" w:rsidR="00947B4F" w:rsidRDefault="00947B4F" w:rsidP="00F8387D">
      <w:pPr>
        <w:jc w:val="both"/>
        <w:rPr>
          <w:szCs w:val="20"/>
          <w:lang w:val="en-GB"/>
        </w:rPr>
      </w:pPr>
      <w:r>
        <w:rPr>
          <w:szCs w:val="20"/>
          <w:lang w:val="en-GB"/>
        </w:rPr>
        <w:t xml:space="preserve">Orient Commercial </w:t>
      </w:r>
      <w:proofErr w:type="gramStart"/>
      <w:r>
        <w:rPr>
          <w:szCs w:val="20"/>
          <w:lang w:val="en-GB"/>
        </w:rPr>
        <w:t>Bank</w:t>
      </w:r>
      <w:r w:rsidR="004B2222">
        <w:rPr>
          <w:szCs w:val="20"/>
          <w:lang w:val="en-GB"/>
        </w:rPr>
        <w:t>(</w:t>
      </w:r>
      <w:proofErr w:type="gramEnd"/>
      <w:r w:rsidR="004B2222">
        <w:rPr>
          <w:szCs w:val="20"/>
          <w:lang w:val="en-GB"/>
        </w:rPr>
        <w:t>OCB)</w:t>
      </w:r>
      <w:r>
        <w:rPr>
          <w:szCs w:val="20"/>
          <w:lang w:val="en-GB"/>
        </w:rPr>
        <w:t xml:space="preserve"> </w:t>
      </w:r>
      <w:r w:rsidRPr="00947B4F">
        <w:rPr>
          <w:szCs w:val="20"/>
          <w:lang w:val="en-GB"/>
        </w:rPr>
        <w:t>requests support for online XML services currently used to allow access to the WAY4 in-order to PIN set or PIN change</w:t>
      </w:r>
      <w:r>
        <w:rPr>
          <w:szCs w:val="20"/>
          <w:lang w:val="en-GB"/>
        </w:rPr>
        <w:t xml:space="preserve"> for OCB’s card.</w:t>
      </w:r>
    </w:p>
    <w:p w14:paraId="15A82B9B" w14:textId="77777777" w:rsidR="00947B4F" w:rsidRPr="00947B4F" w:rsidRDefault="00947B4F" w:rsidP="00947B4F">
      <w:pPr>
        <w:jc w:val="both"/>
        <w:rPr>
          <w:szCs w:val="20"/>
          <w:lang w:val="en-GB"/>
        </w:rPr>
      </w:pPr>
      <w:r w:rsidRPr="00947B4F">
        <w:rPr>
          <w:szCs w:val="20"/>
          <w:lang w:val="en-GB"/>
        </w:rPr>
        <w:t>In WAY4 the XML online service implementation is called as UFX services and is referred to as the same in the rest of this document.</w:t>
      </w:r>
    </w:p>
    <w:p w14:paraId="6F9D848A" w14:textId="77777777" w:rsidR="00947B4F" w:rsidRPr="00947B4F" w:rsidRDefault="00947B4F" w:rsidP="00947B4F">
      <w:pPr>
        <w:jc w:val="both"/>
        <w:rPr>
          <w:szCs w:val="20"/>
          <w:lang w:val="en-GB"/>
        </w:rPr>
      </w:pPr>
      <w:r w:rsidRPr="00947B4F">
        <w:rPr>
          <w:szCs w:val="20"/>
          <w:lang w:val="en-GB"/>
        </w:rPr>
        <w:lastRenderedPageBreak/>
        <w:t>The following UFX services will be supported:</w:t>
      </w:r>
    </w:p>
    <w:p w14:paraId="5E3E24F6" w14:textId="4530ED78" w:rsidR="00F8387D" w:rsidRPr="005C50B7" w:rsidRDefault="00F8387D" w:rsidP="00F8387D">
      <w:pPr>
        <w:rPr>
          <w:b/>
          <w:i/>
          <w:lang w:val="en-GB"/>
        </w:rPr>
      </w:pPr>
      <w:r w:rsidRPr="005C50B7">
        <w:rPr>
          <w:b/>
          <w:i/>
          <w:lang w:val="en-GB"/>
        </w:rPr>
        <w:t xml:space="preserve">Table </w:t>
      </w:r>
      <w:r w:rsidRPr="005C50B7">
        <w:rPr>
          <w:b/>
          <w:i/>
          <w:lang w:val="en-GB"/>
        </w:rPr>
        <w:fldChar w:fldCharType="begin"/>
      </w:r>
      <w:r w:rsidRPr="005C50B7">
        <w:rPr>
          <w:b/>
          <w:i/>
          <w:lang w:val="en-GB"/>
        </w:rPr>
        <w:instrText xml:space="preserve"> SEQ Таблица \* ARABIC </w:instrText>
      </w:r>
      <w:r w:rsidRPr="005C50B7">
        <w:rPr>
          <w:b/>
          <w:i/>
          <w:lang w:val="en-GB"/>
        </w:rPr>
        <w:fldChar w:fldCharType="separate"/>
      </w:r>
      <w:r>
        <w:rPr>
          <w:b/>
          <w:i/>
          <w:noProof/>
          <w:lang w:val="en-GB"/>
        </w:rPr>
        <w:t>2</w:t>
      </w:r>
      <w:r w:rsidRPr="005C50B7">
        <w:rPr>
          <w:b/>
          <w:i/>
          <w:lang w:val="en-GB"/>
        </w:rPr>
        <w:fldChar w:fldCharType="end"/>
      </w:r>
      <w:r w:rsidR="00947B4F">
        <w:rPr>
          <w:b/>
          <w:i/>
          <w:lang w:val="en-GB"/>
        </w:rPr>
        <w:t>. API function list</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996"/>
        <w:gridCol w:w="1869"/>
        <w:gridCol w:w="4820"/>
      </w:tblGrid>
      <w:tr w:rsidR="00947B4F" w:rsidRPr="005C50B7" w14:paraId="06BF39A1" w14:textId="471CB3E2" w:rsidTr="00947B4F">
        <w:tc>
          <w:tcPr>
            <w:tcW w:w="824" w:type="dxa"/>
            <w:tcBorders>
              <w:top w:val="single" w:sz="8" w:space="0" w:color="auto"/>
              <w:left w:val="nil"/>
              <w:bottom w:val="single" w:sz="8" w:space="0" w:color="auto"/>
              <w:right w:val="nil"/>
            </w:tcBorders>
            <w:shd w:val="clear" w:color="auto" w:fill="E7F1F9"/>
          </w:tcPr>
          <w:p w14:paraId="111CD061" w14:textId="751F1163" w:rsidR="00947B4F" w:rsidRPr="005C50B7" w:rsidRDefault="00947B4F" w:rsidP="00C74BD0">
            <w:pPr>
              <w:pStyle w:val="TableHeading"/>
              <w:spacing w:after="120" w:line="240" w:lineRule="auto"/>
              <w:jc w:val="both"/>
              <w:rPr>
                <w:bCs/>
                <w:lang w:val="en-GB"/>
              </w:rPr>
            </w:pPr>
            <w:r>
              <w:rPr>
                <w:bCs/>
                <w:lang w:val="en-GB"/>
              </w:rPr>
              <w:t>No</w:t>
            </w:r>
          </w:p>
        </w:tc>
        <w:tc>
          <w:tcPr>
            <w:tcW w:w="1996" w:type="dxa"/>
            <w:tcBorders>
              <w:top w:val="single" w:sz="8" w:space="0" w:color="auto"/>
              <w:left w:val="nil"/>
              <w:bottom w:val="single" w:sz="8" w:space="0" w:color="auto"/>
              <w:right w:val="nil"/>
            </w:tcBorders>
            <w:shd w:val="clear" w:color="auto" w:fill="E7F1F9"/>
          </w:tcPr>
          <w:p w14:paraId="1972D901" w14:textId="6CB6F005" w:rsidR="00947B4F" w:rsidRPr="005C50B7" w:rsidRDefault="00947B4F" w:rsidP="00C74BD0">
            <w:pPr>
              <w:pStyle w:val="TableHeading"/>
              <w:spacing w:after="120" w:line="240" w:lineRule="auto"/>
              <w:jc w:val="both"/>
              <w:rPr>
                <w:bCs/>
                <w:lang w:val="en-GB"/>
              </w:rPr>
            </w:pPr>
            <w:r>
              <w:rPr>
                <w:bCs/>
                <w:lang w:val="en-GB"/>
              </w:rPr>
              <w:t>requirement</w:t>
            </w:r>
          </w:p>
        </w:tc>
        <w:tc>
          <w:tcPr>
            <w:tcW w:w="1869" w:type="dxa"/>
            <w:tcBorders>
              <w:top w:val="single" w:sz="8" w:space="0" w:color="auto"/>
              <w:left w:val="nil"/>
              <w:bottom w:val="single" w:sz="8" w:space="0" w:color="auto"/>
              <w:right w:val="nil"/>
            </w:tcBorders>
            <w:shd w:val="clear" w:color="auto" w:fill="E7F1F9"/>
          </w:tcPr>
          <w:p w14:paraId="65FBC4F1" w14:textId="0ED52E85" w:rsidR="00947B4F" w:rsidRPr="005C50B7" w:rsidRDefault="00947B4F" w:rsidP="00C74BD0">
            <w:pPr>
              <w:pStyle w:val="TableHeading"/>
              <w:spacing w:after="120" w:line="240" w:lineRule="auto"/>
              <w:jc w:val="both"/>
              <w:rPr>
                <w:bCs/>
                <w:lang w:val="en-GB"/>
              </w:rPr>
            </w:pPr>
            <w:r>
              <w:rPr>
                <w:bCs/>
                <w:lang w:val="en-GB"/>
              </w:rPr>
              <w:t>function</w:t>
            </w:r>
          </w:p>
        </w:tc>
        <w:tc>
          <w:tcPr>
            <w:tcW w:w="4820" w:type="dxa"/>
            <w:tcBorders>
              <w:top w:val="single" w:sz="8" w:space="0" w:color="auto"/>
              <w:left w:val="nil"/>
              <w:bottom w:val="single" w:sz="8" w:space="0" w:color="auto"/>
              <w:right w:val="nil"/>
            </w:tcBorders>
            <w:shd w:val="clear" w:color="auto" w:fill="E7F1F9"/>
          </w:tcPr>
          <w:p w14:paraId="332DB19B" w14:textId="230D9779" w:rsidR="00947B4F" w:rsidRPr="005C50B7" w:rsidRDefault="00947B4F" w:rsidP="00C74BD0">
            <w:pPr>
              <w:pStyle w:val="TableHeading"/>
              <w:spacing w:after="120" w:line="240" w:lineRule="auto"/>
              <w:jc w:val="both"/>
              <w:rPr>
                <w:bCs/>
                <w:lang w:val="en-GB"/>
              </w:rPr>
            </w:pPr>
            <w:r>
              <w:rPr>
                <w:bCs/>
                <w:lang w:val="en-GB"/>
              </w:rPr>
              <w:t>description</w:t>
            </w:r>
          </w:p>
        </w:tc>
      </w:tr>
      <w:tr w:rsidR="00947B4F" w:rsidRPr="005C50B7" w14:paraId="76BEAF64" w14:textId="7B034C3D" w:rsidTr="00947B4F">
        <w:trPr>
          <w:trHeight w:val="252"/>
        </w:trPr>
        <w:tc>
          <w:tcPr>
            <w:tcW w:w="824" w:type="dxa"/>
            <w:tcBorders>
              <w:top w:val="single" w:sz="8" w:space="0" w:color="auto"/>
              <w:left w:val="nil"/>
              <w:bottom w:val="single" w:sz="8" w:space="0" w:color="auto"/>
              <w:right w:val="nil"/>
            </w:tcBorders>
          </w:tcPr>
          <w:p w14:paraId="7112946D" w14:textId="3EFB4F85" w:rsidR="00947B4F" w:rsidRPr="005C50B7" w:rsidRDefault="00947B4F" w:rsidP="00C74BD0">
            <w:pPr>
              <w:pStyle w:val="TabText"/>
              <w:rPr>
                <w:lang w:val="en-GB"/>
              </w:rPr>
            </w:pPr>
            <w:r>
              <w:rPr>
                <w:lang w:val="en-GB"/>
              </w:rPr>
              <w:t>1</w:t>
            </w:r>
          </w:p>
        </w:tc>
        <w:tc>
          <w:tcPr>
            <w:tcW w:w="1996" w:type="dxa"/>
            <w:tcBorders>
              <w:top w:val="single" w:sz="8" w:space="0" w:color="auto"/>
              <w:left w:val="nil"/>
              <w:bottom w:val="single" w:sz="8" w:space="0" w:color="auto"/>
              <w:right w:val="nil"/>
            </w:tcBorders>
          </w:tcPr>
          <w:p w14:paraId="70D5099D" w14:textId="2A3E9C2E" w:rsidR="00947B4F" w:rsidRPr="005C50B7" w:rsidRDefault="00947B4F" w:rsidP="00C74BD0">
            <w:pPr>
              <w:pStyle w:val="TabText"/>
              <w:rPr>
                <w:lang w:val="en-GB"/>
              </w:rPr>
            </w:pPr>
            <w:r w:rsidRPr="00947B4F">
              <w:rPr>
                <w:lang w:val="en-GB"/>
              </w:rPr>
              <w:t>REQSOA001</w:t>
            </w:r>
          </w:p>
        </w:tc>
        <w:tc>
          <w:tcPr>
            <w:tcW w:w="1869" w:type="dxa"/>
            <w:tcBorders>
              <w:top w:val="single" w:sz="8" w:space="0" w:color="auto"/>
              <w:left w:val="nil"/>
              <w:bottom w:val="single" w:sz="8" w:space="0" w:color="auto"/>
              <w:right w:val="nil"/>
            </w:tcBorders>
          </w:tcPr>
          <w:p w14:paraId="37DEBB28" w14:textId="779B9F79" w:rsidR="00947B4F" w:rsidRPr="005C50B7" w:rsidRDefault="00947B4F" w:rsidP="00C74BD0">
            <w:pPr>
              <w:pStyle w:val="TabText"/>
              <w:rPr>
                <w:lang w:val="en-GB"/>
              </w:rPr>
            </w:pPr>
            <w:r>
              <w:rPr>
                <w:lang w:val="en-GB"/>
              </w:rPr>
              <w:t>PIN Change</w:t>
            </w:r>
          </w:p>
        </w:tc>
        <w:tc>
          <w:tcPr>
            <w:tcW w:w="4820" w:type="dxa"/>
            <w:tcBorders>
              <w:top w:val="single" w:sz="8" w:space="0" w:color="auto"/>
              <w:left w:val="nil"/>
              <w:bottom w:val="single" w:sz="8" w:space="0" w:color="auto"/>
              <w:right w:val="nil"/>
            </w:tcBorders>
          </w:tcPr>
          <w:p w14:paraId="4890C48F" w14:textId="3E7347B3" w:rsidR="00947B4F" w:rsidRPr="005C50B7" w:rsidRDefault="00947B4F" w:rsidP="00C74BD0">
            <w:pPr>
              <w:pStyle w:val="TabText"/>
              <w:rPr>
                <w:lang w:val="en-GB"/>
              </w:rPr>
            </w:pPr>
            <w:r>
              <w:rPr>
                <w:lang w:val="en-GB"/>
              </w:rPr>
              <w:t>Allow cardholder to change from old PIN to new PIN</w:t>
            </w:r>
          </w:p>
        </w:tc>
      </w:tr>
      <w:tr w:rsidR="00947B4F" w:rsidRPr="005C50B7" w14:paraId="6B2BE9F5" w14:textId="74D17A49" w:rsidTr="00947B4F">
        <w:trPr>
          <w:trHeight w:val="252"/>
        </w:trPr>
        <w:tc>
          <w:tcPr>
            <w:tcW w:w="824" w:type="dxa"/>
            <w:tcBorders>
              <w:top w:val="single" w:sz="8" w:space="0" w:color="auto"/>
              <w:left w:val="nil"/>
              <w:bottom w:val="single" w:sz="8" w:space="0" w:color="auto"/>
              <w:right w:val="nil"/>
            </w:tcBorders>
          </w:tcPr>
          <w:p w14:paraId="0C5B8292" w14:textId="08FCD0CE" w:rsidR="00947B4F" w:rsidRPr="005C50B7" w:rsidRDefault="00947B4F" w:rsidP="00C74BD0">
            <w:pPr>
              <w:pStyle w:val="TabText"/>
              <w:rPr>
                <w:lang w:val="en-GB"/>
              </w:rPr>
            </w:pPr>
            <w:r>
              <w:rPr>
                <w:lang w:val="en-GB"/>
              </w:rPr>
              <w:t>2</w:t>
            </w:r>
          </w:p>
        </w:tc>
        <w:tc>
          <w:tcPr>
            <w:tcW w:w="1996" w:type="dxa"/>
            <w:tcBorders>
              <w:top w:val="single" w:sz="8" w:space="0" w:color="auto"/>
              <w:left w:val="nil"/>
              <w:bottom w:val="single" w:sz="8" w:space="0" w:color="auto"/>
              <w:right w:val="nil"/>
            </w:tcBorders>
          </w:tcPr>
          <w:p w14:paraId="2DACDC9A" w14:textId="6DA602EE" w:rsidR="00947B4F" w:rsidRPr="005C50B7" w:rsidRDefault="00947B4F" w:rsidP="00C74BD0">
            <w:pPr>
              <w:pStyle w:val="TabText"/>
              <w:rPr>
                <w:lang w:val="en-GB"/>
              </w:rPr>
            </w:pPr>
            <w:r w:rsidRPr="00947B4F">
              <w:rPr>
                <w:lang w:val="en-GB"/>
              </w:rPr>
              <w:t>REQSOA002</w:t>
            </w:r>
          </w:p>
        </w:tc>
        <w:tc>
          <w:tcPr>
            <w:tcW w:w="1869" w:type="dxa"/>
            <w:tcBorders>
              <w:top w:val="single" w:sz="8" w:space="0" w:color="auto"/>
              <w:left w:val="nil"/>
              <w:bottom w:val="single" w:sz="8" w:space="0" w:color="auto"/>
              <w:right w:val="nil"/>
            </w:tcBorders>
          </w:tcPr>
          <w:p w14:paraId="5B97D74F" w14:textId="2DA1B3DF" w:rsidR="00947B4F" w:rsidRPr="005C50B7" w:rsidRDefault="00947B4F" w:rsidP="00947B4F">
            <w:pPr>
              <w:pStyle w:val="TabText"/>
              <w:rPr>
                <w:lang w:val="en-GB"/>
              </w:rPr>
            </w:pPr>
            <w:r>
              <w:rPr>
                <w:lang w:val="en-GB"/>
              </w:rPr>
              <w:t>PIN Set</w:t>
            </w:r>
          </w:p>
        </w:tc>
        <w:tc>
          <w:tcPr>
            <w:tcW w:w="4820" w:type="dxa"/>
            <w:tcBorders>
              <w:top w:val="single" w:sz="8" w:space="0" w:color="auto"/>
              <w:left w:val="nil"/>
              <w:bottom w:val="single" w:sz="8" w:space="0" w:color="auto"/>
              <w:right w:val="nil"/>
            </w:tcBorders>
          </w:tcPr>
          <w:p w14:paraId="234D48A5" w14:textId="094245CA" w:rsidR="00947B4F" w:rsidRDefault="00947B4F" w:rsidP="00C74BD0">
            <w:pPr>
              <w:pStyle w:val="TabText"/>
              <w:rPr>
                <w:lang w:val="en-GB"/>
              </w:rPr>
            </w:pPr>
            <w:r>
              <w:rPr>
                <w:lang w:val="en-GB"/>
              </w:rPr>
              <w:t>Allow cardholder to set him/her own PIN</w:t>
            </w:r>
          </w:p>
        </w:tc>
      </w:tr>
      <w:tr w:rsidR="00947B4F" w:rsidRPr="005C50B7" w14:paraId="2628CD2C" w14:textId="77777777" w:rsidTr="00947B4F">
        <w:trPr>
          <w:trHeight w:val="252"/>
        </w:trPr>
        <w:tc>
          <w:tcPr>
            <w:tcW w:w="824" w:type="dxa"/>
            <w:tcBorders>
              <w:top w:val="single" w:sz="8" w:space="0" w:color="auto"/>
              <w:left w:val="nil"/>
              <w:bottom w:val="single" w:sz="8" w:space="0" w:color="auto"/>
              <w:right w:val="nil"/>
            </w:tcBorders>
          </w:tcPr>
          <w:p w14:paraId="4AAC34E4" w14:textId="6A908501" w:rsidR="00947B4F" w:rsidRDefault="00947B4F" w:rsidP="00C74BD0">
            <w:pPr>
              <w:pStyle w:val="TabText"/>
              <w:rPr>
                <w:lang w:val="en-GB"/>
              </w:rPr>
            </w:pPr>
            <w:r>
              <w:rPr>
                <w:lang w:val="en-GB"/>
              </w:rPr>
              <w:t>3</w:t>
            </w:r>
          </w:p>
        </w:tc>
        <w:tc>
          <w:tcPr>
            <w:tcW w:w="1996" w:type="dxa"/>
            <w:tcBorders>
              <w:top w:val="single" w:sz="8" w:space="0" w:color="auto"/>
              <w:left w:val="nil"/>
              <w:bottom w:val="single" w:sz="8" w:space="0" w:color="auto"/>
              <w:right w:val="nil"/>
            </w:tcBorders>
          </w:tcPr>
          <w:p w14:paraId="4B75F9C0" w14:textId="1C02307E" w:rsidR="00947B4F" w:rsidRPr="00AD0AE3" w:rsidRDefault="00947B4F" w:rsidP="00100EB7">
            <w:pPr>
              <w:pStyle w:val="TabText"/>
              <w:rPr>
                <w:rFonts w:ascii="Times New Roman" w:hAnsi="Times New Roman"/>
              </w:rPr>
            </w:pPr>
            <w:r w:rsidRPr="00947B4F">
              <w:rPr>
                <w:lang w:val="en-GB"/>
              </w:rPr>
              <w:t>REQSOA00</w:t>
            </w:r>
            <w:r w:rsidR="00100EB7">
              <w:rPr>
                <w:lang w:val="en-GB"/>
              </w:rPr>
              <w:t>3</w:t>
            </w:r>
          </w:p>
        </w:tc>
        <w:tc>
          <w:tcPr>
            <w:tcW w:w="1869" w:type="dxa"/>
            <w:tcBorders>
              <w:top w:val="single" w:sz="8" w:space="0" w:color="auto"/>
              <w:left w:val="nil"/>
              <w:bottom w:val="single" w:sz="8" w:space="0" w:color="auto"/>
              <w:right w:val="nil"/>
            </w:tcBorders>
          </w:tcPr>
          <w:p w14:paraId="07FB1C4F" w14:textId="35216C51" w:rsidR="00947B4F" w:rsidRDefault="00947B4F" w:rsidP="00C74BD0">
            <w:pPr>
              <w:pStyle w:val="TabText"/>
              <w:rPr>
                <w:lang w:val="en-GB"/>
              </w:rPr>
            </w:pPr>
            <w:r>
              <w:rPr>
                <w:lang w:val="en-GB"/>
              </w:rPr>
              <w:t>Clear Old PIN</w:t>
            </w:r>
          </w:p>
        </w:tc>
        <w:tc>
          <w:tcPr>
            <w:tcW w:w="4820" w:type="dxa"/>
            <w:tcBorders>
              <w:top w:val="single" w:sz="8" w:space="0" w:color="auto"/>
              <w:left w:val="nil"/>
              <w:bottom w:val="single" w:sz="8" w:space="0" w:color="auto"/>
              <w:right w:val="nil"/>
            </w:tcBorders>
          </w:tcPr>
          <w:p w14:paraId="4779C935" w14:textId="622AB0BA" w:rsidR="00947B4F" w:rsidRDefault="00947B4F" w:rsidP="00C74BD0">
            <w:pPr>
              <w:pStyle w:val="TabText"/>
              <w:rPr>
                <w:lang w:val="en-GB"/>
              </w:rPr>
            </w:pPr>
            <w:r>
              <w:rPr>
                <w:lang w:val="en-GB"/>
              </w:rPr>
              <w:t xml:space="preserve">Allow cardholder clear old PIN before </w:t>
            </w:r>
            <w:proofErr w:type="gramStart"/>
            <w:r>
              <w:rPr>
                <w:lang w:val="en-GB"/>
              </w:rPr>
              <w:t>set</w:t>
            </w:r>
            <w:proofErr w:type="gramEnd"/>
            <w:r>
              <w:rPr>
                <w:lang w:val="en-GB"/>
              </w:rPr>
              <w:t xml:space="preserve"> new PIN</w:t>
            </w:r>
          </w:p>
        </w:tc>
      </w:tr>
    </w:tbl>
    <w:p w14:paraId="0EBB4A4D" w14:textId="3628DE4B" w:rsidR="00F8387D" w:rsidRPr="005C50B7" w:rsidRDefault="004B2222" w:rsidP="00F8387D">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60" w:name="_Toc49176274"/>
      <w:r>
        <w:rPr>
          <w:lang w:val="en-GB"/>
        </w:rPr>
        <w:t>General Methodology</w:t>
      </w:r>
      <w:bookmarkEnd w:id="160"/>
    </w:p>
    <w:p w14:paraId="0FF1A303" w14:textId="27DF7F8E" w:rsidR="004B2222" w:rsidRPr="004B2222" w:rsidRDefault="004B2222" w:rsidP="00F8387D">
      <w:pPr>
        <w:jc w:val="both"/>
        <w:rPr>
          <w:b/>
          <w:szCs w:val="20"/>
          <w:lang w:val="en-GB"/>
        </w:rPr>
      </w:pPr>
      <w:r w:rsidRPr="004B2222">
        <w:rPr>
          <w:b/>
          <w:szCs w:val="20"/>
          <w:lang w:val="en-GB"/>
        </w:rPr>
        <w:t>Security Check</w:t>
      </w:r>
    </w:p>
    <w:p w14:paraId="442D3E0E" w14:textId="39A7BF33" w:rsidR="004B2222" w:rsidRPr="004B2222" w:rsidRDefault="004B2222" w:rsidP="00F8387D">
      <w:pPr>
        <w:jc w:val="both"/>
        <w:rPr>
          <w:szCs w:val="20"/>
          <w:lang w:val="en-GB"/>
        </w:rPr>
      </w:pPr>
      <w:r w:rsidRPr="004B2222">
        <w:rPr>
          <w:szCs w:val="20"/>
          <w:lang w:val="en-GB"/>
        </w:rPr>
        <w:t xml:space="preserve">OCB’s security requirements for UFX services will be managed by </w:t>
      </w:r>
      <w:r>
        <w:rPr>
          <w:szCs w:val="20"/>
          <w:lang w:val="en-GB"/>
        </w:rPr>
        <w:t>OCB</w:t>
      </w:r>
      <w:r w:rsidRPr="004B2222">
        <w:rPr>
          <w:szCs w:val="20"/>
          <w:lang w:val="en-GB"/>
        </w:rPr>
        <w:t xml:space="preserve"> and will not be in the scope for the current project. This includes any validation of the connection, authentication method and user or password validation.</w:t>
      </w:r>
    </w:p>
    <w:p w14:paraId="317BD572" w14:textId="4E173194" w:rsidR="004B2222" w:rsidRPr="004B2222" w:rsidRDefault="004B2222" w:rsidP="00F8387D">
      <w:pPr>
        <w:jc w:val="both"/>
        <w:rPr>
          <w:b/>
          <w:szCs w:val="20"/>
          <w:lang w:val="en-GB"/>
        </w:rPr>
      </w:pPr>
      <w:r w:rsidRPr="004B2222">
        <w:rPr>
          <w:b/>
          <w:szCs w:val="20"/>
          <w:lang w:val="en-GB"/>
        </w:rPr>
        <w:t>Request and Response Communication Method</w:t>
      </w:r>
    </w:p>
    <w:p w14:paraId="240FC5E9" w14:textId="3853E814" w:rsidR="004B2222" w:rsidRPr="004B2222" w:rsidRDefault="004B2222" w:rsidP="004B2222">
      <w:pPr>
        <w:jc w:val="both"/>
        <w:rPr>
          <w:szCs w:val="20"/>
          <w:lang w:val="en-GB"/>
        </w:rPr>
      </w:pPr>
      <w:r w:rsidRPr="004B2222">
        <w:rPr>
          <w:szCs w:val="20"/>
          <w:lang w:val="en-GB"/>
        </w:rPr>
        <w:t>The UFX messages or services in WAY4 support the HTTP POST messages for receiving all incoming service requests. The WAY4 application server is the capable of processing these messages asynchronously i.e. it is possible for a requestor of a UFX service to send a second request without waiting for the response of the first request.</w:t>
      </w:r>
    </w:p>
    <w:p w14:paraId="6AD5D6A0" w14:textId="35BBE2EA" w:rsidR="004B2222" w:rsidRPr="004B2222" w:rsidRDefault="004B2222" w:rsidP="00F8387D">
      <w:pPr>
        <w:jc w:val="both"/>
        <w:rPr>
          <w:b/>
          <w:szCs w:val="20"/>
          <w:lang w:val="en-GB"/>
        </w:rPr>
      </w:pPr>
      <w:r w:rsidRPr="004B2222">
        <w:rPr>
          <w:b/>
          <w:szCs w:val="20"/>
          <w:lang w:val="en-GB"/>
        </w:rPr>
        <w:t>Application Layer</w:t>
      </w:r>
    </w:p>
    <w:p w14:paraId="3D3E60B6" w14:textId="77777777" w:rsidR="004B2222" w:rsidRPr="004B2222" w:rsidRDefault="004B2222" w:rsidP="004B2222">
      <w:pPr>
        <w:autoSpaceDE w:val="0"/>
        <w:autoSpaceDN w:val="0"/>
        <w:adjustRightInd w:val="0"/>
        <w:spacing w:after="0"/>
        <w:jc w:val="both"/>
        <w:rPr>
          <w:color w:val="000000"/>
          <w:szCs w:val="22"/>
          <w:lang w:val="id-ID" w:eastAsia="en-GB" w:bidi="th-TH"/>
        </w:rPr>
      </w:pPr>
      <w:r w:rsidRPr="004B2222">
        <w:rPr>
          <w:color w:val="000000"/>
          <w:szCs w:val="22"/>
          <w:lang w:val="id-ID" w:eastAsia="en-GB" w:bidi="th-TH"/>
        </w:rPr>
        <w:t xml:space="preserve">Every application layer message must have its own format. Currently, formats for representing the following service types have been implemented in the system: </w:t>
      </w:r>
    </w:p>
    <w:p w14:paraId="1D10EC7A" w14:textId="5FE6B4A1" w:rsidR="004B2222" w:rsidRPr="004B2222" w:rsidRDefault="004B2222" w:rsidP="0091177B">
      <w:pPr>
        <w:pStyle w:val="ListParagraph"/>
        <w:numPr>
          <w:ilvl w:val="0"/>
          <w:numId w:val="13"/>
        </w:numPr>
        <w:autoSpaceDE w:val="0"/>
        <w:autoSpaceDN w:val="0"/>
        <w:adjustRightInd w:val="0"/>
        <w:spacing w:after="33" w:line="240" w:lineRule="auto"/>
        <w:ind w:left="993"/>
        <w:contextualSpacing/>
        <w:jc w:val="both"/>
        <w:rPr>
          <w:color w:val="000000"/>
          <w:szCs w:val="22"/>
          <w:lang w:val="id-ID" w:eastAsia="en-GB" w:bidi="th-TH"/>
        </w:rPr>
      </w:pPr>
      <w:r w:rsidRPr="004B2222">
        <w:rPr>
          <w:b/>
          <w:bCs/>
          <w:color w:val="000000"/>
          <w:szCs w:val="22"/>
          <w:lang w:val="id-ID" w:eastAsia="en-GB" w:bidi="th-TH"/>
        </w:rPr>
        <w:t xml:space="preserve">Financial: </w:t>
      </w:r>
      <w:r w:rsidRPr="004B2222">
        <w:rPr>
          <w:color w:val="000000"/>
          <w:szCs w:val="22"/>
          <w:lang w:val="id-ID" w:eastAsia="en-GB" w:bidi="th-TH"/>
        </w:rPr>
        <w:t>Allows retrieval of financial information like mini statement, statement (of various types)</w:t>
      </w:r>
      <w:r w:rsidRPr="004B2222">
        <w:rPr>
          <w:color w:val="000000"/>
          <w:szCs w:val="22"/>
          <w:lang w:eastAsia="en-GB" w:bidi="th-TH"/>
        </w:rPr>
        <w:t>, Additional services (example: PIN set and PIN change)</w:t>
      </w:r>
      <w:r w:rsidRPr="004B2222">
        <w:rPr>
          <w:color w:val="000000"/>
          <w:szCs w:val="22"/>
          <w:lang w:val="id-ID" w:eastAsia="en-GB" w:bidi="th-TH"/>
        </w:rPr>
        <w:t xml:space="preserve"> and executing standing order requests. The Doc element specifies the structure of a message object. </w:t>
      </w:r>
    </w:p>
    <w:p w14:paraId="2D4CCD4D" w14:textId="77777777" w:rsidR="004B2222" w:rsidRPr="004B2222" w:rsidRDefault="004B2222" w:rsidP="0091177B">
      <w:pPr>
        <w:pStyle w:val="ListParagraph"/>
        <w:numPr>
          <w:ilvl w:val="0"/>
          <w:numId w:val="13"/>
        </w:numPr>
        <w:autoSpaceDE w:val="0"/>
        <w:autoSpaceDN w:val="0"/>
        <w:adjustRightInd w:val="0"/>
        <w:spacing w:after="33" w:line="240" w:lineRule="auto"/>
        <w:ind w:left="993"/>
        <w:contextualSpacing/>
        <w:jc w:val="both"/>
        <w:rPr>
          <w:color w:val="000000"/>
          <w:szCs w:val="22"/>
          <w:lang w:val="id-ID" w:eastAsia="en-GB" w:bidi="th-TH"/>
        </w:rPr>
      </w:pPr>
      <w:r w:rsidRPr="004B2222">
        <w:rPr>
          <w:b/>
          <w:bCs/>
          <w:color w:val="000000"/>
          <w:szCs w:val="22"/>
          <w:lang w:val="id-ID" w:eastAsia="en-GB" w:bidi="th-TH"/>
        </w:rPr>
        <w:t xml:space="preserve">Information: </w:t>
      </w:r>
      <w:r w:rsidRPr="004B2222">
        <w:rPr>
          <w:color w:val="000000"/>
          <w:szCs w:val="22"/>
          <w:lang w:val="id-ID" w:eastAsia="en-GB" w:bidi="th-TH"/>
        </w:rPr>
        <w:t>Allows non-financial information on system objects such as "Contract"</w:t>
      </w:r>
      <w:r w:rsidRPr="004B2222">
        <w:rPr>
          <w:color w:val="000000"/>
          <w:szCs w:val="22"/>
          <w:lang w:eastAsia="en-GB" w:bidi="th-TH"/>
        </w:rPr>
        <w:t xml:space="preserve"> or</w:t>
      </w:r>
      <w:r w:rsidRPr="004B2222">
        <w:rPr>
          <w:color w:val="000000"/>
          <w:szCs w:val="22"/>
          <w:lang w:val="id-ID" w:eastAsia="en-GB" w:bidi="th-TH"/>
        </w:rPr>
        <w:t xml:space="preserve"> "Client" to be required by their unique identifiers. The Information element specifies the structure of a message object. An object identifier is contained in the ObjectFor sub-element. Information about an object is contained in the DataRs sub-element of a response message. </w:t>
      </w:r>
    </w:p>
    <w:p w14:paraId="03FCEF59" w14:textId="1E0F3164" w:rsidR="004B2222" w:rsidRPr="00EA3C6A" w:rsidRDefault="004B2222" w:rsidP="0091177B">
      <w:pPr>
        <w:pStyle w:val="ListParagraph"/>
        <w:numPr>
          <w:ilvl w:val="0"/>
          <w:numId w:val="13"/>
        </w:numPr>
        <w:ind w:left="993"/>
        <w:jc w:val="both"/>
        <w:rPr>
          <w:szCs w:val="20"/>
          <w:lang w:val="en-GB"/>
        </w:rPr>
      </w:pPr>
      <w:r w:rsidRPr="004B2222">
        <w:rPr>
          <w:b/>
          <w:bCs/>
          <w:color w:val="000000"/>
          <w:szCs w:val="22"/>
          <w:lang w:val="id-ID" w:eastAsia="en-GB" w:bidi="th-TH"/>
        </w:rPr>
        <w:t xml:space="preserve">Application: </w:t>
      </w:r>
      <w:r w:rsidRPr="004B2222">
        <w:rPr>
          <w:color w:val="000000"/>
          <w:szCs w:val="22"/>
          <w:lang w:val="id-ID" w:eastAsia="en-GB" w:bidi="th-TH"/>
        </w:rPr>
        <w:t>Allows modification of non-financial objects such as "Contract" or "Client" and so on to be required. The Application element specifies the structure of a message object. Responses may contain either data received as a result of request processing or an indication of the request being accepted for processing. In the latter case, it is necessary to make an additional request to receive the required data. To specify a type of a request, the ResultDtls sub-element is used.</w:t>
      </w:r>
    </w:p>
    <w:p w14:paraId="47E68785" w14:textId="2AD2F5E8" w:rsidR="00EA3C6A" w:rsidRPr="00EA3C6A" w:rsidRDefault="00EA3C6A" w:rsidP="00EA3C6A">
      <w:pPr>
        <w:jc w:val="both"/>
        <w:rPr>
          <w:b/>
          <w:szCs w:val="20"/>
          <w:lang w:val="en-GB"/>
        </w:rPr>
      </w:pPr>
      <w:r w:rsidRPr="00EA3C6A">
        <w:rPr>
          <w:b/>
          <w:szCs w:val="20"/>
          <w:lang w:val="en-GB"/>
        </w:rPr>
        <w:t>Request Message ID</w:t>
      </w:r>
    </w:p>
    <w:p w14:paraId="5B6608B1" w14:textId="7F2336C0" w:rsidR="00EA3C6A" w:rsidRDefault="00EA3C6A" w:rsidP="00EA3C6A">
      <w:pPr>
        <w:autoSpaceDE w:val="0"/>
        <w:autoSpaceDN w:val="0"/>
        <w:adjustRightInd w:val="0"/>
        <w:spacing w:after="0"/>
        <w:jc w:val="both"/>
        <w:rPr>
          <w:color w:val="000000"/>
          <w:szCs w:val="22"/>
          <w:lang w:val="id-ID" w:eastAsia="en-GB" w:bidi="th-TH"/>
        </w:rPr>
      </w:pPr>
      <w:r w:rsidRPr="00EA3C6A">
        <w:rPr>
          <w:color w:val="000000"/>
          <w:szCs w:val="22"/>
          <w:lang w:val="id-ID" w:eastAsia="en-GB" w:bidi="th-TH"/>
        </w:rPr>
        <w:t xml:space="preserve">When a message is send, a unique id for the message is created by the requestor, identifying the service request and it is recorded in the system of the requestor. This message ID is part of the header information for all UFX service requests which are received by WAY4. The requestor should put processes in place to ensure that the message ID generated is unique. This is because the same </w:t>
      </w:r>
      <w:r w:rsidRPr="00EA3C6A">
        <w:rPr>
          <w:color w:val="000000"/>
          <w:szCs w:val="22"/>
          <w:lang w:val="id-ID" w:eastAsia="en-GB" w:bidi="th-TH"/>
        </w:rPr>
        <w:lastRenderedPageBreak/>
        <w:t>message ID will be sent as an echo field by WAY4 in the response message. The requestor can use this message ID to match the request to the response. It is recommended to generate value for this element basing on a "Universally Unique Identifier (UUID) URN Namespace", RFC 4122 specification.</w:t>
      </w:r>
    </w:p>
    <w:p w14:paraId="04F85665" w14:textId="4DF16685" w:rsidR="00EA3C6A" w:rsidRDefault="00EA3C6A" w:rsidP="00EA3C6A">
      <w:pPr>
        <w:autoSpaceDE w:val="0"/>
        <w:autoSpaceDN w:val="0"/>
        <w:adjustRightInd w:val="0"/>
        <w:spacing w:after="0"/>
        <w:jc w:val="both"/>
        <w:rPr>
          <w:color w:val="000000"/>
          <w:szCs w:val="22"/>
          <w:lang w:val="id-ID" w:eastAsia="en-GB" w:bidi="th-TH"/>
        </w:rPr>
      </w:pPr>
    </w:p>
    <w:p w14:paraId="40F6D029" w14:textId="42287815" w:rsidR="00EA3C6A" w:rsidRPr="00EA3C6A" w:rsidRDefault="00EA3C6A" w:rsidP="00EA3C6A">
      <w:pPr>
        <w:jc w:val="both"/>
        <w:rPr>
          <w:b/>
          <w:szCs w:val="20"/>
          <w:lang w:val="en-GB"/>
        </w:rPr>
      </w:pPr>
      <w:r w:rsidRPr="00EA3C6A">
        <w:rPr>
          <w:b/>
          <w:szCs w:val="20"/>
          <w:lang w:val="en-GB"/>
        </w:rPr>
        <w:t>RRN</w:t>
      </w:r>
    </w:p>
    <w:p w14:paraId="6F577C7F" w14:textId="77777777" w:rsidR="00EA3C6A" w:rsidRPr="00EA3C6A" w:rsidRDefault="00EA3C6A" w:rsidP="00EA3C6A">
      <w:pPr>
        <w:autoSpaceDE w:val="0"/>
        <w:autoSpaceDN w:val="0"/>
        <w:adjustRightInd w:val="0"/>
        <w:spacing w:after="0"/>
        <w:jc w:val="both"/>
        <w:rPr>
          <w:color w:val="000000"/>
          <w:szCs w:val="22"/>
          <w:lang w:val="id-ID" w:eastAsia="en-GB" w:bidi="th-TH"/>
        </w:rPr>
      </w:pPr>
      <w:r w:rsidRPr="00EA3C6A">
        <w:rPr>
          <w:color w:val="000000"/>
          <w:szCs w:val="22"/>
          <w:lang w:val="id-ID" w:eastAsia="en-GB" w:bidi="th-TH"/>
        </w:rPr>
        <w:t>RRN Stand for Retrieval Reference Number, which is unique database number of the original transaction corresponding to a document; when a sequence of documents is created e.g. in a dispute cycle or in case of a decline, WAY4 assigns the same RRN of the original transaction to each document in the sequence.</w:t>
      </w:r>
    </w:p>
    <w:p w14:paraId="0A4FF7F2" w14:textId="77777777" w:rsidR="00EA3C6A" w:rsidRPr="00EA3C6A" w:rsidRDefault="00EA3C6A" w:rsidP="00EA3C6A">
      <w:pPr>
        <w:autoSpaceDE w:val="0"/>
        <w:autoSpaceDN w:val="0"/>
        <w:adjustRightInd w:val="0"/>
        <w:spacing w:after="0"/>
        <w:jc w:val="both"/>
        <w:rPr>
          <w:color w:val="000000"/>
          <w:szCs w:val="22"/>
          <w:lang w:val="id-ID" w:eastAsia="en-GB" w:bidi="th-TH"/>
        </w:rPr>
      </w:pPr>
      <w:r w:rsidRPr="00EA3C6A">
        <w:rPr>
          <w:color w:val="000000"/>
          <w:szCs w:val="22"/>
          <w:lang w:val="id-ID" w:eastAsia="en-GB" w:bidi="th-TH"/>
        </w:rPr>
        <w:t>RRN must be generate base on Openway standard formula as below:</w:t>
      </w:r>
    </w:p>
    <w:p w14:paraId="38E7B04B" w14:textId="77777777" w:rsidR="00EA3C6A" w:rsidRPr="00EA3C6A" w:rsidRDefault="00EA3C6A" w:rsidP="00EA3C6A">
      <w:pPr>
        <w:autoSpaceDE w:val="0"/>
        <w:autoSpaceDN w:val="0"/>
        <w:adjustRightInd w:val="0"/>
        <w:spacing w:after="0"/>
        <w:jc w:val="both"/>
        <w:rPr>
          <w:color w:val="000000"/>
          <w:szCs w:val="22"/>
          <w:lang w:val="id-ID" w:eastAsia="en-GB" w:bidi="th-TH"/>
        </w:rPr>
      </w:pPr>
      <w:r w:rsidRPr="00EA3C6A">
        <w:rPr>
          <w:color w:val="000000"/>
          <w:szCs w:val="22"/>
          <w:lang w:val="id-ID" w:eastAsia="en-GB" w:bidi="th-TH"/>
        </w:rPr>
        <w:t>Formula: YDDDSSNNNNNN, where</w:t>
      </w:r>
    </w:p>
    <w:p w14:paraId="2B62FB9F" w14:textId="77777777" w:rsidR="00EA3C6A" w:rsidRPr="00EA3C6A" w:rsidRDefault="00EA3C6A" w:rsidP="0091177B">
      <w:pPr>
        <w:pStyle w:val="ListParagraph"/>
        <w:numPr>
          <w:ilvl w:val="0"/>
          <w:numId w:val="14"/>
        </w:numPr>
        <w:autoSpaceDE w:val="0"/>
        <w:autoSpaceDN w:val="0"/>
        <w:adjustRightInd w:val="0"/>
        <w:spacing w:after="0"/>
        <w:jc w:val="both"/>
        <w:rPr>
          <w:color w:val="000000"/>
          <w:szCs w:val="22"/>
          <w:lang w:val="id-ID" w:eastAsia="en-GB" w:bidi="th-TH"/>
        </w:rPr>
      </w:pPr>
      <w:r w:rsidRPr="00EA3C6A">
        <w:rPr>
          <w:color w:val="000000"/>
          <w:szCs w:val="22"/>
          <w:lang w:val="id-ID" w:eastAsia="en-GB" w:bidi="th-TH"/>
        </w:rPr>
        <w:t>Y reflects the current year (last digit)</w:t>
      </w:r>
    </w:p>
    <w:p w14:paraId="0F5BDC74" w14:textId="77777777" w:rsidR="00EA3C6A" w:rsidRPr="00EA3C6A" w:rsidRDefault="00EA3C6A" w:rsidP="0091177B">
      <w:pPr>
        <w:pStyle w:val="ListParagraph"/>
        <w:numPr>
          <w:ilvl w:val="0"/>
          <w:numId w:val="14"/>
        </w:numPr>
        <w:autoSpaceDE w:val="0"/>
        <w:autoSpaceDN w:val="0"/>
        <w:adjustRightInd w:val="0"/>
        <w:spacing w:after="0"/>
        <w:jc w:val="both"/>
        <w:rPr>
          <w:color w:val="000000"/>
          <w:szCs w:val="22"/>
          <w:lang w:val="id-ID" w:eastAsia="en-GB" w:bidi="th-TH"/>
        </w:rPr>
      </w:pPr>
      <w:r w:rsidRPr="00EA3C6A">
        <w:rPr>
          <w:color w:val="000000"/>
          <w:szCs w:val="22"/>
          <w:lang w:val="id-ID" w:eastAsia="en-GB" w:bidi="th-TH"/>
        </w:rPr>
        <w:t>DDD is the number of the day in the year (sometimes called the Julian date, although this is not quite correct)</w:t>
      </w:r>
    </w:p>
    <w:p w14:paraId="522511E0" w14:textId="77777777" w:rsidR="00EA3C6A" w:rsidRPr="00EA3C6A" w:rsidRDefault="00EA3C6A" w:rsidP="0091177B">
      <w:pPr>
        <w:pStyle w:val="ListParagraph"/>
        <w:numPr>
          <w:ilvl w:val="0"/>
          <w:numId w:val="14"/>
        </w:numPr>
        <w:autoSpaceDE w:val="0"/>
        <w:autoSpaceDN w:val="0"/>
        <w:adjustRightInd w:val="0"/>
        <w:spacing w:after="0"/>
        <w:jc w:val="both"/>
        <w:rPr>
          <w:color w:val="000000"/>
          <w:szCs w:val="22"/>
          <w:lang w:val="id-ID" w:eastAsia="en-GB" w:bidi="th-TH"/>
        </w:rPr>
      </w:pPr>
      <w:r w:rsidRPr="00EA3C6A">
        <w:rPr>
          <w:color w:val="000000"/>
          <w:szCs w:val="22"/>
          <w:lang w:val="id-ID" w:eastAsia="en-GB" w:bidi="th-TH"/>
        </w:rPr>
        <w:t>SS is the service identifier of the resource. In SOA this is the ID of WAY4GATE instance.</w:t>
      </w:r>
    </w:p>
    <w:p w14:paraId="2593A16F" w14:textId="732BA001" w:rsidR="00EA3C6A" w:rsidRPr="00EA3C6A" w:rsidRDefault="00EA3C6A" w:rsidP="0091177B">
      <w:pPr>
        <w:pStyle w:val="ListParagraph"/>
        <w:numPr>
          <w:ilvl w:val="0"/>
          <w:numId w:val="14"/>
        </w:numPr>
        <w:autoSpaceDE w:val="0"/>
        <w:autoSpaceDN w:val="0"/>
        <w:adjustRightInd w:val="0"/>
        <w:spacing w:after="0"/>
        <w:jc w:val="both"/>
        <w:rPr>
          <w:color w:val="000000"/>
          <w:szCs w:val="22"/>
          <w:lang w:val="id-ID" w:eastAsia="en-GB" w:bidi="th-TH"/>
        </w:rPr>
      </w:pPr>
      <w:r w:rsidRPr="00EA3C6A">
        <w:rPr>
          <w:color w:val="000000"/>
          <w:szCs w:val="22"/>
          <w:lang w:val="id-ID" w:eastAsia="en-GB" w:bidi="th-TH"/>
        </w:rPr>
        <w:t>NNNNNN is 6 digits of the cycle counter value.</w:t>
      </w:r>
    </w:p>
    <w:p w14:paraId="5239D388" w14:textId="77777777" w:rsidR="002E14E6" w:rsidRPr="002E14E6" w:rsidRDefault="002E14E6" w:rsidP="002E14E6">
      <w:pPr>
        <w:jc w:val="both"/>
        <w:rPr>
          <w:szCs w:val="20"/>
          <w:lang w:val="en-GB"/>
        </w:rPr>
      </w:pPr>
    </w:p>
    <w:p w14:paraId="7A309B98" w14:textId="05BA2C15" w:rsidR="00EA3C6A" w:rsidRPr="002E14E6" w:rsidRDefault="002E14E6" w:rsidP="002E14E6">
      <w:pPr>
        <w:jc w:val="both"/>
        <w:rPr>
          <w:b/>
          <w:szCs w:val="20"/>
          <w:lang w:val="en-GB"/>
        </w:rPr>
      </w:pPr>
      <w:r w:rsidRPr="002E14E6">
        <w:rPr>
          <w:b/>
          <w:szCs w:val="20"/>
          <w:lang w:val="en-GB"/>
        </w:rPr>
        <w:t>Institution ID – Access to Data</w:t>
      </w:r>
    </w:p>
    <w:p w14:paraId="5989FB62" w14:textId="77777777" w:rsidR="002E14E6" w:rsidRPr="002E14E6" w:rsidRDefault="002E14E6" w:rsidP="002E14E6">
      <w:pPr>
        <w:autoSpaceDE w:val="0"/>
        <w:autoSpaceDN w:val="0"/>
        <w:adjustRightInd w:val="0"/>
        <w:spacing w:after="0"/>
        <w:jc w:val="both"/>
        <w:rPr>
          <w:color w:val="000000"/>
          <w:szCs w:val="22"/>
          <w:lang w:val="id-ID" w:eastAsia="en-GB" w:bidi="th-TH"/>
        </w:rPr>
      </w:pPr>
      <w:r w:rsidRPr="002E14E6">
        <w:rPr>
          <w:color w:val="000000"/>
          <w:szCs w:val="22"/>
          <w:lang w:val="id-ID" w:eastAsia="en-GB" w:bidi="th-TH"/>
        </w:rPr>
        <w:t xml:space="preserve">Based on the Institution ID input parameter the service request must be validated to ensure that the service is requested for a card or merchant belonging to the same institution as the institution ID provided in the message. </w:t>
      </w:r>
    </w:p>
    <w:p w14:paraId="1D7DC661" w14:textId="77777777" w:rsidR="002E14E6" w:rsidRPr="002E14E6" w:rsidRDefault="002E14E6" w:rsidP="002E14E6">
      <w:pPr>
        <w:autoSpaceDE w:val="0"/>
        <w:autoSpaceDN w:val="0"/>
        <w:adjustRightInd w:val="0"/>
        <w:spacing w:after="0"/>
        <w:jc w:val="both"/>
        <w:rPr>
          <w:color w:val="000000"/>
          <w:szCs w:val="22"/>
          <w:lang w:val="id-ID" w:eastAsia="en-GB" w:bidi="th-TH"/>
        </w:rPr>
      </w:pPr>
      <w:r w:rsidRPr="002E14E6">
        <w:rPr>
          <w:color w:val="000000"/>
          <w:szCs w:val="22"/>
          <w:lang w:val="id-ID" w:eastAsia="en-GB" w:bidi="th-TH"/>
        </w:rPr>
        <w:t xml:space="preserve">The input parameters of all UFX services will be validated to ensure that they do not try to access entities which do not belong to their own institution. </w:t>
      </w:r>
    </w:p>
    <w:p w14:paraId="7D3040AA" w14:textId="77777777" w:rsidR="002E14E6" w:rsidRPr="002E14E6" w:rsidRDefault="002E14E6" w:rsidP="002E14E6">
      <w:pPr>
        <w:autoSpaceDE w:val="0"/>
        <w:autoSpaceDN w:val="0"/>
        <w:adjustRightInd w:val="0"/>
        <w:spacing w:after="0"/>
        <w:jc w:val="both"/>
        <w:rPr>
          <w:color w:val="000000"/>
          <w:szCs w:val="22"/>
          <w:lang w:val="id-ID" w:eastAsia="en-GB" w:bidi="th-TH"/>
        </w:rPr>
      </w:pPr>
    </w:p>
    <w:p w14:paraId="3F2DBA43" w14:textId="77777777" w:rsidR="002E14E6" w:rsidRPr="002E14E6" w:rsidRDefault="002E14E6" w:rsidP="002E14E6">
      <w:pPr>
        <w:autoSpaceDE w:val="0"/>
        <w:autoSpaceDN w:val="0"/>
        <w:adjustRightInd w:val="0"/>
        <w:spacing w:after="0"/>
        <w:jc w:val="both"/>
        <w:rPr>
          <w:color w:val="000000"/>
          <w:szCs w:val="22"/>
          <w:lang w:val="id-ID" w:eastAsia="en-GB" w:bidi="th-TH"/>
        </w:rPr>
      </w:pPr>
      <w:r w:rsidRPr="002E14E6">
        <w:rPr>
          <w:color w:val="000000"/>
          <w:szCs w:val="22"/>
          <w:lang w:val="id-ID" w:eastAsia="en-GB" w:bidi="th-TH"/>
        </w:rPr>
        <w:t xml:space="preserve">Example A </w:t>
      </w:r>
    </w:p>
    <w:p w14:paraId="584F6398" w14:textId="77777777" w:rsidR="002E14E6" w:rsidRPr="002E14E6" w:rsidRDefault="002E14E6" w:rsidP="002E14E6">
      <w:pPr>
        <w:autoSpaceDE w:val="0"/>
        <w:autoSpaceDN w:val="0"/>
        <w:adjustRightInd w:val="0"/>
        <w:spacing w:after="0"/>
        <w:jc w:val="both"/>
        <w:rPr>
          <w:color w:val="000000"/>
          <w:szCs w:val="22"/>
          <w:lang w:val="id-ID" w:eastAsia="en-GB" w:bidi="th-TH"/>
        </w:rPr>
      </w:pPr>
      <w:r w:rsidRPr="002E14E6">
        <w:rPr>
          <w:color w:val="000000"/>
          <w:szCs w:val="22"/>
          <w:lang w:val="id-ID" w:eastAsia="en-GB" w:bidi="th-TH"/>
        </w:rPr>
        <w:t xml:space="preserve">WAY4: Card 1 in Institution A </w:t>
      </w:r>
    </w:p>
    <w:p w14:paraId="78ACB474" w14:textId="77777777" w:rsidR="002E14E6" w:rsidRPr="002E14E6" w:rsidRDefault="002E14E6" w:rsidP="002E14E6">
      <w:pPr>
        <w:autoSpaceDE w:val="0"/>
        <w:autoSpaceDN w:val="0"/>
        <w:adjustRightInd w:val="0"/>
        <w:spacing w:after="0"/>
        <w:jc w:val="both"/>
        <w:rPr>
          <w:color w:val="000000"/>
          <w:szCs w:val="22"/>
          <w:lang w:val="id-ID" w:eastAsia="en-GB" w:bidi="th-TH"/>
        </w:rPr>
      </w:pPr>
      <w:r w:rsidRPr="002E14E6">
        <w:rPr>
          <w:color w:val="000000"/>
          <w:szCs w:val="22"/>
          <w:lang w:val="id-ID" w:eastAsia="en-GB" w:bidi="th-TH"/>
        </w:rPr>
        <w:t xml:space="preserve">UFX service: Update Card Status </w:t>
      </w:r>
    </w:p>
    <w:p w14:paraId="1493B81C" w14:textId="77777777" w:rsidR="002E14E6" w:rsidRPr="002E14E6" w:rsidRDefault="002E14E6" w:rsidP="002E14E6">
      <w:pPr>
        <w:autoSpaceDE w:val="0"/>
        <w:autoSpaceDN w:val="0"/>
        <w:adjustRightInd w:val="0"/>
        <w:spacing w:after="0"/>
        <w:jc w:val="both"/>
        <w:rPr>
          <w:color w:val="000000"/>
          <w:szCs w:val="22"/>
          <w:lang w:val="id-ID" w:eastAsia="en-GB" w:bidi="th-TH"/>
        </w:rPr>
      </w:pPr>
      <w:r w:rsidRPr="002E14E6">
        <w:rPr>
          <w:color w:val="000000"/>
          <w:szCs w:val="22"/>
          <w:lang w:val="id-ID" w:eastAsia="en-GB" w:bidi="th-TH"/>
        </w:rPr>
        <w:t xml:space="preserve">UFX service Parameters: Institution B, Card 1 </w:t>
      </w:r>
    </w:p>
    <w:p w14:paraId="020AC84B" w14:textId="77777777" w:rsidR="002E14E6" w:rsidRPr="002E14E6" w:rsidRDefault="002E14E6" w:rsidP="002E14E6">
      <w:pPr>
        <w:autoSpaceDE w:val="0"/>
        <w:autoSpaceDN w:val="0"/>
        <w:adjustRightInd w:val="0"/>
        <w:spacing w:after="0"/>
        <w:jc w:val="both"/>
        <w:rPr>
          <w:color w:val="000000"/>
          <w:szCs w:val="22"/>
          <w:lang w:val="id-ID" w:eastAsia="en-GB" w:bidi="th-TH"/>
        </w:rPr>
      </w:pPr>
      <w:r w:rsidRPr="002E14E6">
        <w:rPr>
          <w:color w:val="000000"/>
          <w:szCs w:val="22"/>
          <w:lang w:val="id-ID" w:eastAsia="en-GB" w:bidi="th-TH"/>
        </w:rPr>
        <w:t xml:space="preserve">Result: Error, since Card 1 does not belong to Institution B </w:t>
      </w:r>
    </w:p>
    <w:p w14:paraId="72B2889C" w14:textId="77777777" w:rsidR="002E14E6" w:rsidRPr="002E14E6" w:rsidRDefault="002E14E6" w:rsidP="002E14E6">
      <w:pPr>
        <w:autoSpaceDE w:val="0"/>
        <w:autoSpaceDN w:val="0"/>
        <w:adjustRightInd w:val="0"/>
        <w:spacing w:after="0"/>
        <w:jc w:val="both"/>
        <w:rPr>
          <w:color w:val="000000"/>
          <w:szCs w:val="22"/>
          <w:lang w:val="id-ID" w:eastAsia="en-GB" w:bidi="th-TH"/>
        </w:rPr>
      </w:pPr>
    </w:p>
    <w:p w14:paraId="462FBEB0" w14:textId="77777777" w:rsidR="002E14E6" w:rsidRPr="002E14E6" w:rsidRDefault="002E14E6" w:rsidP="002E14E6">
      <w:pPr>
        <w:autoSpaceDE w:val="0"/>
        <w:autoSpaceDN w:val="0"/>
        <w:adjustRightInd w:val="0"/>
        <w:spacing w:after="0"/>
        <w:jc w:val="both"/>
        <w:rPr>
          <w:color w:val="000000"/>
          <w:szCs w:val="22"/>
          <w:lang w:val="id-ID" w:eastAsia="en-GB" w:bidi="th-TH"/>
        </w:rPr>
      </w:pPr>
      <w:r w:rsidRPr="002E14E6">
        <w:rPr>
          <w:color w:val="000000"/>
          <w:szCs w:val="22"/>
          <w:lang w:val="id-ID" w:eastAsia="en-GB" w:bidi="th-TH"/>
        </w:rPr>
        <w:t xml:space="preserve">Example B </w:t>
      </w:r>
    </w:p>
    <w:p w14:paraId="30B333A4" w14:textId="77777777" w:rsidR="002E14E6" w:rsidRPr="002E14E6" w:rsidRDefault="002E14E6" w:rsidP="002E14E6">
      <w:pPr>
        <w:autoSpaceDE w:val="0"/>
        <w:autoSpaceDN w:val="0"/>
        <w:adjustRightInd w:val="0"/>
        <w:spacing w:after="0"/>
        <w:jc w:val="both"/>
        <w:rPr>
          <w:color w:val="000000"/>
          <w:szCs w:val="22"/>
          <w:lang w:val="id-ID" w:eastAsia="en-GB" w:bidi="th-TH"/>
        </w:rPr>
      </w:pPr>
      <w:r w:rsidRPr="002E14E6">
        <w:rPr>
          <w:color w:val="000000"/>
          <w:szCs w:val="22"/>
          <w:lang w:val="id-ID" w:eastAsia="en-GB" w:bidi="th-TH"/>
        </w:rPr>
        <w:t xml:space="preserve">WAY4: Card 2 in Institution C </w:t>
      </w:r>
    </w:p>
    <w:p w14:paraId="65D0DBEA" w14:textId="77777777" w:rsidR="002E14E6" w:rsidRPr="002E14E6" w:rsidRDefault="002E14E6" w:rsidP="002E14E6">
      <w:pPr>
        <w:autoSpaceDE w:val="0"/>
        <w:autoSpaceDN w:val="0"/>
        <w:adjustRightInd w:val="0"/>
        <w:spacing w:after="0"/>
        <w:jc w:val="both"/>
        <w:rPr>
          <w:color w:val="000000"/>
          <w:szCs w:val="22"/>
          <w:lang w:val="id-ID" w:eastAsia="en-GB" w:bidi="th-TH"/>
        </w:rPr>
      </w:pPr>
      <w:r w:rsidRPr="002E14E6">
        <w:rPr>
          <w:color w:val="000000"/>
          <w:szCs w:val="22"/>
          <w:lang w:val="id-ID" w:eastAsia="en-GB" w:bidi="th-TH"/>
        </w:rPr>
        <w:t xml:space="preserve">UFX service: Update Card Status </w:t>
      </w:r>
    </w:p>
    <w:p w14:paraId="189188D6" w14:textId="77777777" w:rsidR="002E14E6" w:rsidRPr="002E14E6" w:rsidRDefault="002E14E6" w:rsidP="002E14E6">
      <w:pPr>
        <w:autoSpaceDE w:val="0"/>
        <w:autoSpaceDN w:val="0"/>
        <w:adjustRightInd w:val="0"/>
        <w:spacing w:after="0"/>
        <w:jc w:val="both"/>
        <w:rPr>
          <w:color w:val="000000"/>
          <w:szCs w:val="22"/>
          <w:lang w:val="id-ID" w:eastAsia="en-GB" w:bidi="th-TH"/>
        </w:rPr>
      </w:pPr>
      <w:r w:rsidRPr="002E14E6">
        <w:rPr>
          <w:color w:val="000000"/>
          <w:szCs w:val="22"/>
          <w:lang w:val="id-ID" w:eastAsia="en-GB" w:bidi="th-TH"/>
        </w:rPr>
        <w:t>UFX service Parameters: Institution C, Card 2</w:t>
      </w:r>
    </w:p>
    <w:p w14:paraId="1F618B88" w14:textId="77777777" w:rsidR="002E14E6" w:rsidRPr="00EA3C6A" w:rsidRDefault="002E14E6" w:rsidP="002E14E6">
      <w:pPr>
        <w:jc w:val="both"/>
        <w:rPr>
          <w:szCs w:val="20"/>
          <w:lang w:val="en-GB"/>
        </w:rPr>
      </w:pPr>
    </w:p>
    <w:p w14:paraId="53FF6627" w14:textId="455419E2" w:rsidR="00637BB3" w:rsidRPr="002B0CB7" w:rsidRDefault="00EF26B0" w:rsidP="00B36DD0">
      <w:pPr>
        <w:pStyle w:val="Heading1Numbered"/>
      </w:pPr>
      <w:bookmarkStart w:id="161" w:name="_Toc49176275"/>
      <w:r>
        <w:lastRenderedPageBreak/>
        <w:t>API Requirement</w:t>
      </w:r>
      <w:bookmarkEnd w:id="161"/>
    </w:p>
    <w:p w14:paraId="07FEBC90" w14:textId="6E92B7D1" w:rsidR="0072608C" w:rsidRPr="002B0CB7" w:rsidRDefault="00EF26B0" w:rsidP="00B53FAF">
      <w:pPr>
        <w:pStyle w:val="Heading2"/>
        <w:rPr>
          <w:lang w:val="en-US"/>
        </w:rPr>
      </w:pPr>
      <w:bookmarkStart w:id="162" w:name="_Toc234301649"/>
      <w:bookmarkStart w:id="163" w:name="_Toc275879249"/>
      <w:bookmarkStart w:id="164" w:name="_Toc275974524"/>
      <w:bookmarkStart w:id="165" w:name="_Toc277932033"/>
      <w:bookmarkStart w:id="166" w:name="_Toc297107452"/>
      <w:bookmarkStart w:id="167" w:name="_Toc358910988"/>
      <w:bookmarkStart w:id="168" w:name="_Toc49176276"/>
      <w:r w:rsidRPr="00EF26B0">
        <w:rPr>
          <w:lang w:val="en-US"/>
        </w:rPr>
        <w:t>REQSOA001. PIN Change</w:t>
      </w:r>
      <w:bookmarkEnd w:id="162"/>
      <w:bookmarkEnd w:id="163"/>
      <w:bookmarkEnd w:id="164"/>
      <w:bookmarkEnd w:id="165"/>
      <w:bookmarkEnd w:id="166"/>
      <w:bookmarkEnd w:id="167"/>
      <w:bookmarkEnd w:id="168"/>
    </w:p>
    <w:p w14:paraId="7CF74134" w14:textId="3A3F57E6" w:rsidR="00324675" w:rsidRDefault="000150C8" w:rsidP="003B6A94">
      <w:pPr>
        <w:pStyle w:val="Heading3"/>
      </w:pPr>
      <w:bookmarkStart w:id="169" w:name="_Toc49176277"/>
      <w:r>
        <w:t>Business Requirement</w:t>
      </w:r>
      <w:bookmarkEnd w:id="169"/>
    </w:p>
    <w:p w14:paraId="05FA79DD" w14:textId="46B82C04" w:rsidR="003B6A94" w:rsidRDefault="000F5497" w:rsidP="008009AF">
      <w:pPr>
        <w:jc w:val="both"/>
      </w:pPr>
      <w:r>
        <w:t>From other system of OCB, message is sent to WAY4 to do PIN change transaction for cardholder.</w:t>
      </w:r>
    </w:p>
    <w:p w14:paraId="724D0354" w14:textId="68F63B4E" w:rsidR="000150C8" w:rsidRDefault="000150C8" w:rsidP="003B6A94">
      <w:pPr>
        <w:pStyle w:val="Heading3"/>
      </w:pPr>
      <w:bookmarkStart w:id="170" w:name="_Toc49176278"/>
      <w:r>
        <w:t>Message Specification</w:t>
      </w:r>
      <w:bookmarkEnd w:id="170"/>
    </w:p>
    <w:p w14:paraId="3A30FB87" w14:textId="77777777" w:rsidR="00412317" w:rsidRDefault="00412317" w:rsidP="008009AF">
      <w:pPr>
        <w:jc w:val="both"/>
        <w:rPr>
          <w:b/>
        </w:rPr>
      </w:pPr>
    </w:p>
    <w:p w14:paraId="2F978529" w14:textId="70AD0F4D" w:rsidR="000150C8" w:rsidRPr="000F5497" w:rsidRDefault="000F5497" w:rsidP="008009AF">
      <w:pPr>
        <w:jc w:val="both"/>
        <w:rPr>
          <w:b/>
        </w:rPr>
      </w:pPr>
      <w:r w:rsidRPr="000F5497">
        <w:rPr>
          <w:b/>
        </w:rPr>
        <w:t>Request Message</w:t>
      </w:r>
    </w:p>
    <w:tbl>
      <w:tblPr>
        <w:tblStyle w:val="TableProfessional"/>
        <w:tblW w:w="4724" w:type="pct"/>
        <w:tblInd w:w="558" w:type="dxa"/>
        <w:tblLayout w:type="fixed"/>
        <w:tblLook w:val="04A0" w:firstRow="1" w:lastRow="0" w:firstColumn="1" w:lastColumn="0" w:noHBand="0" w:noVBand="1"/>
      </w:tblPr>
      <w:tblGrid>
        <w:gridCol w:w="2793"/>
        <w:gridCol w:w="1350"/>
        <w:gridCol w:w="719"/>
        <w:gridCol w:w="2699"/>
        <w:gridCol w:w="1998"/>
      </w:tblGrid>
      <w:tr w:rsidR="000F5497" w:rsidRPr="000F5497" w14:paraId="2F40CE8A" w14:textId="77777777" w:rsidTr="00067CC1">
        <w:trPr>
          <w:cnfStyle w:val="100000000000" w:firstRow="1" w:lastRow="0" w:firstColumn="0" w:lastColumn="0" w:oddVBand="0" w:evenVBand="0" w:oddHBand="0" w:evenHBand="0" w:firstRowFirstColumn="0" w:firstRowLastColumn="0" w:lastRowFirstColumn="0" w:lastRowLastColumn="0"/>
        </w:trPr>
        <w:tc>
          <w:tcPr>
            <w:tcW w:w="1461" w:type="pct"/>
            <w:shd w:val="clear" w:color="auto" w:fill="FFC000"/>
            <w:hideMark/>
          </w:tcPr>
          <w:p w14:paraId="3468C129" w14:textId="77777777" w:rsidR="000F5497" w:rsidRPr="000F5497" w:rsidRDefault="000F5497" w:rsidP="00067CC1">
            <w:pPr>
              <w:pStyle w:val="CellHeader"/>
              <w:rPr>
                <w:rFonts w:ascii="Century Gothic" w:hAnsi="Century Gothic"/>
                <w:b w:val="0"/>
                <w:bCs w:val="0"/>
                <w:sz w:val="18"/>
                <w:szCs w:val="18"/>
              </w:rPr>
            </w:pPr>
            <w:r w:rsidRPr="000F5497">
              <w:rPr>
                <w:rFonts w:ascii="Century Gothic" w:hAnsi="Century Gothic"/>
                <w:bCs w:val="0"/>
                <w:sz w:val="18"/>
                <w:szCs w:val="18"/>
              </w:rPr>
              <w:t>Field</w:t>
            </w:r>
          </w:p>
        </w:tc>
        <w:tc>
          <w:tcPr>
            <w:tcW w:w="706" w:type="pct"/>
            <w:shd w:val="clear" w:color="auto" w:fill="FFC000"/>
          </w:tcPr>
          <w:p w14:paraId="31C6FE5D" w14:textId="77777777" w:rsidR="000F5497" w:rsidRPr="000F5497" w:rsidRDefault="000F5497" w:rsidP="00067CC1">
            <w:pPr>
              <w:pStyle w:val="CellHeader"/>
              <w:rPr>
                <w:rFonts w:ascii="Century Gothic" w:hAnsi="Century Gothic"/>
                <w:b w:val="0"/>
                <w:bCs w:val="0"/>
                <w:sz w:val="18"/>
                <w:szCs w:val="18"/>
              </w:rPr>
            </w:pPr>
            <w:proofErr w:type="spellStart"/>
            <w:r w:rsidRPr="000F5497">
              <w:rPr>
                <w:rFonts w:ascii="Century Gothic" w:hAnsi="Century Gothic"/>
                <w:bCs w:val="0"/>
                <w:sz w:val="18"/>
                <w:szCs w:val="18"/>
              </w:rPr>
              <w:t>DataType</w:t>
            </w:r>
            <w:proofErr w:type="spellEnd"/>
          </w:p>
        </w:tc>
        <w:tc>
          <w:tcPr>
            <w:tcW w:w="376" w:type="pct"/>
            <w:shd w:val="clear" w:color="auto" w:fill="FFC000"/>
            <w:hideMark/>
          </w:tcPr>
          <w:p w14:paraId="3A18FFAA" w14:textId="77777777" w:rsidR="000F5497" w:rsidRPr="000F5497" w:rsidRDefault="000F5497" w:rsidP="00067CC1">
            <w:pPr>
              <w:pStyle w:val="CellHeader"/>
              <w:rPr>
                <w:rFonts w:ascii="Century Gothic" w:hAnsi="Century Gothic"/>
                <w:b w:val="0"/>
                <w:bCs w:val="0"/>
                <w:sz w:val="18"/>
                <w:szCs w:val="18"/>
              </w:rPr>
            </w:pPr>
            <w:r w:rsidRPr="000F5497">
              <w:rPr>
                <w:rFonts w:ascii="Century Gothic" w:hAnsi="Century Gothic"/>
                <w:bCs w:val="0"/>
                <w:sz w:val="18"/>
                <w:szCs w:val="18"/>
              </w:rPr>
              <w:t>M/O</w:t>
            </w:r>
          </w:p>
        </w:tc>
        <w:tc>
          <w:tcPr>
            <w:tcW w:w="1412" w:type="pct"/>
            <w:shd w:val="clear" w:color="auto" w:fill="FFC000"/>
            <w:hideMark/>
          </w:tcPr>
          <w:p w14:paraId="6C14FA57" w14:textId="77777777" w:rsidR="000F5497" w:rsidRPr="000F5497" w:rsidRDefault="000F5497" w:rsidP="00067CC1">
            <w:pPr>
              <w:pStyle w:val="CellHeader"/>
              <w:rPr>
                <w:rFonts w:ascii="Century Gothic" w:hAnsi="Century Gothic"/>
                <w:b w:val="0"/>
                <w:bCs w:val="0"/>
                <w:sz w:val="18"/>
                <w:szCs w:val="18"/>
              </w:rPr>
            </w:pPr>
            <w:r w:rsidRPr="000F5497">
              <w:rPr>
                <w:rFonts w:ascii="Century Gothic" w:hAnsi="Century Gothic"/>
                <w:bCs w:val="0"/>
                <w:sz w:val="18"/>
                <w:szCs w:val="18"/>
              </w:rPr>
              <w:t>Description</w:t>
            </w:r>
          </w:p>
        </w:tc>
        <w:tc>
          <w:tcPr>
            <w:tcW w:w="1045" w:type="pct"/>
            <w:shd w:val="clear" w:color="auto" w:fill="FFC000"/>
          </w:tcPr>
          <w:p w14:paraId="7BD4D6C9" w14:textId="77777777" w:rsidR="000F5497" w:rsidRPr="000F5497" w:rsidRDefault="000F5497" w:rsidP="00067CC1">
            <w:pPr>
              <w:pStyle w:val="CellHeader"/>
              <w:rPr>
                <w:rFonts w:ascii="Century Gothic" w:hAnsi="Century Gothic"/>
                <w:b w:val="0"/>
                <w:bCs w:val="0"/>
                <w:sz w:val="18"/>
                <w:szCs w:val="18"/>
              </w:rPr>
            </w:pPr>
            <w:r w:rsidRPr="000F5497">
              <w:rPr>
                <w:rFonts w:ascii="Century Gothic" w:hAnsi="Century Gothic"/>
                <w:bCs w:val="0"/>
                <w:sz w:val="18"/>
                <w:szCs w:val="18"/>
              </w:rPr>
              <w:t>Notes</w:t>
            </w:r>
          </w:p>
        </w:tc>
      </w:tr>
      <w:tr w:rsidR="000F5497" w:rsidRPr="000F5497" w14:paraId="64071771" w14:textId="77777777" w:rsidTr="00067CC1">
        <w:tc>
          <w:tcPr>
            <w:tcW w:w="1461" w:type="pct"/>
          </w:tcPr>
          <w:p w14:paraId="64403ECD" w14:textId="77777777" w:rsidR="000F5497" w:rsidRPr="000F5497" w:rsidRDefault="000F5497" w:rsidP="00067CC1">
            <w:pPr>
              <w:pStyle w:val="CellBody"/>
              <w:rPr>
                <w:rFonts w:ascii="Century Gothic" w:hAnsi="Century Gothic"/>
                <w:sz w:val="18"/>
                <w:szCs w:val="18"/>
              </w:rPr>
            </w:pPr>
            <w:proofErr w:type="spellStart"/>
            <w:r w:rsidRPr="000F5497">
              <w:rPr>
                <w:rFonts w:ascii="Century Gothic" w:hAnsi="Century Gothic"/>
                <w:sz w:val="18"/>
                <w:szCs w:val="18"/>
              </w:rPr>
              <w:t>UFXMsg</w:t>
            </w:r>
            <w:proofErr w:type="spellEnd"/>
            <w:r w:rsidRPr="000F5497">
              <w:rPr>
                <w:rFonts w:ascii="Century Gothic" w:hAnsi="Century Gothic"/>
                <w:sz w:val="18"/>
                <w:szCs w:val="18"/>
              </w:rPr>
              <w:t>\</w:t>
            </w:r>
            <w:proofErr w:type="spellStart"/>
            <w:r w:rsidRPr="000F5497">
              <w:rPr>
                <w:rFonts w:ascii="Century Gothic" w:hAnsi="Century Gothic"/>
                <w:sz w:val="18"/>
                <w:szCs w:val="18"/>
              </w:rPr>
              <w:t>MsgId</w:t>
            </w:r>
            <w:proofErr w:type="spellEnd"/>
          </w:p>
        </w:tc>
        <w:tc>
          <w:tcPr>
            <w:tcW w:w="706" w:type="pct"/>
          </w:tcPr>
          <w:p w14:paraId="0FB620EF" w14:textId="77777777" w:rsidR="000F5497" w:rsidRPr="000F5497" w:rsidRDefault="000F5497" w:rsidP="00067CC1">
            <w:pPr>
              <w:pStyle w:val="CellBody"/>
              <w:rPr>
                <w:rFonts w:ascii="Century Gothic" w:hAnsi="Century Gothic"/>
                <w:sz w:val="18"/>
                <w:szCs w:val="18"/>
              </w:rPr>
            </w:pPr>
            <w:proofErr w:type="gramStart"/>
            <w:r w:rsidRPr="000F5497">
              <w:rPr>
                <w:rFonts w:ascii="Century Gothic" w:hAnsi="Century Gothic"/>
                <w:sz w:val="18"/>
                <w:szCs w:val="18"/>
              </w:rPr>
              <w:t>Char(</w:t>
            </w:r>
            <w:proofErr w:type="gramEnd"/>
            <w:r w:rsidRPr="000F5497">
              <w:rPr>
                <w:rFonts w:ascii="Century Gothic" w:hAnsi="Century Gothic"/>
                <w:sz w:val="18"/>
                <w:szCs w:val="18"/>
              </w:rPr>
              <w:t>24)</w:t>
            </w:r>
          </w:p>
        </w:tc>
        <w:tc>
          <w:tcPr>
            <w:tcW w:w="376" w:type="pct"/>
          </w:tcPr>
          <w:p w14:paraId="591A17DC" w14:textId="77777777" w:rsidR="000F5497" w:rsidRPr="000F5497" w:rsidRDefault="000F5497" w:rsidP="00067CC1">
            <w:pPr>
              <w:pStyle w:val="CellBody"/>
              <w:rPr>
                <w:rFonts w:ascii="Century Gothic" w:hAnsi="Century Gothic"/>
                <w:sz w:val="18"/>
                <w:szCs w:val="18"/>
              </w:rPr>
            </w:pPr>
            <w:r w:rsidRPr="000F5497">
              <w:rPr>
                <w:rFonts w:ascii="Century Gothic" w:hAnsi="Century Gothic"/>
                <w:sz w:val="18"/>
                <w:szCs w:val="18"/>
              </w:rPr>
              <w:t>M</w:t>
            </w:r>
          </w:p>
        </w:tc>
        <w:tc>
          <w:tcPr>
            <w:tcW w:w="1412" w:type="pct"/>
          </w:tcPr>
          <w:p w14:paraId="5912451D" w14:textId="77777777" w:rsidR="000F5497" w:rsidRPr="000F5497" w:rsidRDefault="000F5497" w:rsidP="00067CC1">
            <w:pPr>
              <w:pStyle w:val="CellBody"/>
              <w:rPr>
                <w:rFonts w:ascii="Century Gothic" w:hAnsi="Century Gothic"/>
                <w:sz w:val="18"/>
                <w:szCs w:val="18"/>
              </w:rPr>
            </w:pPr>
            <w:r w:rsidRPr="000F5497">
              <w:rPr>
                <w:rFonts w:ascii="Century Gothic" w:hAnsi="Century Gothic"/>
                <w:sz w:val="18"/>
                <w:szCs w:val="18"/>
              </w:rPr>
              <w:t>24 characters</w:t>
            </w:r>
          </w:p>
        </w:tc>
        <w:tc>
          <w:tcPr>
            <w:tcW w:w="1045" w:type="pct"/>
          </w:tcPr>
          <w:p w14:paraId="2CF23C7B" w14:textId="77777777" w:rsidR="000F5497" w:rsidRPr="000F5497" w:rsidRDefault="000F5497" w:rsidP="00067CC1">
            <w:pPr>
              <w:pStyle w:val="CellBody"/>
              <w:rPr>
                <w:rFonts w:ascii="Century Gothic" w:hAnsi="Century Gothic"/>
                <w:sz w:val="18"/>
                <w:szCs w:val="18"/>
              </w:rPr>
            </w:pPr>
          </w:p>
        </w:tc>
      </w:tr>
      <w:tr w:rsidR="000F5497" w:rsidRPr="000F5497" w14:paraId="62F82F5B" w14:textId="77777777" w:rsidTr="00067CC1">
        <w:tc>
          <w:tcPr>
            <w:tcW w:w="1461" w:type="pct"/>
            <w:hideMark/>
          </w:tcPr>
          <w:p w14:paraId="7F1B454E" w14:textId="77777777" w:rsidR="000F5497" w:rsidRPr="000F5497" w:rsidRDefault="000F5497" w:rsidP="00067CC1">
            <w:pPr>
              <w:pStyle w:val="CellBody"/>
              <w:rPr>
                <w:rFonts w:ascii="Century Gothic" w:eastAsiaTheme="minorEastAsia" w:hAnsi="Century Gothic"/>
                <w:sz w:val="18"/>
                <w:szCs w:val="18"/>
              </w:rPr>
            </w:pPr>
            <w:proofErr w:type="spellStart"/>
            <w:r w:rsidRPr="000F5497">
              <w:rPr>
                <w:rFonts w:ascii="Century Gothic" w:hAnsi="Century Gothic"/>
                <w:sz w:val="18"/>
                <w:szCs w:val="18"/>
              </w:rPr>
              <w:t>UFXMsg</w:t>
            </w:r>
            <w:proofErr w:type="spellEnd"/>
            <w:r w:rsidRPr="000F5497">
              <w:rPr>
                <w:rFonts w:ascii="Century Gothic" w:hAnsi="Century Gothic"/>
                <w:sz w:val="18"/>
                <w:szCs w:val="18"/>
              </w:rPr>
              <w:t>\Source app</w:t>
            </w:r>
          </w:p>
        </w:tc>
        <w:tc>
          <w:tcPr>
            <w:tcW w:w="706" w:type="pct"/>
          </w:tcPr>
          <w:p w14:paraId="543EB9D2" w14:textId="77777777" w:rsidR="000F5497" w:rsidRPr="000F5497" w:rsidRDefault="000F5497" w:rsidP="00067CC1">
            <w:pPr>
              <w:pStyle w:val="CellBody"/>
              <w:rPr>
                <w:rFonts w:ascii="Century Gothic" w:hAnsi="Century Gothic"/>
                <w:sz w:val="18"/>
                <w:szCs w:val="18"/>
              </w:rPr>
            </w:pPr>
            <w:r w:rsidRPr="000F5497">
              <w:rPr>
                <w:rFonts w:ascii="Century Gothic" w:hAnsi="Century Gothic"/>
                <w:sz w:val="18"/>
                <w:szCs w:val="18"/>
              </w:rPr>
              <w:t>Fix value</w:t>
            </w:r>
          </w:p>
        </w:tc>
        <w:tc>
          <w:tcPr>
            <w:tcW w:w="376" w:type="pct"/>
            <w:hideMark/>
          </w:tcPr>
          <w:p w14:paraId="056B8A21" w14:textId="77777777" w:rsidR="000F5497" w:rsidRPr="004E2B51" w:rsidRDefault="000F5497" w:rsidP="00067CC1">
            <w:pPr>
              <w:pStyle w:val="CellBody"/>
              <w:rPr>
                <w:rFonts w:ascii="Century Gothic" w:eastAsiaTheme="minorEastAsia" w:hAnsi="Century Gothic"/>
                <w:sz w:val="18"/>
                <w:szCs w:val="18"/>
              </w:rPr>
            </w:pPr>
            <w:r w:rsidRPr="004E2B51">
              <w:rPr>
                <w:rFonts w:ascii="Century Gothic" w:hAnsi="Century Gothic"/>
                <w:sz w:val="18"/>
                <w:szCs w:val="18"/>
              </w:rPr>
              <w:t>M</w:t>
            </w:r>
          </w:p>
        </w:tc>
        <w:tc>
          <w:tcPr>
            <w:tcW w:w="1412" w:type="pct"/>
            <w:hideMark/>
          </w:tcPr>
          <w:p w14:paraId="099EC97E" w14:textId="253670F0" w:rsidR="000F5497" w:rsidRPr="004E2B51" w:rsidRDefault="000F5497" w:rsidP="00067CC1">
            <w:pPr>
              <w:pStyle w:val="CellBody"/>
              <w:rPr>
                <w:rFonts w:ascii="Century Gothic" w:eastAsiaTheme="minorEastAsia" w:hAnsi="Century Gothic"/>
                <w:bCs/>
                <w:sz w:val="18"/>
                <w:szCs w:val="18"/>
              </w:rPr>
            </w:pPr>
            <w:r w:rsidRPr="004E2B51">
              <w:rPr>
                <w:rFonts w:ascii="Century Gothic" w:hAnsi="Century Gothic"/>
                <w:sz w:val="18"/>
                <w:szCs w:val="18"/>
              </w:rPr>
              <w:t>“</w:t>
            </w:r>
            <w:ins w:id="171" w:author="Quan Minh" w:date="2020-08-24T15:54:00Z">
              <w:r w:rsidR="00B2320F" w:rsidRPr="00B2320F">
                <w:rPr>
                  <w:rFonts w:ascii="Century Gothic" w:hAnsi="Century Gothic"/>
                  <w:sz w:val="18"/>
                  <w:szCs w:val="18"/>
                </w:rPr>
                <w:t>IVR01</w:t>
              </w:r>
            </w:ins>
            <w:del w:id="172" w:author="Quan Minh" w:date="2020-08-24T15:54:00Z">
              <w:r w:rsidRPr="004E2B51" w:rsidDel="00B2320F">
                <w:rPr>
                  <w:rFonts w:ascii="Century Gothic" w:hAnsi="Century Gothic"/>
                  <w:sz w:val="18"/>
                  <w:szCs w:val="18"/>
                </w:rPr>
                <w:delText>Web01</w:delText>
              </w:r>
            </w:del>
            <w:r w:rsidRPr="004E2B51">
              <w:rPr>
                <w:rFonts w:ascii="Century Gothic" w:hAnsi="Century Gothic"/>
                <w:sz w:val="18"/>
                <w:szCs w:val="18"/>
              </w:rPr>
              <w:t>”</w:t>
            </w:r>
          </w:p>
        </w:tc>
        <w:tc>
          <w:tcPr>
            <w:tcW w:w="1045" w:type="pct"/>
          </w:tcPr>
          <w:p w14:paraId="2BA48E69" w14:textId="77777777" w:rsidR="000F5497" w:rsidRPr="000F5497" w:rsidRDefault="000F5497" w:rsidP="00067CC1">
            <w:pPr>
              <w:pStyle w:val="CellBody"/>
              <w:rPr>
                <w:rFonts w:ascii="Century Gothic" w:hAnsi="Century Gothic"/>
                <w:b/>
                <w:bCs/>
                <w:sz w:val="18"/>
                <w:szCs w:val="18"/>
              </w:rPr>
            </w:pPr>
          </w:p>
        </w:tc>
      </w:tr>
      <w:tr w:rsidR="000F5497" w:rsidRPr="000F5497" w14:paraId="465DDACE" w14:textId="77777777" w:rsidTr="00067CC1">
        <w:tc>
          <w:tcPr>
            <w:tcW w:w="1461" w:type="pct"/>
            <w:hideMark/>
          </w:tcPr>
          <w:p w14:paraId="663D8E66" w14:textId="77777777" w:rsidR="000F5497" w:rsidRPr="000F5497" w:rsidRDefault="000F5497" w:rsidP="00067CC1">
            <w:pPr>
              <w:pStyle w:val="CellBody"/>
              <w:rPr>
                <w:rFonts w:ascii="Century Gothic" w:eastAsiaTheme="minorEastAsia" w:hAnsi="Century Gothic"/>
                <w:sz w:val="18"/>
                <w:szCs w:val="18"/>
              </w:rPr>
            </w:pPr>
            <w:proofErr w:type="spellStart"/>
            <w:r w:rsidRPr="000F5497">
              <w:rPr>
                <w:rFonts w:ascii="Century Gothic" w:hAnsi="Century Gothic"/>
                <w:sz w:val="18"/>
                <w:szCs w:val="18"/>
              </w:rPr>
              <w:t>UFXMsg</w:t>
            </w:r>
            <w:proofErr w:type="spellEnd"/>
            <w:r w:rsidRPr="000F5497">
              <w:rPr>
                <w:rFonts w:ascii="Century Gothic" w:hAnsi="Century Gothic"/>
                <w:sz w:val="18"/>
                <w:szCs w:val="18"/>
              </w:rPr>
              <w:t>\</w:t>
            </w:r>
            <w:proofErr w:type="spellStart"/>
            <w:r w:rsidRPr="000F5497">
              <w:rPr>
                <w:rFonts w:ascii="Century Gothic" w:hAnsi="Century Gothic"/>
                <w:sz w:val="18"/>
                <w:szCs w:val="18"/>
              </w:rPr>
              <w:t>MsgData</w:t>
            </w:r>
            <w:proofErr w:type="spellEnd"/>
            <w:r w:rsidRPr="000F5497">
              <w:rPr>
                <w:rFonts w:ascii="Century Gothic" w:hAnsi="Century Gothic"/>
                <w:sz w:val="18"/>
                <w:szCs w:val="18"/>
              </w:rPr>
              <w:t>\Doc\</w:t>
            </w:r>
            <w:proofErr w:type="spellStart"/>
            <w:r w:rsidRPr="000F5497">
              <w:rPr>
                <w:rFonts w:ascii="Century Gothic" w:hAnsi="Century Gothic"/>
                <w:sz w:val="18"/>
                <w:szCs w:val="18"/>
              </w:rPr>
              <w:t>TransType</w:t>
            </w:r>
            <w:proofErr w:type="spellEnd"/>
            <w:r w:rsidRPr="000F5497">
              <w:rPr>
                <w:rFonts w:ascii="Century Gothic" w:hAnsi="Century Gothic"/>
                <w:sz w:val="18"/>
                <w:szCs w:val="18"/>
              </w:rPr>
              <w:t>\</w:t>
            </w:r>
            <w:proofErr w:type="spellStart"/>
            <w:r w:rsidRPr="000F5497">
              <w:rPr>
                <w:rFonts w:ascii="Century Gothic" w:hAnsi="Century Gothic"/>
                <w:sz w:val="18"/>
                <w:szCs w:val="18"/>
              </w:rPr>
              <w:t>TransCode</w:t>
            </w:r>
            <w:proofErr w:type="spellEnd"/>
            <w:r w:rsidRPr="000F5497">
              <w:rPr>
                <w:rFonts w:ascii="Century Gothic" w:hAnsi="Century Gothic"/>
                <w:sz w:val="18"/>
                <w:szCs w:val="18"/>
              </w:rPr>
              <w:t>\</w:t>
            </w:r>
            <w:proofErr w:type="spellStart"/>
            <w:r w:rsidRPr="000F5497">
              <w:rPr>
                <w:rFonts w:ascii="Century Gothic" w:hAnsi="Century Gothic"/>
                <w:sz w:val="18"/>
                <w:szCs w:val="18"/>
              </w:rPr>
              <w:t>MsgCode</w:t>
            </w:r>
            <w:proofErr w:type="spellEnd"/>
          </w:p>
        </w:tc>
        <w:tc>
          <w:tcPr>
            <w:tcW w:w="706" w:type="pct"/>
          </w:tcPr>
          <w:p w14:paraId="628CBED0" w14:textId="77777777" w:rsidR="000F5497" w:rsidRPr="000F5497" w:rsidRDefault="000F5497" w:rsidP="00067CC1">
            <w:pPr>
              <w:pStyle w:val="CellBody"/>
              <w:rPr>
                <w:rFonts w:ascii="Century Gothic" w:hAnsi="Century Gothic"/>
                <w:sz w:val="18"/>
                <w:szCs w:val="18"/>
              </w:rPr>
            </w:pPr>
            <w:r w:rsidRPr="000F5497">
              <w:rPr>
                <w:rFonts w:ascii="Century Gothic" w:hAnsi="Century Gothic"/>
                <w:sz w:val="18"/>
                <w:szCs w:val="18"/>
              </w:rPr>
              <w:t>Fix value</w:t>
            </w:r>
          </w:p>
        </w:tc>
        <w:tc>
          <w:tcPr>
            <w:tcW w:w="376" w:type="pct"/>
            <w:hideMark/>
          </w:tcPr>
          <w:p w14:paraId="4C8110A5" w14:textId="77777777" w:rsidR="000F5497" w:rsidRPr="004E2B51" w:rsidRDefault="000F5497" w:rsidP="00067CC1">
            <w:pPr>
              <w:pStyle w:val="CellBody"/>
              <w:rPr>
                <w:rFonts w:ascii="Century Gothic" w:eastAsiaTheme="minorEastAsia" w:hAnsi="Century Gothic"/>
                <w:sz w:val="18"/>
                <w:szCs w:val="18"/>
              </w:rPr>
            </w:pPr>
            <w:r w:rsidRPr="004E2B51">
              <w:rPr>
                <w:rFonts w:ascii="Century Gothic" w:hAnsi="Century Gothic"/>
                <w:sz w:val="18"/>
                <w:szCs w:val="18"/>
              </w:rPr>
              <w:t>M</w:t>
            </w:r>
          </w:p>
        </w:tc>
        <w:tc>
          <w:tcPr>
            <w:tcW w:w="1412" w:type="pct"/>
            <w:hideMark/>
          </w:tcPr>
          <w:p w14:paraId="0E68770A" w14:textId="77777777" w:rsidR="000F5497" w:rsidRPr="004E2B51" w:rsidRDefault="000F5497" w:rsidP="00067CC1">
            <w:pPr>
              <w:pStyle w:val="CellBody"/>
              <w:rPr>
                <w:rFonts w:ascii="Century Gothic" w:eastAsiaTheme="minorEastAsia" w:hAnsi="Century Gothic"/>
                <w:bCs/>
                <w:sz w:val="18"/>
                <w:szCs w:val="18"/>
              </w:rPr>
            </w:pPr>
            <w:r w:rsidRPr="004E2B51">
              <w:rPr>
                <w:rFonts w:ascii="Century Gothic" w:eastAsiaTheme="minorEastAsia" w:hAnsi="Century Gothic"/>
                <w:bCs/>
                <w:sz w:val="18"/>
                <w:szCs w:val="18"/>
              </w:rPr>
              <w:t>“</w:t>
            </w:r>
            <w:proofErr w:type="spellStart"/>
            <w:r w:rsidRPr="004E2B51">
              <w:rPr>
                <w:rFonts w:ascii="Century Gothic" w:hAnsi="Century Gothic"/>
                <w:sz w:val="18"/>
                <w:szCs w:val="18"/>
              </w:rPr>
              <w:t>AddServReq</w:t>
            </w:r>
            <w:proofErr w:type="spellEnd"/>
            <w:r w:rsidRPr="004E2B51">
              <w:rPr>
                <w:rFonts w:ascii="Century Gothic" w:hAnsi="Century Gothic"/>
                <w:sz w:val="18"/>
                <w:szCs w:val="18"/>
              </w:rPr>
              <w:t>”</w:t>
            </w:r>
          </w:p>
        </w:tc>
        <w:tc>
          <w:tcPr>
            <w:tcW w:w="1045" w:type="pct"/>
          </w:tcPr>
          <w:p w14:paraId="58AB8017" w14:textId="77777777" w:rsidR="000F5497" w:rsidRPr="000F5497" w:rsidRDefault="000F5497" w:rsidP="00067CC1">
            <w:pPr>
              <w:pStyle w:val="CellBody"/>
              <w:rPr>
                <w:rFonts w:ascii="Century Gothic" w:hAnsi="Century Gothic"/>
                <w:b/>
                <w:bCs/>
                <w:color w:val="FF0000"/>
                <w:sz w:val="18"/>
                <w:szCs w:val="18"/>
              </w:rPr>
            </w:pPr>
          </w:p>
        </w:tc>
      </w:tr>
      <w:tr w:rsidR="000F5497" w:rsidRPr="000F5497" w14:paraId="6FACF73F" w14:textId="77777777" w:rsidTr="00067CC1">
        <w:tc>
          <w:tcPr>
            <w:tcW w:w="1461" w:type="pct"/>
          </w:tcPr>
          <w:p w14:paraId="199FF29F" w14:textId="77777777" w:rsidR="000F5497" w:rsidRPr="000F5497" w:rsidRDefault="000F5497" w:rsidP="00067CC1">
            <w:pPr>
              <w:pStyle w:val="CellBody"/>
              <w:rPr>
                <w:rFonts w:ascii="Century Gothic" w:hAnsi="Century Gothic"/>
                <w:sz w:val="18"/>
                <w:szCs w:val="18"/>
              </w:rPr>
            </w:pPr>
            <w:proofErr w:type="spellStart"/>
            <w:r w:rsidRPr="000F5497">
              <w:rPr>
                <w:rFonts w:ascii="Century Gothic" w:hAnsi="Century Gothic"/>
                <w:sz w:val="18"/>
                <w:szCs w:val="18"/>
              </w:rPr>
              <w:t>UFXMsg</w:t>
            </w:r>
            <w:proofErr w:type="spellEnd"/>
            <w:r w:rsidRPr="000F5497">
              <w:rPr>
                <w:rFonts w:ascii="Century Gothic" w:hAnsi="Century Gothic"/>
                <w:sz w:val="18"/>
                <w:szCs w:val="18"/>
              </w:rPr>
              <w:t>\</w:t>
            </w:r>
            <w:proofErr w:type="spellStart"/>
            <w:r w:rsidRPr="000F5497">
              <w:rPr>
                <w:rFonts w:ascii="Century Gothic" w:hAnsi="Century Gothic"/>
                <w:sz w:val="18"/>
                <w:szCs w:val="18"/>
              </w:rPr>
              <w:t>MsgData</w:t>
            </w:r>
            <w:proofErr w:type="spellEnd"/>
            <w:r w:rsidRPr="000F5497">
              <w:rPr>
                <w:rFonts w:ascii="Century Gothic" w:hAnsi="Century Gothic"/>
                <w:sz w:val="18"/>
                <w:szCs w:val="18"/>
              </w:rPr>
              <w:t>\Doc\</w:t>
            </w:r>
            <w:proofErr w:type="spellStart"/>
            <w:r w:rsidRPr="000F5497">
              <w:rPr>
                <w:rFonts w:ascii="Century Gothic" w:hAnsi="Century Gothic"/>
                <w:sz w:val="18"/>
                <w:szCs w:val="18"/>
              </w:rPr>
              <w:t>TransType</w:t>
            </w:r>
            <w:proofErr w:type="spellEnd"/>
            <w:r w:rsidRPr="000F5497">
              <w:rPr>
                <w:rFonts w:ascii="Century Gothic" w:hAnsi="Century Gothic"/>
                <w:sz w:val="18"/>
                <w:szCs w:val="18"/>
              </w:rPr>
              <w:t>\</w:t>
            </w:r>
            <w:proofErr w:type="spellStart"/>
            <w:r w:rsidRPr="000F5497">
              <w:rPr>
                <w:rFonts w:ascii="Century Gothic" w:hAnsi="Century Gothic"/>
                <w:sz w:val="18"/>
                <w:szCs w:val="18"/>
              </w:rPr>
              <w:t>TransCode</w:t>
            </w:r>
            <w:proofErr w:type="spellEnd"/>
            <w:r w:rsidRPr="000F5497">
              <w:rPr>
                <w:rFonts w:ascii="Century Gothic" w:hAnsi="Century Gothic"/>
                <w:sz w:val="18"/>
                <w:szCs w:val="18"/>
              </w:rPr>
              <w:t>\</w:t>
            </w:r>
            <w:proofErr w:type="spellStart"/>
            <w:r w:rsidRPr="000F5497">
              <w:rPr>
                <w:rFonts w:ascii="Century Gothic" w:hAnsi="Century Gothic"/>
                <w:sz w:val="18"/>
                <w:szCs w:val="18"/>
              </w:rPr>
              <w:t>ServiceCode</w:t>
            </w:r>
            <w:proofErr w:type="spellEnd"/>
          </w:p>
        </w:tc>
        <w:tc>
          <w:tcPr>
            <w:tcW w:w="706" w:type="pct"/>
          </w:tcPr>
          <w:p w14:paraId="282B72D0" w14:textId="77777777" w:rsidR="000F5497" w:rsidRPr="000F5497" w:rsidRDefault="000F5497" w:rsidP="00067CC1">
            <w:pPr>
              <w:pStyle w:val="CellBody"/>
              <w:rPr>
                <w:rFonts w:ascii="Century Gothic" w:hAnsi="Century Gothic"/>
                <w:sz w:val="18"/>
                <w:szCs w:val="18"/>
              </w:rPr>
            </w:pPr>
          </w:p>
        </w:tc>
        <w:tc>
          <w:tcPr>
            <w:tcW w:w="376" w:type="pct"/>
          </w:tcPr>
          <w:p w14:paraId="25E0601E" w14:textId="77777777" w:rsidR="000F5497" w:rsidRPr="000F5497" w:rsidRDefault="000F5497" w:rsidP="00067CC1">
            <w:pPr>
              <w:pStyle w:val="CellBody"/>
              <w:rPr>
                <w:rFonts w:ascii="Century Gothic" w:hAnsi="Century Gothic"/>
                <w:sz w:val="18"/>
                <w:szCs w:val="18"/>
              </w:rPr>
            </w:pPr>
            <w:r w:rsidRPr="000F5497">
              <w:rPr>
                <w:rFonts w:ascii="Century Gothic" w:hAnsi="Century Gothic"/>
                <w:sz w:val="18"/>
                <w:szCs w:val="18"/>
              </w:rPr>
              <w:t>M</w:t>
            </w:r>
          </w:p>
        </w:tc>
        <w:tc>
          <w:tcPr>
            <w:tcW w:w="1412" w:type="pct"/>
          </w:tcPr>
          <w:p w14:paraId="2BD42E79" w14:textId="77777777" w:rsidR="000F5497" w:rsidRPr="000F5497" w:rsidRDefault="000F5497" w:rsidP="00067CC1">
            <w:pPr>
              <w:pStyle w:val="CellBody"/>
              <w:rPr>
                <w:rFonts w:ascii="Century Gothic" w:hAnsi="Century Gothic"/>
                <w:sz w:val="18"/>
                <w:szCs w:val="18"/>
              </w:rPr>
            </w:pPr>
            <w:r w:rsidRPr="000F5497">
              <w:rPr>
                <w:rFonts w:ascii="Century Gothic" w:hAnsi="Century Gothic"/>
                <w:b/>
                <w:color w:val="FF0000"/>
                <w:sz w:val="18"/>
                <w:szCs w:val="18"/>
              </w:rPr>
              <w:t>“CHANGE_PIN”</w:t>
            </w:r>
          </w:p>
        </w:tc>
        <w:tc>
          <w:tcPr>
            <w:tcW w:w="1045" w:type="pct"/>
          </w:tcPr>
          <w:p w14:paraId="0607AE0E" w14:textId="77777777" w:rsidR="000F5497" w:rsidRPr="000F5497" w:rsidRDefault="000F5497" w:rsidP="00067CC1">
            <w:pPr>
              <w:pStyle w:val="CellBody"/>
              <w:rPr>
                <w:rFonts w:ascii="Century Gothic" w:hAnsi="Century Gothic"/>
                <w:b/>
                <w:bCs/>
                <w:color w:val="FF0000"/>
                <w:sz w:val="18"/>
                <w:szCs w:val="18"/>
              </w:rPr>
            </w:pPr>
          </w:p>
        </w:tc>
      </w:tr>
      <w:tr w:rsidR="000F5497" w:rsidRPr="000F5497" w:rsidDel="000154A2" w14:paraId="048D9C24" w14:textId="5917B733" w:rsidTr="00067CC1">
        <w:trPr>
          <w:del w:id="173" w:author="Quan Minh" w:date="2020-08-24T16:04:00Z"/>
        </w:trPr>
        <w:tc>
          <w:tcPr>
            <w:tcW w:w="1461" w:type="pct"/>
          </w:tcPr>
          <w:p w14:paraId="59961383" w14:textId="3E96545B" w:rsidR="000F5497" w:rsidRPr="000F5497" w:rsidDel="000154A2" w:rsidRDefault="000F5497" w:rsidP="00067CC1">
            <w:pPr>
              <w:pStyle w:val="CellBody"/>
              <w:rPr>
                <w:del w:id="174" w:author="Quan Minh" w:date="2020-08-24T16:04:00Z"/>
                <w:rFonts w:ascii="Century Gothic" w:hAnsi="Century Gothic"/>
                <w:sz w:val="18"/>
                <w:szCs w:val="18"/>
              </w:rPr>
            </w:pPr>
            <w:del w:id="175" w:author="Quan Minh" w:date="2020-08-24T16:04:00Z">
              <w:r w:rsidRPr="000F5497" w:rsidDel="000154A2">
                <w:rPr>
                  <w:rFonts w:ascii="Century Gothic" w:hAnsi="Century Gothic"/>
                  <w:sz w:val="18"/>
                  <w:szCs w:val="18"/>
                </w:rPr>
                <w:delText>UFXMsg\MsgData\Doc\TransType\TransRules\TransRule\ParmCode</w:delText>
              </w:r>
            </w:del>
          </w:p>
        </w:tc>
        <w:tc>
          <w:tcPr>
            <w:tcW w:w="706" w:type="pct"/>
          </w:tcPr>
          <w:p w14:paraId="6D776A85" w14:textId="282F0AB7" w:rsidR="000F5497" w:rsidRPr="000F5497" w:rsidDel="000154A2" w:rsidRDefault="000F5497" w:rsidP="00067CC1">
            <w:pPr>
              <w:pStyle w:val="CellBody"/>
              <w:rPr>
                <w:del w:id="176" w:author="Quan Minh" w:date="2020-08-24T16:04:00Z"/>
                <w:rFonts w:ascii="Century Gothic" w:hAnsi="Century Gothic"/>
                <w:sz w:val="18"/>
                <w:szCs w:val="18"/>
              </w:rPr>
            </w:pPr>
          </w:p>
        </w:tc>
        <w:tc>
          <w:tcPr>
            <w:tcW w:w="376" w:type="pct"/>
          </w:tcPr>
          <w:p w14:paraId="193E59AB" w14:textId="2E083F23" w:rsidR="000F5497" w:rsidRPr="000F5497" w:rsidDel="000154A2" w:rsidRDefault="000F5497" w:rsidP="00067CC1">
            <w:pPr>
              <w:pStyle w:val="CellBody"/>
              <w:rPr>
                <w:del w:id="177" w:author="Quan Minh" w:date="2020-08-24T16:04:00Z"/>
                <w:rFonts w:ascii="Century Gothic" w:hAnsi="Century Gothic"/>
                <w:sz w:val="18"/>
                <w:szCs w:val="18"/>
              </w:rPr>
            </w:pPr>
            <w:del w:id="178" w:author="Quan Minh" w:date="2020-08-24T16:04:00Z">
              <w:r w:rsidRPr="000F5497" w:rsidDel="000154A2">
                <w:rPr>
                  <w:rFonts w:ascii="Century Gothic" w:hAnsi="Century Gothic"/>
                  <w:sz w:val="18"/>
                  <w:szCs w:val="18"/>
                </w:rPr>
                <w:delText>M</w:delText>
              </w:r>
            </w:del>
          </w:p>
        </w:tc>
        <w:tc>
          <w:tcPr>
            <w:tcW w:w="1412" w:type="pct"/>
          </w:tcPr>
          <w:p w14:paraId="0802B796" w14:textId="2430EEAE" w:rsidR="000F5497" w:rsidRPr="004E2B51" w:rsidDel="000154A2" w:rsidRDefault="000F5497" w:rsidP="00067CC1">
            <w:pPr>
              <w:pStyle w:val="CellBody"/>
              <w:rPr>
                <w:del w:id="179" w:author="Quan Minh" w:date="2020-08-24T16:04:00Z"/>
                <w:rFonts w:ascii="Century Gothic" w:hAnsi="Century Gothic"/>
                <w:sz w:val="18"/>
                <w:szCs w:val="18"/>
              </w:rPr>
            </w:pPr>
            <w:del w:id="180" w:author="Quan Minh" w:date="2020-08-24T16:04:00Z">
              <w:r w:rsidRPr="004E2B51" w:rsidDel="000154A2">
                <w:rPr>
                  <w:rFonts w:ascii="Century Gothic" w:hAnsi="Century Gothic"/>
                  <w:sz w:val="18"/>
                  <w:szCs w:val="18"/>
                </w:rPr>
                <w:delText>“ProcessingMode”</w:delText>
              </w:r>
            </w:del>
          </w:p>
        </w:tc>
        <w:tc>
          <w:tcPr>
            <w:tcW w:w="1045" w:type="pct"/>
          </w:tcPr>
          <w:p w14:paraId="6B49AD63" w14:textId="044152F2" w:rsidR="000F5497" w:rsidRPr="000F5497" w:rsidDel="000154A2" w:rsidRDefault="000F5497" w:rsidP="00067CC1">
            <w:pPr>
              <w:pStyle w:val="CellBody"/>
              <w:rPr>
                <w:del w:id="181" w:author="Quan Minh" w:date="2020-08-24T16:04:00Z"/>
                <w:rFonts w:ascii="Century Gothic" w:hAnsi="Century Gothic"/>
                <w:b/>
                <w:bCs/>
                <w:color w:val="FF0000"/>
                <w:sz w:val="18"/>
                <w:szCs w:val="18"/>
              </w:rPr>
            </w:pPr>
          </w:p>
        </w:tc>
      </w:tr>
      <w:tr w:rsidR="000F5497" w:rsidRPr="000F5497" w:rsidDel="000154A2" w14:paraId="2B22AF1F" w14:textId="7E96EFFF" w:rsidTr="00067CC1">
        <w:trPr>
          <w:del w:id="182" w:author="Quan Minh" w:date="2020-08-24T16:04:00Z"/>
        </w:trPr>
        <w:tc>
          <w:tcPr>
            <w:tcW w:w="1461" w:type="pct"/>
          </w:tcPr>
          <w:p w14:paraId="47ABB737" w14:textId="779B870D" w:rsidR="000F5497" w:rsidRPr="000F5497" w:rsidDel="000154A2" w:rsidRDefault="000F5497" w:rsidP="00067CC1">
            <w:pPr>
              <w:pStyle w:val="CellBody"/>
              <w:rPr>
                <w:del w:id="183" w:author="Quan Minh" w:date="2020-08-24T16:04:00Z"/>
                <w:rFonts w:ascii="Century Gothic" w:hAnsi="Century Gothic"/>
                <w:sz w:val="18"/>
                <w:szCs w:val="18"/>
              </w:rPr>
            </w:pPr>
            <w:del w:id="184" w:author="Quan Minh" w:date="2020-08-24T16:04:00Z">
              <w:r w:rsidRPr="000F5497" w:rsidDel="000154A2">
                <w:rPr>
                  <w:rFonts w:ascii="Century Gothic" w:hAnsi="Century Gothic"/>
                  <w:sz w:val="18"/>
                  <w:szCs w:val="18"/>
                </w:rPr>
                <w:delText>UFXMsg\MsgData\Doc\TransType\TransRules\TransRule\Value</w:delText>
              </w:r>
            </w:del>
          </w:p>
        </w:tc>
        <w:tc>
          <w:tcPr>
            <w:tcW w:w="706" w:type="pct"/>
          </w:tcPr>
          <w:p w14:paraId="21A0A448" w14:textId="2498E31A" w:rsidR="000F5497" w:rsidRPr="000F5497" w:rsidDel="000154A2" w:rsidRDefault="000F5497" w:rsidP="00067CC1">
            <w:pPr>
              <w:pStyle w:val="CellBody"/>
              <w:rPr>
                <w:del w:id="185" w:author="Quan Minh" w:date="2020-08-24T16:04:00Z"/>
                <w:rFonts w:ascii="Century Gothic" w:hAnsi="Century Gothic"/>
                <w:sz w:val="18"/>
                <w:szCs w:val="18"/>
              </w:rPr>
            </w:pPr>
          </w:p>
        </w:tc>
        <w:tc>
          <w:tcPr>
            <w:tcW w:w="376" w:type="pct"/>
          </w:tcPr>
          <w:p w14:paraId="2ACB15D4" w14:textId="63C9AFF8" w:rsidR="000F5497" w:rsidRPr="000F5497" w:rsidDel="000154A2" w:rsidRDefault="000F5497" w:rsidP="00067CC1">
            <w:pPr>
              <w:pStyle w:val="CellBody"/>
              <w:rPr>
                <w:del w:id="186" w:author="Quan Minh" w:date="2020-08-24T16:04:00Z"/>
                <w:rFonts w:ascii="Century Gothic" w:hAnsi="Century Gothic"/>
                <w:sz w:val="18"/>
                <w:szCs w:val="18"/>
              </w:rPr>
            </w:pPr>
            <w:del w:id="187" w:author="Quan Minh" w:date="2020-08-24T16:04:00Z">
              <w:r w:rsidRPr="000F5497" w:rsidDel="000154A2">
                <w:rPr>
                  <w:rFonts w:ascii="Century Gothic" w:hAnsi="Century Gothic"/>
                  <w:sz w:val="18"/>
                  <w:szCs w:val="18"/>
                </w:rPr>
                <w:delText>M</w:delText>
              </w:r>
            </w:del>
          </w:p>
        </w:tc>
        <w:tc>
          <w:tcPr>
            <w:tcW w:w="1412" w:type="pct"/>
          </w:tcPr>
          <w:p w14:paraId="4C113E48" w14:textId="39E51A4A" w:rsidR="000F5497" w:rsidRPr="004E2B51" w:rsidDel="000154A2" w:rsidRDefault="000F5497" w:rsidP="00067CC1">
            <w:pPr>
              <w:pStyle w:val="CellBody"/>
              <w:rPr>
                <w:del w:id="188" w:author="Quan Minh" w:date="2020-08-24T16:04:00Z"/>
                <w:rFonts w:ascii="Century Gothic" w:hAnsi="Century Gothic"/>
                <w:sz w:val="18"/>
                <w:szCs w:val="18"/>
              </w:rPr>
            </w:pPr>
            <w:del w:id="189" w:author="Quan Minh" w:date="2020-08-24T16:04:00Z">
              <w:r w:rsidRPr="004E2B51" w:rsidDel="000154A2">
                <w:rPr>
                  <w:rFonts w:ascii="Century Gothic" w:hAnsi="Century Gothic"/>
                  <w:sz w:val="18"/>
                  <w:szCs w:val="18"/>
                </w:rPr>
                <w:delText>“Request”</w:delText>
              </w:r>
            </w:del>
          </w:p>
        </w:tc>
        <w:tc>
          <w:tcPr>
            <w:tcW w:w="1045" w:type="pct"/>
          </w:tcPr>
          <w:p w14:paraId="4C8F28F2" w14:textId="252E5C48" w:rsidR="000F5497" w:rsidRPr="000F5497" w:rsidDel="000154A2" w:rsidRDefault="000F5497" w:rsidP="00067CC1">
            <w:pPr>
              <w:pStyle w:val="CellBody"/>
              <w:rPr>
                <w:del w:id="190" w:author="Quan Minh" w:date="2020-08-24T16:04:00Z"/>
                <w:rFonts w:ascii="Century Gothic" w:hAnsi="Century Gothic"/>
                <w:b/>
                <w:bCs/>
                <w:color w:val="FF0000"/>
                <w:sz w:val="18"/>
                <w:szCs w:val="18"/>
              </w:rPr>
            </w:pPr>
          </w:p>
        </w:tc>
      </w:tr>
      <w:tr w:rsidR="000F5497" w:rsidRPr="000F5497" w:rsidDel="000154A2" w14:paraId="11E17BCF" w14:textId="295D9901" w:rsidTr="00067CC1">
        <w:trPr>
          <w:del w:id="191" w:author="Quan Minh" w:date="2020-08-24T16:04:00Z"/>
        </w:trPr>
        <w:tc>
          <w:tcPr>
            <w:tcW w:w="1461" w:type="pct"/>
          </w:tcPr>
          <w:p w14:paraId="6CA4FE9E" w14:textId="3C0DBFDA" w:rsidR="000F5497" w:rsidRPr="000F5497" w:rsidDel="000154A2" w:rsidRDefault="000F5497" w:rsidP="00067CC1">
            <w:pPr>
              <w:pStyle w:val="CellBody"/>
              <w:rPr>
                <w:del w:id="192" w:author="Quan Minh" w:date="2020-08-24T16:04:00Z"/>
                <w:rFonts w:ascii="Century Gothic" w:hAnsi="Century Gothic"/>
                <w:sz w:val="18"/>
                <w:szCs w:val="18"/>
              </w:rPr>
            </w:pPr>
            <w:del w:id="193" w:author="Quan Minh" w:date="2020-08-24T16:04:00Z">
              <w:r w:rsidRPr="000F5497" w:rsidDel="000154A2">
                <w:rPr>
                  <w:rFonts w:ascii="Century Gothic" w:hAnsi="Century Gothic"/>
                  <w:sz w:val="18"/>
                  <w:szCs w:val="18"/>
                </w:rPr>
                <w:delText>UFXMsg\MsgData\Doc\TransType\TransRules\TransRule\ParmCode</w:delText>
              </w:r>
            </w:del>
          </w:p>
        </w:tc>
        <w:tc>
          <w:tcPr>
            <w:tcW w:w="706" w:type="pct"/>
          </w:tcPr>
          <w:p w14:paraId="10C8E2BF" w14:textId="7685DCF1" w:rsidR="000F5497" w:rsidRPr="000F5497" w:rsidDel="000154A2" w:rsidRDefault="000F5497" w:rsidP="00067CC1">
            <w:pPr>
              <w:pStyle w:val="CellBody"/>
              <w:rPr>
                <w:del w:id="194" w:author="Quan Minh" w:date="2020-08-24T16:04:00Z"/>
                <w:rFonts w:ascii="Century Gothic" w:hAnsi="Century Gothic"/>
                <w:sz w:val="18"/>
                <w:szCs w:val="18"/>
              </w:rPr>
            </w:pPr>
          </w:p>
        </w:tc>
        <w:tc>
          <w:tcPr>
            <w:tcW w:w="376" w:type="pct"/>
          </w:tcPr>
          <w:p w14:paraId="05AF69DF" w14:textId="4C482946" w:rsidR="000F5497" w:rsidRPr="000F5497" w:rsidDel="000154A2" w:rsidRDefault="000F5497" w:rsidP="00067CC1">
            <w:pPr>
              <w:pStyle w:val="CellBody"/>
              <w:rPr>
                <w:del w:id="195" w:author="Quan Minh" w:date="2020-08-24T16:04:00Z"/>
                <w:rFonts w:ascii="Century Gothic" w:hAnsi="Century Gothic"/>
                <w:sz w:val="18"/>
                <w:szCs w:val="18"/>
              </w:rPr>
            </w:pPr>
            <w:del w:id="196" w:author="Quan Minh" w:date="2020-08-24T16:04:00Z">
              <w:r w:rsidRPr="000F5497" w:rsidDel="000154A2">
                <w:rPr>
                  <w:rFonts w:ascii="Century Gothic" w:hAnsi="Century Gothic"/>
                  <w:sz w:val="18"/>
                  <w:szCs w:val="18"/>
                </w:rPr>
                <w:delText>M</w:delText>
              </w:r>
            </w:del>
          </w:p>
        </w:tc>
        <w:tc>
          <w:tcPr>
            <w:tcW w:w="1412" w:type="pct"/>
          </w:tcPr>
          <w:p w14:paraId="357D3122" w14:textId="2932AE38" w:rsidR="000F5497" w:rsidRPr="004E2B51" w:rsidDel="000154A2" w:rsidRDefault="000F5497" w:rsidP="00067CC1">
            <w:pPr>
              <w:pStyle w:val="CellBody"/>
              <w:rPr>
                <w:del w:id="197" w:author="Quan Minh" w:date="2020-08-24T16:04:00Z"/>
                <w:rFonts w:ascii="Century Gothic" w:hAnsi="Century Gothic"/>
                <w:sz w:val="18"/>
                <w:szCs w:val="18"/>
              </w:rPr>
            </w:pPr>
            <w:del w:id="198" w:author="Quan Minh" w:date="2020-08-24T16:04:00Z">
              <w:r w:rsidRPr="004E2B51" w:rsidDel="000154A2">
                <w:rPr>
                  <w:rFonts w:ascii="Century Gothic" w:hAnsi="Century Gothic"/>
                  <w:sz w:val="18"/>
                  <w:szCs w:val="18"/>
                </w:rPr>
                <w:delText>“TrustedSource”</w:delText>
              </w:r>
            </w:del>
          </w:p>
        </w:tc>
        <w:tc>
          <w:tcPr>
            <w:tcW w:w="1045" w:type="pct"/>
          </w:tcPr>
          <w:p w14:paraId="1ED2A3C5" w14:textId="18525397" w:rsidR="000F5497" w:rsidRPr="000F5497" w:rsidDel="000154A2" w:rsidRDefault="000F5497" w:rsidP="00067CC1">
            <w:pPr>
              <w:pStyle w:val="CellBody"/>
              <w:rPr>
                <w:del w:id="199" w:author="Quan Minh" w:date="2020-08-24T16:04:00Z"/>
                <w:rFonts w:ascii="Century Gothic" w:hAnsi="Century Gothic"/>
                <w:b/>
                <w:bCs/>
                <w:color w:val="FF0000"/>
                <w:sz w:val="18"/>
                <w:szCs w:val="18"/>
              </w:rPr>
            </w:pPr>
          </w:p>
        </w:tc>
      </w:tr>
      <w:tr w:rsidR="000F5497" w:rsidRPr="000F5497" w:rsidDel="000154A2" w14:paraId="0B50C193" w14:textId="13655185" w:rsidTr="00067CC1">
        <w:trPr>
          <w:del w:id="200" w:author="Quan Minh" w:date="2020-08-24T16:04:00Z"/>
        </w:trPr>
        <w:tc>
          <w:tcPr>
            <w:tcW w:w="1461" w:type="pct"/>
          </w:tcPr>
          <w:p w14:paraId="1257735E" w14:textId="169EF051" w:rsidR="000F5497" w:rsidRPr="000F5497" w:rsidDel="000154A2" w:rsidRDefault="000F5497" w:rsidP="00067CC1">
            <w:pPr>
              <w:pStyle w:val="CellBody"/>
              <w:rPr>
                <w:del w:id="201" w:author="Quan Minh" w:date="2020-08-24T16:04:00Z"/>
                <w:rFonts w:ascii="Century Gothic" w:hAnsi="Century Gothic"/>
                <w:sz w:val="18"/>
                <w:szCs w:val="18"/>
              </w:rPr>
            </w:pPr>
            <w:del w:id="202" w:author="Quan Minh" w:date="2020-08-24T16:04:00Z">
              <w:r w:rsidRPr="000F5497" w:rsidDel="000154A2">
                <w:rPr>
                  <w:rFonts w:ascii="Century Gothic" w:hAnsi="Century Gothic"/>
                  <w:sz w:val="18"/>
                  <w:szCs w:val="18"/>
                </w:rPr>
                <w:delText>UFXMsg\MsgData\Doc\TransType\TransRules\TransRule\Value</w:delText>
              </w:r>
            </w:del>
          </w:p>
        </w:tc>
        <w:tc>
          <w:tcPr>
            <w:tcW w:w="706" w:type="pct"/>
          </w:tcPr>
          <w:p w14:paraId="3FF19558" w14:textId="6A761C8E" w:rsidR="000F5497" w:rsidRPr="000F5497" w:rsidDel="000154A2" w:rsidRDefault="000F5497" w:rsidP="00067CC1">
            <w:pPr>
              <w:pStyle w:val="CellBody"/>
              <w:rPr>
                <w:del w:id="203" w:author="Quan Minh" w:date="2020-08-24T16:04:00Z"/>
                <w:rFonts w:ascii="Century Gothic" w:hAnsi="Century Gothic"/>
                <w:sz w:val="18"/>
                <w:szCs w:val="18"/>
              </w:rPr>
            </w:pPr>
          </w:p>
        </w:tc>
        <w:tc>
          <w:tcPr>
            <w:tcW w:w="376" w:type="pct"/>
          </w:tcPr>
          <w:p w14:paraId="31FB33A7" w14:textId="366F0DA6" w:rsidR="000F5497" w:rsidRPr="000F5497" w:rsidDel="000154A2" w:rsidRDefault="000F5497" w:rsidP="00067CC1">
            <w:pPr>
              <w:pStyle w:val="CellBody"/>
              <w:rPr>
                <w:del w:id="204" w:author="Quan Minh" w:date="2020-08-24T16:04:00Z"/>
                <w:rFonts w:ascii="Century Gothic" w:hAnsi="Century Gothic"/>
                <w:sz w:val="18"/>
                <w:szCs w:val="18"/>
              </w:rPr>
            </w:pPr>
            <w:del w:id="205" w:author="Quan Minh" w:date="2020-08-24T16:04:00Z">
              <w:r w:rsidRPr="000F5497" w:rsidDel="000154A2">
                <w:rPr>
                  <w:rFonts w:ascii="Century Gothic" w:hAnsi="Century Gothic"/>
                  <w:sz w:val="18"/>
                  <w:szCs w:val="18"/>
                </w:rPr>
                <w:delText>M</w:delText>
              </w:r>
            </w:del>
          </w:p>
        </w:tc>
        <w:tc>
          <w:tcPr>
            <w:tcW w:w="1412" w:type="pct"/>
          </w:tcPr>
          <w:p w14:paraId="0CF9499D" w14:textId="7B6A03ED" w:rsidR="000F5497" w:rsidRPr="004E2B51" w:rsidDel="000154A2" w:rsidRDefault="000F5497" w:rsidP="00067CC1">
            <w:pPr>
              <w:pStyle w:val="CellBody"/>
              <w:rPr>
                <w:del w:id="206" w:author="Quan Minh" w:date="2020-08-24T16:04:00Z"/>
                <w:rFonts w:ascii="Century Gothic" w:hAnsi="Century Gothic"/>
                <w:sz w:val="18"/>
                <w:szCs w:val="18"/>
              </w:rPr>
            </w:pPr>
            <w:del w:id="207" w:author="Quan Minh" w:date="2020-08-24T16:04:00Z">
              <w:r w:rsidRPr="004E2B51" w:rsidDel="000154A2">
                <w:rPr>
                  <w:rFonts w:ascii="Century Gothic" w:hAnsi="Century Gothic"/>
                  <w:sz w:val="18"/>
                  <w:szCs w:val="18"/>
                </w:rPr>
                <w:delText>“IVR”</w:delText>
              </w:r>
            </w:del>
          </w:p>
        </w:tc>
        <w:tc>
          <w:tcPr>
            <w:tcW w:w="1045" w:type="pct"/>
          </w:tcPr>
          <w:p w14:paraId="5289CB80" w14:textId="2D2584D3" w:rsidR="000F5497" w:rsidRPr="000F5497" w:rsidDel="000154A2" w:rsidRDefault="000F5497" w:rsidP="00067CC1">
            <w:pPr>
              <w:pStyle w:val="CellBody"/>
              <w:rPr>
                <w:del w:id="208" w:author="Quan Minh" w:date="2020-08-24T16:04:00Z"/>
                <w:rFonts w:ascii="Century Gothic" w:hAnsi="Century Gothic"/>
                <w:b/>
                <w:bCs/>
                <w:color w:val="FF0000"/>
                <w:sz w:val="18"/>
                <w:szCs w:val="18"/>
              </w:rPr>
            </w:pPr>
          </w:p>
        </w:tc>
      </w:tr>
      <w:tr w:rsidR="000F5497" w:rsidRPr="000F5497" w14:paraId="47A263D9" w14:textId="77777777" w:rsidTr="00067CC1">
        <w:tc>
          <w:tcPr>
            <w:tcW w:w="1461" w:type="pct"/>
            <w:hideMark/>
          </w:tcPr>
          <w:p w14:paraId="341ED03D" w14:textId="0F7FB025" w:rsidR="000F5497" w:rsidRPr="000F5497" w:rsidRDefault="003300F8" w:rsidP="00067CC1">
            <w:pPr>
              <w:pStyle w:val="CellBody"/>
              <w:rPr>
                <w:rFonts w:ascii="Century Gothic" w:eastAsiaTheme="minorEastAsia" w:hAnsi="Century Gothic"/>
                <w:sz w:val="18"/>
                <w:szCs w:val="18"/>
              </w:rPr>
            </w:pPr>
            <w:proofErr w:type="spellStart"/>
            <w:ins w:id="209" w:author="Quan Minh" w:date="2020-08-24T16:03:00Z">
              <w:r w:rsidRPr="000F5497">
                <w:rPr>
                  <w:rFonts w:ascii="Century Gothic" w:hAnsi="Century Gothic"/>
                  <w:sz w:val="18"/>
                  <w:szCs w:val="18"/>
                </w:rPr>
                <w:t>UFXMsg</w:t>
              </w:r>
              <w:proofErr w:type="spellEnd"/>
              <w:r w:rsidRPr="000F5497">
                <w:rPr>
                  <w:rFonts w:ascii="Century Gothic" w:hAnsi="Century Gothic"/>
                  <w:sz w:val="18"/>
                  <w:szCs w:val="18"/>
                </w:rPr>
                <w:t>\</w:t>
              </w:r>
              <w:proofErr w:type="spellStart"/>
              <w:r w:rsidRPr="000F5497">
                <w:rPr>
                  <w:rFonts w:ascii="Century Gothic" w:hAnsi="Century Gothic"/>
                  <w:sz w:val="18"/>
                  <w:szCs w:val="18"/>
                </w:rPr>
                <w:t>MsgData</w:t>
              </w:r>
              <w:proofErr w:type="spellEnd"/>
              <w:r w:rsidRPr="000F5497">
                <w:rPr>
                  <w:rFonts w:ascii="Century Gothic" w:hAnsi="Century Gothic"/>
                  <w:sz w:val="18"/>
                  <w:szCs w:val="18"/>
                </w:rPr>
                <w:t>\Doc\</w:t>
              </w:r>
              <w:proofErr w:type="spellStart"/>
              <w:r w:rsidRPr="000F5497">
                <w:rPr>
                  <w:rFonts w:ascii="Century Gothic" w:hAnsi="Century Gothic"/>
                  <w:sz w:val="18"/>
                  <w:szCs w:val="18"/>
                </w:rPr>
                <w:t>DocRefSet</w:t>
              </w:r>
              <w:proofErr w:type="spellEnd"/>
              <w:r w:rsidRPr="000F5497">
                <w:rPr>
                  <w:rFonts w:ascii="Century Gothic" w:hAnsi="Century Gothic"/>
                  <w:sz w:val="18"/>
                  <w:szCs w:val="18"/>
                </w:rPr>
                <w:t>\</w:t>
              </w:r>
              <w:proofErr w:type="spellStart"/>
              <w:r w:rsidRPr="000F5497">
                <w:rPr>
                  <w:rFonts w:ascii="Century Gothic" w:hAnsi="Century Gothic"/>
                  <w:sz w:val="18"/>
                  <w:szCs w:val="18"/>
                </w:rPr>
                <w:t>Parm</w:t>
              </w:r>
              <w:proofErr w:type="spellEnd"/>
              <w:r>
                <w:rPr>
                  <w:rFonts w:ascii="Century Gothic" w:hAnsi="Century Gothic"/>
                  <w:sz w:val="18"/>
                  <w:szCs w:val="18"/>
                </w:rPr>
                <w:t>\</w:t>
              </w:r>
              <w:proofErr w:type="spellStart"/>
              <w:r w:rsidRPr="000F5497">
                <w:rPr>
                  <w:rFonts w:ascii="Century Gothic" w:hAnsi="Century Gothic"/>
                  <w:sz w:val="18"/>
                  <w:szCs w:val="18"/>
                </w:rPr>
                <w:t>ParmCode</w:t>
              </w:r>
            </w:ins>
            <w:proofErr w:type="spellEnd"/>
            <w:del w:id="210" w:author="Quan Minh" w:date="2020-08-24T16:03:00Z">
              <w:r w:rsidR="000F5497" w:rsidRPr="000F5497" w:rsidDel="003300F8">
                <w:rPr>
                  <w:rFonts w:ascii="Century Gothic" w:hAnsi="Century Gothic"/>
                  <w:sz w:val="18"/>
                  <w:szCs w:val="18"/>
                </w:rPr>
                <w:delText>UFXMsg\MsgData\Doc\LocalDt</w:delText>
              </w:r>
            </w:del>
          </w:p>
        </w:tc>
        <w:tc>
          <w:tcPr>
            <w:tcW w:w="706" w:type="pct"/>
          </w:tcPr>
          <w:p w14:paraId="1D27719B" w14:textId="4EBD516A" w:rsidR="000F5497" w:rsidRPr="000F5497" w:rsidRDefault="000F5497" w:rsidP="00067CC1">
            <w:pPr>
              <w:pStyle w:val="CellBody"/>
              <w:rPr>
                <w:rFonts w:ascii="Century Gothic" w:hAnsi="Century Gothic"/>
                <w:sz w:val="18"/>
                <w:szCs w:val="18"/>
              </w:rPr>
            </w:pPr>
            <w:del w:id="211" w:author="Quan Minh" w:date="2020-08-24T16:04:00Z">
              <w:r w:rsidRPr="000F5497" w:rsidDel="000154A2">
                <w:rPr>
                  <w:rFonts w:ascii="Century Gothic" w:hAnsi="Century Gothic"/>
                  <w:sz w:val="18"/>
                  <w:szCs w:val="18"/>
                </w:rPr>
                <w:delText>Datetime</w:delText>
              </w:r>
            </w:del>
          </w:p>
        </w:tc>
        <w:tc>
          <w:tcPr>
            <w:tcW w:w="376" w:type="pct"/>
            <w:hideMark/>
          </w:tcPr>
          <w:p w14:paraId="0D3DF8B1" w14:textId="77777777" w:rsidR="000F5497" w:rsidRPr="000F5497" w:rsidRDefault="000F5497" w:rsidP="00067CC1">
            <w:pPr>
              <w:pStyle w:val="CellBody"/>
              <w:rPr>
                <w:rFonts w:ascii="Century Gothic" w:eastAsiaTheme="minorEastAsia" w:hAnsi="Century Gothic"/>
                <w:sz w:val="18"/>
                <w:szCs w:val="18"/>
              </w:rPr>
            </w:pPr>
            <w:r w:rsidRPr="000F5497">
              <w:rPr>
                <w:rFonts w:ascii="Century Gothic" w:hAnsi="Century Gothic"/>
                <w:sz w:val="18"/>
                <w:szCs w:val="18"/>
              </w:rPr>
              <w:t>M</w:t>
            </w:r>
          </w:p>
        </w:tc>
        <w:tc>
          <w:tcPr>
            <w:tcW w:w="1412" w:type="pct"/>
            <w:hideMark/>
          </w:tcPr>
          <w:p w14:paraId="1D7A4651" w14:textId="1813C94E" w:rsidR="000F5497" w:rsidRPr="000F5497" w:rsidRDefault="000F5497" w:rsidP="00067CC1">
            <w:pPr>
              <w:pStyle w:val="CellBody"/>
              <w:rPr>
                <w:rFonts w:ascii="Century Gothic" w:eastAsiaTheme="minorEastAsia" w:hAnsi="Century Gothic"/>
                <w:sz w:val="18"/>
                <w:szCs w:val="18"/>
              </w:rPr>
            </w:pPr>
            <w:del w:id="212" w:author="Quan Minh" w:date="2020-08-24T16:04:00Z">
              <w:r w:rsidRPr="000F5497" w:rsidDel="000154A2">
                <w:rPr>
                  <w:rFonts w:ascii="Century Gothic" w:hAnsi="Century Gothic"/>
                  <w:sz w:val="18"/>
                  <w:szCs w:val="18"/>
                </w:rPr>
                <w:delText>Transaction date</w:delText>
              </w:r>
            </w:del>
            <w:ins w:id="213" w:author="Quan Minh" w:date="2020-08-24T16:04:00Z">
              <w:r w:rsidR="000154A2">
                <w:rPr>
                  <w:rFonts w:ascii="Century Gothic" w:hAnsi="Century Gothic"/>
                  <w:sz w:val="18"/>
                  <w:szCs w:val="18"/>
                </w:rPr>
                <w:t>RRN</w:t>
              </w:r>
            </w:ins>
          </w:p>
        </w:tc>
        <w:tc>
          <w:tcPr>
            <w:tcW w:w="1045" w:type="pct"/>
          </w:tcPr>
          <w:p w14:paraId="76E844C0" w14:textId="77777777" w:rsidR="000F5497" w:rsidRPr="000F5497" w:rsidRDefault="000F5497" w:rsidP="00067CC1">
            <w:pPr>
              <w:pStyle w:val="CellBody"/>
              <w:rPr>
                <w:rFonts w:ascii="Century Gothic" w:hAnsi="Century Gothic"/>
                <w:sz w:val="18"/>
                <w:szCs w:val="18"/>
              </w:rPr>
            </w:pPr>
          </w:p>
        </w:tc>
      </w:tr>
      <w:tr w:rsidR="000F5497" w:rsidRPr="000F5497" w14:paraId="24A1C396" w14:textId="77777777" w:rsidTr="00067CC1">
        <w:tc>
          <w:tcPr>
            <w:tcW w:w="1461" w:type="pct"/>
            <w:hideMark/>
          </w:tcPr>
          <w:p w14:paraId="3BDD5D77" w14:textId="669E1A5A" w:rsidR="000F5497" w:rsidRPr="000F5497" w:rsidRDefault="000F5497" w:rsidP="00067CC1">
            <w:pPr>
              <w:pStyle w:val="CellBody"/>
              <w:rPr>
                <w:rFonts w:ascii="Century Gothic" w:eastAsiaTheme="minorEastAsia" w:hAnsi="Century Gothic"/>
                <w:sz w:val="18"/>
                <w:szCs w:val="18"/>
              </w:rPr>
            </w:pPr>
            <w:proofErr w:type="spellStart"/>
            <w:r w:rsidRPr="000F5497">
              <w:rPr>
                <w:rFonts w:ascii="Century Gothic" w:hAnsi="Century Gothic"/>
                <w:sz w:val="18"/>
                <w:szCs w:val="18"/>
              </w:rPr>
              <w:t>UFXMsg</w:t>
            </w:r>
            <w:proofErr w:type="spellEnd"/>
            <w:r w:rsidRPr="000F5497">
              <w:rPr>
                <w:rFonts w:ascii="Century Gothic" w:hAnsi="Century Gothic"/>
                <w:sz w:val="18"/>
                <w:szCs w:val="18"/>
              </w:rPr>
              <w:t>\</w:t>
            </w:r>
            <w:proofErr w:type="spellStart"/>
            <w:r w:rsidRPr="000F5497">
              <w:rPr>
                <w:rFonts w:ascii="Century Gothic" w:hAnsi="Century Gothic"/>
                <w:sz w:val="18"/>
                <w:szCs w:val="18"/>
              </w:rPr>
              <w:t>MsgData</w:t>
            </w:r>
            <w:proofErr w:type="spellEnd"/>
            <w:r w:rsidRPr="000F5497">
              <w:rPr>
                <w:rFonts w:ascii="Century Gothic" w:hAnsi="Century Gothic"/>
                <w:sz w:val="18"/>
                <w:szCs w:val="18"/>
              </w:rPr>
              <w:t>\Doc\</w:t>
            </w:r>
            <w:proofErr w:type="spellStart"/>
            <w:r w:rsidRPr="000F5497">
              <w:rPr>
                <w:rFonts w:ascii="Century Gothic" w:hAnsi="Century Gothic"/>
                <w:sz w:val="18"/>
                <w:szCs w:val="18"/>
              </w:rPr>
              <w:t>DocRefSet</w:t>
            </w:r>
            <w:proofErr w:type="spellEnd"/>
            <w:r w:rsidRPr="000F5497">
              <w:rPr>
                <w:rFonts w:ascii="Century Gothic" w:hAnsi="Century Gothic"/>
                <w:sz w:val="18"/>
                <w:szCs w:val="18"/>
              </w:rPr>
              <w:t>\</w:t>
            </w:r>
            <w:proofErr w:type="spellStart"/>
            <w:r w:rsidRPr="000F5497">
              <w:rPr>
                <w:rFonts w:ascii="Century Gothic" w:hAnsi="Century Gothic"/>
                <w:sz w:val="18"/>
                <w:szCs w:val="18"/>
              </w:rPr>
              <w:t>Parm</w:t>
            </w:r>
            <w:proofErr w:type="spellEnd"/>
            <w:del w:id="214" w:author="Quan Minh" w:date="2020-08-24T16:05:00Z">
              <w:r w:rsidRPr="000F5497" w:rsidDel="000154A2">
                <w:rPr>
                  <w:rFonts w:ascii="Century Gothic" w:hAnsi="Century Gothic"/>
                  <w:sz w:val="18"/>
                  <w:szCs w:val="18"/>
                </w:rPr>
                <w:delText>[ParmCode='RRN']</w:delText>
              </w:r>
            </w:del>
            <w:ins w:id="215" w:author="Quan Minh" w:date="2020-08-24T16:05:00Z">
              <w:r w:rsidR="000154A2">
                <w:rPr>
                  <w:rFonts w:ascii="Century Gothic" w:hAnsi="Century Gothic"/>
                  <w:sz w:val="18"/>
                  <w:szCs w:val="18"/>
                </w:rPr>
                <w:t>\</w:t>
              </w:r>
            </w:ins>
            <w:del w:id="216" w:author="Quan Minh" w:date="2020-08-24T16:05:00Z">
              <w:r w:rsidRPr="000F5497" w:rsidDel="000154A2">
                <w:rPr>
                  <w:rFonts w:ascii="Century Gothic" w:hAnsi="Century Gothic"/>
                  <w:sz w:val="18"/>
                  <w:szCs w:val="18"/>
                </w:rPr>
                <w:delText>.</w:delText>
              </w:r>
            </w:del>
            <w:r w:rsidRPr="000F5497">
              <w:rPr>
                <w:rFonts w:ascii="Century Gothic" w:hAnsi="Century Gothic"/>
                <w:sz w:val="18"/>
                <w:szCs w:val="18"/>
              </w:rPr>
              <w:t>Value</w:t>
            </w:r>
          </w:p>
        </w:tc>
        <w:tc>
          <w:tcPr>
            <w:tcW w:w="706" w:type="pct"/>
          </w:tcPr>
          <w:p w14:paraId="36576BB5" w14:textId="77777777" w:rsidR="000F5497" w:rsidRPr="000F5497" w:rsidRDefault="000F5497" w:rsidP="00067CC1">
            <w:pPr>
              <w:pStyle w:val="CellBody"/>
              <w:rPr>
                <w:rFonts w:ascii="Century Gothic" w:hAnsi="Century Gothic"/>
                <w:sz w:val="18"/>
                <w:szCs w:val="18"/>
              </w:rPr>
            </w:pPr>
            <w:proofErr w:type="gramStart"/>
            <w:r w:rsidRPr="000F5497">
              <w:rPr>
                <w:rFonts w:ascii="Century Gothic" w:hAnsi="Century Gothic"/>
                <w:sz w:val="18"/>
                <w:szCs w:val="18"/>
              </w:rPr>
              <w:t>Char(</w:t>
            </w:r>
            <w:proofErr w:type="gramEnd"/>
            <w:r w:rsidRPr="000F5497">
              <w:rPr>
                <w:rFonts w:ascii="Century Gothic" w:hAnsi="Century Gothic"/>
                <w:sz w:val="18"/>
                <w:szCs w:val="18"/>
              </w:rPr>
              <w:t>12)</w:t>
            </w:r>
          </w:p>
        </w:tc>
        <w:tc>
          <w:tcPr>
            <w:tcW w:w="376" w:type="pct"/>
            <w:hideMark/>
          </w:tcPr>
          <w:p w14:paraId="52CBD18D" w14:textId="77777777" w:rsidR="000F5497" w:rsidRPr="000F5497" w:rsidRDefault="000F5497" w:rsidP="00067CC1">
            <w:pPr>
              <w:pStyle w:val="CellBody"/>
              <w:rPr>
                <w:rFonts w:ascii="Century Gothic" w:eastAsiaTheme="minorEastAsia" w:hAnsi="Century Gothic"/>
                <w:sz w:val="18"/>
                <w:szCs w:val="18"/>
              </w:rPr>
            </w:pPr>
            <w:r w:rsidRPr="000F5497">
              <w:rPr>
                <w:rFonts w:ascii="Century Gothic" w:hAnsi="Century Gothic"/>
                <w:sz w:val="18"/>
                <w:szCs w:val="18"/>
              </w:rPr>
              <w:t>M</w:t>
            </w:r>
          </w:p>
        </w:tc>
        <w:tc>
          <w:tcPr>
            <w:tcW w:w="1412" w:type="pct"/>
            <w:hideMark/>
          </w:tcPr>
          <w:p w14:paraId="7032DD0B" w14:textId="77777777" w:rsidR="000F5497" w:rsidRPr="000F5497" w:rsidRDefault="000F5497" w:rsidP="00067CC1">
            <w:pPr>
              <w:pStyle w:val="CellBody"/>
              <w:rPr>
                <w:rFonts w:ascii="Century Gothic" w:eastAsiaTheme="minorEastAsia" w:hAnsi="Century Gothic"/>
                <w:sz w:val="18"/>
                <w:szCs w:val="18"/>
              </w:rPr>
            </w:pPr>
            <w:r w:rsidRPr="000F5497">
              <w:rPr>
                <w:rFonts w:ascii="Century Gothic" w:hAnsi="Century Gothic"/>
                <w:sz w:val="18"/>
                <w:szCs w:val="18"/>
              </w:rPr>
              <w:t>Retrieve reference number</w:t>
            </w:r>
          </w:p>
        </w:tc>
        <w:tc>
          <w:tcPr>
            <w:tcW w:w="1045" w:type="pct"/>
          </w:tcPr>
          <w:p w14:paraId="6A56F27E" w14:textId="77777777" w:rsidR="000F5497" w:rsidRPr="000F5497" w:rsidRDefault="000F5497" w:rsidP="00067CC1">
            <w:pPr>
              <w:pStyle w:val="CellBody"/>
              <w:rPr>
                <w:rFonts w:ascii="Century Gothic" w:hAnsi="Century Gothic"/>
                <w:sz w:val="18"/>
                <w:szCs w:val="18"/>
              </w:rPr>
            </w:pPr>
          </w:p>
        </w:tc>
      </w:tr>
      <w:tr w:rsidR="000F5497" w:rsidRPr="000F5497" w14:paraId="10755291" w14:textId="77777777" w:rsidTr="00067CC1">
        <w:tc>
          <w:tcPr>
            <w:tcW w:w="1461" w:type="pct"/>
          </w:tcPr>
          <w:p w14:paraId="6CD915F9" w14:textId="77777777" w:rsidR="000F5497" w:rsidRPr="000F5497" w:rsidRDefault="000F5497" w:rsidP="00067CC1">
            <w:pPr>
              <w:pStyle w:val="CellBody"/>
              <w:rPr>
                <w:rFonts w:ascii="Century Gothic" w:hAnsi="Century Gothic"/>
                <w:sz w:val="18"/>
                <w:szCs w:val="18"/>
              </w:rPr>
            </w:pPr>
            <w:proofErr w:type="spellStart"/>
            <w:r w:rsidRPr="000F5497">
              <w:rPr>
                <w:rFonts w:ascii="Century Gothic" w:hAnsi="Century Gothic"/>
                <w:sz w:val="18"/>
                <w:szCs w:val="18"/>
              </w:rPr>
              <w:t>UFXMsg</w:t>
            </w:r>
            <w:proofErr w:type="spellEnd"/>
            <w:r w:rsidRPr="000F5497">
              <w:rPr>
                <w:rFonts w:ascii="Century Gothic" w:hAnsi="Century Gothic"/>
                <w:sz w:val="18"/>
                <w:szCs w:val="18"/>
              </w:rPr>
              <w:t>\</w:t>
            </w:r>
            <w:proofErr w:type="spellStart"/>
            <w:r w:rsidRPr="000F5497">
              <w:rPr>
                <w:rFonts w:ascii="Century Gothic" w:hAnsi="Century Gothic"/>
                <w:sz w:val="18"/>
                <w:szCs w:val="18"/>
              </w:rPr>
              <w:t>MsgData</w:t>
            </w:r>
            <w:proofErr w:type="spellEnd"/>
            <w:r w:rsidRPr="000F5497">
              <w:rPr>
                <w:rFonts w:ascii="Century Gothic" w:hAnsi="Century Gothic"/>
                <w:sz w:val="18"/>
                <w:szCs w:val="18"/>
              </w:rPr>
              <w:t>\Doc\ Requestor\</w:t>
            </w:r>
            <w:proofErr w:type="spellStart"/>
            <w:r w:rsidRPr="000F5497">
              <w:rPr>
                <w:rFonts w:ascii="Century Gothic" w:hAnsi="Century Gothic"/>
                <w:sz w:val="18"/>
                <w:szCs w:val="18"/>
              </w:rPr>
              <w:t>ContractNumber</w:t>
            </w:r>
            <w:proofErr w:type="spellEnd"/>
          </w:p>
        </w:tc>
        <w:tc>
          <w:tcPr>
            <w:tcW w:w="706" w:type="pct"/>
          </w:tcPr>
          <w:p w14:paraId="5F2CF268" w14:textId="77777777" w:rsidR="000F5497" w:rsidRPr="000F5497" w:rsidRDefault="000F5497" w:rsidP="00067CC1">
            <w:pPr>
              <w:pStyle w:val="CellBody"/>
              <w:rPr>
                <w:rFonts w:ascii="Century Gothic" w:hAnsi="Century Gothic"/>
                <w:sz w:val="18"/>
                <w:szCs w:val="18"/>
              </w:rPr>
            </w:pPr>
            <w:proofErr w:type="gramStart"/>
            <w:r w:rsidRPr="000F5497">
              <w:rPr>
                <w:rFonts w:ascii="Century Gothic" w:hAnsi="Century Gothic"/>
                <w:sz w:val="18"/>
                <w:szCs w:val="18"/>
              </w:rPr>
              <w:t>Varchar(</w:t>
            </w:r>
            <w:proofErr w:type="gramEnd"/>
            <w:r w:rsidRPr="000F5497">
              <w:rPr>
                <w:rFonts w:ascii="Century Gothic" w:hAnsi="Century Gothic"/>
                <w:sz w:val="18"/>
                <w:szCs w:val="18"/>
              </w:rPr>
              <w:t>32)</w:t>
            </w:r>
          </w:p>
        </w:tc>
        <w:tc>
          <w:tcPr>
            <w:tcW w:w="376" w:type="pct"/>
          </w:tcPr>
          <w:p w14:paraId="5A5C70D9" w14:textId="77777777" w:rsidR="000F5497" w:rsidRPr="000F5497" w:rsidRDefault="000F5497" w:rsidP="00067CC1">
            <w:pPr>
              <w:pStyle w:val="CellBody"/>
              <w:rPr>
                <w:rFonts w:ascii="Century Gothic" w:hAnsi="Century Gothic"/>
                <w:sz w:val="18"/>
                <w:szCs w:val="18"/>
              </w:rPr>
            </w:pPr>
            <w:r w:rsidRPr="000F5497">
              <w:rPr>
                <w:rFonts w:ascii="Century Gothic" w:hAnsi="Century Gothic"/>
                <w:sz w:val="18"/>
                <w:szCs w:val="18"/>
              </w:rPr>
              <w:t>M</w:t>
            </w:r>
          </w:p>
        </w:tc>
        <w:tc>
          <w:tcPr>
            <w:tcW w:w="1412" w:type="pct"/>
          </w:tcPr>
          <w:p w14:paraId="27621258" w14:textId="77777777" w:rsidR="000F5497" w:rsidRPr="000F5497" w:rsidRDefault="000F5497" w:rsidP="00067CC1">
            <w:pPr>
              <w:pStyle w:val="CellBody"/>
              <w:rPr>
                <w:rFonts w:ascii="Century Gothic" w:hAnsi="Century Gothic"/>
                <w:sz w:val="18"/>
                <w:szCs w:val="18"/>
              </w:rPr>
            </w:pPr>
            <w:r w:rsidRPr="000F5497">
              <w:rPr>
                <w:rFonts w:ascii="Century Gothic" w:hAnsi="Century Gothic"/>
                <w:sz w:val="18"/>
                <w:szCs w:val="18"/>
              </w:rPr>
              <w:t xml:space="preserve">Card contract number </w:t>
            </w:r>
          </w:p>
        </w:tc>
        <w:tc>
          <w:tcPr>
            <w:tcW w:w="1045" w:type="pct"/>
          </w:tcPr>
          <w:p w14:paraId="786687D1" w14:textId="77777777" w:rsidR="000F5497" w:rsidRPr="000F5497" w:rsidRDefault="000F5497" w:rsidP="00067CC1">
            <w:pPr>
              <w:pStyle w:val="CellBody"/>
              <w:rPr>
                <w:rFonts w:ascii="Century Gothic" w:hAnsi="Century Gothic"/>
                <w:sz w:val="18"/>
                <w:szCs w:val="18"/>
              </w:rPr>
            </w:pPr>
          </w:p>
        </w:tc>
      </w:tr>
      <w:tr w:rsidR="000F5497" w:rsidRPr="000F5497" w:rsidDel="003300F8" w14:paraId="1E1040FC" w14:textId="5DBA2596" w:rsidTr="00067CC1">
        <w:trPr>
          <w:del w:id="217" w:author="Quan Minh" w:date="2020-08-24T16:03:00Z"/>
        </w:trPr>
        <w:tc>
          <w:tcPr>
            <w:tcW w:w="1461" w:type="pct"/>
          </w:tcPr>
          <w:p w14:paraId="7FED3F0B" w14:textId="728D693F" w:rsidR="000F5497" w:rsidRPr="000F5497" w:rsidDel="003300F8" w:rsidRDefault="000F5497" w:rsidP="00067CC1">
            <w:pPr>
              <w:pStyle w:val="CellBody"/>
              <w:rPr>
                <w:del w:id="218" w:author="Quan Minh" w:date="2020-08-24T16:03:00Z"/>
                <w:rFonts w:ascii="Century Gothic" w:hAnsi="Century Gothic"/>
                <w:sz w:val="18"/>
                <w:szCs w:val="18"/>
              </w:rPr>
            </w:pPr>
            <w:del w:id="219" w:author="Quan Minh" w:date="2020-08-24T16:03:00Z">
              <w:r w:rsidRPr="000F5497" w:rsidDel="003300F8">
                <w:rPr>
                  <w:rFonts w:ascii="Century Gothic" w:hAnsi="Century Gothic"/>
                  <w:sz w:val="18"/>
                  <w:szCs w:val="18"/>
                </w:rPr>
                <w:delText>UFXMsg\MsgData\Doc\ Requestor\CardInfo\CardExpiry</w:delText>
              </w:r>
            </w:del>
          </w:p>
        </w:tc>
        <w:tc>
          <w:tcPr>
            <w:tcW w:w="706" w:type="pct"/>
          </w:tcPr>
          <w:p w14:paraId="4B9875F1" w14:textId="73D7B58D" w:rsidR="000F5497" w:rsidRPr="000F5497" w:rsidDel="003300F8" w:rsidRDefault="000F5497" w:rsidP="00067CC1">
            <w:pPr>
              <w:pStyle w:val="CellBody"/>
              <w:rPr>
                <w:del w:id="220" w:author="Quan Minh" w:date="2020-08-24T16:03:00Z"/>
                <w:rFonts w:ascii="Century Gothic" w:hAnsi="Century Gothic"/>
                <w:sz w:val="18"/>
                <w:szCs w:val="18"/>
              </w:rPr>
            </w:pPr>
            <w:del w:id="221" w:author="Quan Minh" w:date="2020-08-24T16:03:00Z">
              <w:r w:rsidRPr="000F5497" w:rsidDel="003300F8">
                <w:rPr>
                  <w:rFonts w:ascii="Century Gothic" w:hAnsi="Century Gothic"/>
                  <w:sz w:val="18"/>
                  <w:szCs w:val="18"/>
                </w:rPr>
                <w:delText>YYMM</w:delText>
              </w:r>
            </w:del>
          </w:p>
        </w:tc>
        <w:tc>
          <w:tcPr>
            <w:tcW w:w="376" w:type="pct"/>
          </w:tcPr>
          <w:p w14:paraId="32F17C96" w14:textId="489AD395" w:rsidR="000F5497" w:rsidRPr="000F5497" w:rsidDel="003300F8" w:rsidRDefault="000F5497" w:rsidP="00067CC1">
            <w:pPr>
              <w:pStyle w:val="CellBody"/>
              <w:rPr>
                <w:del w:id="222" w:author="Quan Minh" w:date="2020-08-24T16:03:00Z"/>
                <w:rFonts w:ascii="Century Gothic" w:hAnsi="Century Gothic"/>
                <w:sz w:val="18"/>
                <w:szCs w:val="18"/>
              </w:rPr>
            </w:pPr>
            <w:del w:id="223" w:author="Quan Minh" w:date="2020-08-24T16:03:00Z">
              <w:r w:rsidRPr="000F5497" w:rsidDel="003300F8">
                <w:rPr>
                  <w:rFonts w:ascii="Century Gothic" w:hAnsi="Century Gothic"/>
                  <w:sz w:val="18"/>
                  <w:szCs w:val="18"/>
                </w:rPr>
                <w:delText>M</w:delText>
              </w:r>
            </w:del>
          </w:p>
        </w:tc>
        <w:tc>
          <w:tcPr>
            <w:tcW w:w="1412" w:type="pct"/>
          </w:tcPr>
          <w:p w14:paraId="75455EC1" w14:textId="6B2C2934" w:rsidR="000F5497" w:rsidRPr="000F5497" w:rsidDel="003300F8" w:rsidRDefault="000F5497" w:rsidP="00067CC1">
            <w:pPr>
              <w:pStyle w:val="CellBody"/>
              <w:rPr>
                <w:del w:id="224" w:author="Quan Minh" w:date="2020-08-24T16:03:00Z"/>
                <w:rFonts w:ascii="Century Gothic" w:hAnsi="Century Gothic"/>
                <w:sz w:val="18"/>
                <w:szCs w:val="18"/>
              </w:rPr>
            </w:pPr>
            <w:del w:id="225" w:author="Quan Minh" w:date="2020-08-24T16:03:00Z">
              <w:r w:rsidRPr="000F5497" w:rsidDel="003300F8">
                <w:rPr>
                  <w:rFonts w:ascii="Century Gothic" w:hAnsi="Century Gothic"/>
                  <w:sz w:val="18"/>
                  <w:szCs w:val="18"/>
                </w:rPr>
                <w:delText>Card Expired date</w:delText>
              </w:r>
            </w:del>
          </w:p>
        </w:tc>
        <w:tc>
          <w:tcPr>
            <w:tcW w:w="1045" w:type="pct"/>
          </w:tcPr>
          <w:p w14:paraId="01511145" w14:textId="1835A9A7" w:rsidR="000F5497" w:rsidRPr="000F5497" w:rsidDel="003300F8" w:rsidRDefault="000F5497" w:rsidP="00067CC1">
            <w:pPr>
              <w:pStyle w:val="CellBody"/>
              <w:rPr>
                <w:del w:id="226" w:author="Quan Minh" w:date="2020-08-24T16:03:00Z"/>
                <w:rFonts w:ascii="Century Gothic" w:hAnsi="Century Gothic"/>
                <w:sz w:val="18"/>
                <w:szCs w:val="18"/>
              </w:rPr>
            </w:pPr>
          </w:p>
        </w:tc>
      </w:tr>
      <w:tr w:rsidR="000F5497" w:rsidRPr="000F5497" w14:paraId="3A5A93BA" w14:textId="77777777" w:rsidTr="00067CC1">
        <w:tc>
          <w:tcPr>
            <w:tcW w:w="1461" w:type="pct"/>
            <w:hideMark/>
          </w:tcPr>
          <w:p w14:paraId="7099D0DF" w14:textId="77777777" w:rsidR="000F5497" w:rsidRPr="000F5497" w:rsidRDefault="000F5497" w:rsidP="00067CC1">
            <w:pPr>
              <w:pStyle w:val="CellBody"/>
              <w:rPr>
                <w:rFonts w:ascii="Century Gothic" w:eastAsiaTheme="minorEastAsia" w:hAnsi="Century Gothic"/>
                <w:sz w:val="18"/>
                <w:szCs w:val="18"/>
              </w:rPr>
            </w:pPr>
            <w:proofErr w:type="spellStart"/>
            <w:r w:rsidRPr="000F5497">
              <w:rPr>
                <w:rFonts w:ascii="Century Gothic" w:hAnsi="Century Gothic"/>
                <w:sz w:val="18"/>
                <w:szCs w:val="18"/>
              </w:rPr>
              <w:t>UFXMsg</w:t>
            </w:r>
            <w:proofErr w:type="spellEnd"/>
            <w:r w:rsidRPr="000F5497">
              <w:rPr>
                <w:rFonts w:ascii="Century Gothic" w:hAnsi="Century Gothic"/>
                <w:sz w:val="18"/>
                <w:szCs w:val="18"/>
              </w:rPr>
              <w:t>\</w:t>
            </w:r>
            <w:proofErr w:type="spellStart"/>
            <w:r w:rsidRPr="000F5497">
              <w:rPr>
                <w:rFonts w:ascii="Century Gothic" w:hAnsi="Century Gothic"/>
                <w:sz w:val="18"/>
                <w:szCs w:val="18"/>
              </w:rPr>
              <w:t>MsgData</w:t>
            </w:r>
            <w:proofErr w:type="spellEnd"/>
            <w:r w:rsidRPr="000F5497">
              <w:rPr>
                <w:rFonts w:ascii="Century Gothic" w:hAnsi="Century Gothic"/>
                <w:sz w:val="18"/>
                <w:szCs w:val="18"/>
              </w:rPr>
              <w:t xml:space="preserve">\Doc\ Requestor\ </w:t>
            </w:r>
            <w:proofErr w:type="spellStart"/>
            <w:r w:rsidRPr="000F5497">
              <w:rPr>
                <w:rFonts w:ascii="Century Gothic" w:hAnsi="Century Gothic"/>
                <w:sz w:val="18"/>
                <w:szCs w:val="18"/>
              </w:rPr>
              <w:t>SecurityData</w:t>
            </w:r>
            <w:proofErr w:type="spellEnd"/>
            <w:r w:rsidRPr="000F5497">
              <w:rPr>
                <w:rFonts w:ascii="Century Gothic" w:hAnsi="Century Gothic"/>
                <w:sz w:val="18"/>
                <w:szCs w:val="18"/>
              </w:rPr>
              <w:t xml:space="preserve">\ </w:t>
            </w:r>
            <w:proofErr w:type="spellStart"/>
            <w:r w:rsidRPr="000F5497">
              <w:rPr>
                <w:rFonts w:ascii="Century Gothic" w:hAnsi="Century Gothic"/>
                <w:sz w:val="18"/>
                <w:szCs w:val="18"/>
              </w:rPr>
              <w:t>SecParm</w:t>
            </w:r>
            <w:proofErr w:type="spellEnd"/>
            <w:r w:rsidRPr="000F5497">
              <w:rPr>
                <w:rFonts w:ascii="Century Gothic" w:hAnsi="Century Gothic"/>
                <w:sz w:val="18"/>
                <w:szCs w:val="18"/>
              </w:rPr>
              <w:t>\Code</w:t>
            </w:r>
          </w:p>
        </w:tc>
        <w:tc>
          <w:tcPr>
            <w:tcW w:w="706" w:type="pct"/>
          </w:tcPr>
          <w:p w14:paraId="57EEF1BC" w14:textId="77777777" w:rsidR="000F5497" w:rsidRPr="000F5497" w:rsidRDefault="000F5497" w:rsidP="00067CC1">
            <w:pPr>
              <w:pStyle w:val="CellBody"/>
              <w:rPr>
                <w:rFonts w:ascii="Century Gothic" w:hAnsi="Century Gothic"/>
                <w:sz w:val="18"/>
                <w:szCs w:val="18"/>
              </w:rPr>
            </w:pPr>
          </w:p>
        </w:tc>
        <w:tc>
          <w:tcPr>
            <w:tcW w:w="376" w:type="pct"/>
          </w:tcPr>
          <w:p w14:paraId="04BC9F21" w14:textId="77777777" w:rsidR="000F5497" w:rsidRPr="000F5497" w:rsidRDefault="000F5497" w:rsidP="00067CC1">
            <w:pPr>
              <w:pStyle w:val="CellBody"/>
              <w:rPr>
                <w:rFonts w:ascii="Century Gothic" w:eastAsiaTheme="minorEastAsia" w:hAnsi="Century Gothic"/>
                <w:sz w:val="18"/>
                <w:szCs w:val="18"/>
              </w:rPr>
            </w:pPr>
            <w:r w:rsidRPr="000F5497">
              <w:rPr>
                <w:rFonts w:ascii="Century Gothic" w:hAnsi="Century Gothic"/>
                <w:sz w:val="18"/>
                <w:szCs w:val="18"/>
              </w:rPr>
              <w:t>M</w:t>
            </w:r>
          </w:p>
        </w:tc>
        <w:tc>
          <w:tcPr>
            <w:tcW w:w="1412" w:type="pct"/>
          </w:tcPr>
          <w:p w14:paraId="533162B2" w14:textId="77777777" w:rsidR="000F5497" w:rsidRPr="000F5497" w:rsidRDefault="000F5497" w:rsidP="00067CC1">
            <w:pPr>
              <w:pStyle w:val="CellBody"/>
              <w:rPr>
                <w:rFonts w:ascii="Century Gothic" w:eastAsiaTheme="minorEastAsia" w:hAnsi="Century Gothic"/>
                <w:sz w:val="18"/>
                <w:szCs w:val="18"/>
              </w:rPr>
            </w:pPr>
            <w:r w:rsidRPr="000F5497">
              <w:rPr>
                <w:rFonts w:ascii="Century Gothic" w:hAnsi="Century Gothic"/>
                <w:b/>
                <w:color w:val="FF0000"/>
                <w:sz w:val="18"/>
                <w:szCs w:val="18"/>
              </w:rPr>
              <w:t>“PIN”</w:t>
            </w:r>
          </w:p>
        </w:tc>
        <w:tc>
          <w:tcPr>
            <w:tcW w:w="1045" w:type="pct"/>
          </w:tcPr>
          <w:p w14:paraId="28A418DD" w14:textId="77777777" w:rsidR="000F5497" w:rsidRPr="000F5497" w:rsidRDefault="000F5497" w:rsidP="00067CC1">
            <w:pPr>
              <w:pStyle w:val="CellBody"/>
              <w:rPr>
                <w:rFonts w:ascii="Century Gothic" w:hAnsi="Century Gothic"/>
                <w:b/>
                <w:sz w:val="18"/>
                <w:szCs w:val="18"/>
              </w:rPr>
            </w:pPr>
          </w:p>
        </w:tc>
      </w:tr>
      <w:tr w:rsidR="000F5497" w:rsidRPr="000F5497" w14:paraId="56AFC0D5" w14:textId="77777777" w:rsidTr="00067CC1">
        <w:tc>
          <w:tcPr>
            <w:tcW w:w="1461" w:type="pct"/>
            <w:hideMark/>
          </w:tcPr>
          <w:p w14:paraId="3FE21E50" w14:textId="77777777" w:rsidR="000F5497" w:rsidRPr="000F5497" w:rsidRDefault="000F5497" w:rsidP="00067CC1">
            <w:pPr>
              <w:pStyle w:val="CellBody"/>
              <w:rPr>
                <w:rFonts w:ascii="Century Gothic" w:eastAsiaTheme="minorEastAsia" w:hAnsi="Century Gothic"/>
                <w:sz w:val="18"/>
                <w:szCs w:val="18"/>
              </w:rPr>
            </w:pPr>
            <w:proofErr w:type="spellStart"/>
            <w:r w:rsidRPr="000F5497">
              <w:rPr>
                <w:rFonts w:ascii="Century Gothic" w:hAnsi="Century Gothic"/>
                <w:sz w:val="18"/>
                <w:szCs w:val="18"/>
              </w:rPr>
              <w:t>UFXMsg</w:t>
            </w:r>
            <w:proofErr w:type="spellEnd"/>
            <w:r w:rsidRPr="000F5497">
              <w:rPr>
                <w:rFonts w:ascii="Century Gothic" w:hAnsi="Century Gothic"/>
                <w:sz w:val="18"/>
                <w:szCs w:val="18"/>
              </w:rPr>
              <w:t>\</w:t>
            </w:r>
            <w:proofErr w:type="spellStart"/>
            <w:r w:rsidRPr="000F5497">
              <w:rPr>
                <w:rFonts w:ascii="Century Gothic" w:hAnsi="Century Gothic"/>
                <w:sz w:val="18"/>
                <w:szCs w:val="18"/>
              </w:rPr>
              <w:t>MsgData</w:t>
            </w:r>
            <w:proofErr w:type="spellEnd"/>
            <w:r w:rsidRPr="000F5497">
              <w:rPr>
                <w:rFonts w:ascii="Century Gothic" w:hAnsi="Century Gothic"/>
                <w:sz w:val="18"/>
                <w:szCs w:val="18"/>
              </w:rPr>
              <w:t xml:space="preserve">\Doc\ Requestor\ </w:t>
            </w:r>
            <w:proofErr w:type="spellStart"/>
            <w:r w:rsidRPr="000F5497">
              <w:rPr>
                <w:rFonts w:ascii="Century Gothic" w:hAnsi="Century Gothic"/>
                <w:sz w:val="18"/>
                <w:szCs w:val="18"/>
              </w:rPr>
              <w:t>SecurityData</w:t>
            </w:r>
            <w:proofErr w:type="spellEnd"/>
            <w:r w:rsidRPr="000F5497">
              <w:rPr>
                <w:rFonts w:ascii="Century Gothic" w:hAnsi="Century Gothic"/>
                <w:sz w:val="18"/>
                <w:szCs w:val="18"/>
              </w:rPr>
              <w:t xml:space="preserve">\ </w:t>
            </w:r>
            <w:proofErr w:type="spellStart"/>
            <w:r w:rsidRPr="000F5497">
              <w:rPr>
                <w:rFonts w:ascii="Century Gothic" w:hAnsi="Century Gothic"/>
                <w:sz w:val="18"/>
                <w:szCs w:val="18"/>
              </w:rPr>
              <w:t>SecParm</w:t>
            </w:r>
            <w:proofErr w:type="spellEnd"/>
            <w:r w:rsidRPr="000F5497">
              <w:rPr>
                <w:rFonts w:ascii="Century Gothic" w:hAnsi="Century Gothic"/>
                <w:sz w:val="18"/>
                <w:szCs w:val="18"/>
              </w:rPr>
              <w:t>\Type</w:t>
            </w:r>
          </w:p>
        </w:tc>
        <w:tc>
          <w:tcPr>
            <w:tcW w:w="706" w:type="pct"/>
          </w:tcPr>
          <w:p w14:paraId="60B1B170" w14:textId="77777777" w:rsidR="000F5497" w:rsidRPr="000F5497" w:rsidRDefault="000F5497" w:rsidP="00067CC1">
            <w:pPr>
              <w:pStyle w:val="CellBody"/>
              <w:rPr>
                <w:rFonts w:ascii="Century Gothic" w:hAnsi="Century Gothic"/>
                <w:sz w:val="18"/>
                <w:szCs w:val="18"/>
              </w:rPr>
            </w:pPr>
          </w:p>
        </w:tc>
        <w:tc>
          <w:tcPr>
            <w:tcW w:w="376" w:type="pct"/>
          </w:tcPr>
          <w:p w14:paraId="1BF0EF61" w14:textId="77777777" w:rsidR="000F5497" w:rsidRPr="000F5497" w:rsidRDefault="000F5497" w:rsidP="00067CC1">
            <w:pPr>
              <w:pStyle w:val="CellBody"/>
              <w:rPr>
                <w:rFonts w:ascii="Century Gothic" w:eastAsiaTheme="minorEastAsia" w:hAnsi="Century Gothic"/>
                <w:sz w:val="18"/>
                <w:szCs w:val="18"/>
              </w:rPr>
            </w:pPr>
            <w:r w:rsidRPr="000F5497">
              <w:rPr>
                <w:rFonts w:ascii="Century Gothic" w:hAnsi="Century Gothic"/>
                <w:sz w:val="18"/>
                <w:szCs w:val="18"/>
              </w:rPr>
              <w:t>M</w:t>
            </w:r>
          </w:p>
        </w:tc>
        <w:tc>
          <w:tcPr>
            <w:tcW w:w="1412" w:type="pct"/>
          </w:tcPr>
          <w:p w14:paraId="051C1FFA" w14:textId="77777777" w:rsidR="000F5497" w:rsidRPr="000F5497" w:rsidRDefault="000F5497" w:rsidP="00067CC1">
            <w:pPr>
              <w:pStyle w:val="CellBody"/>
              <w:rPr>
                <w:rFonts w:ascii="Century Gothic" w:eastAsiaTheme="minorEastAsia" w:hAnsi="Century Gothic"/>
                <w:sz w:val="18"/>
                <w:szCs w:val="18"/>
              </w:rPr>
            </w:pPr>
            <w:r w:rsidRPr="000F5497">
              <w:rPr>
                <w:rFonts w:ascii="Century Gothic" w:hAnsi="Century Gothic"/>
                <w:b/>
                <w:color w:val="FF0000"/>
                <w:sz w:val="18"/>
                <w:szCs w:val="18"/>
              </w:rPr>
              <w:t>“01”</w:t>
            </w:r>
          </w:p>
        </w:tc>
        <w:tc>
          <w:tcPr>
            <w:tcW w:w="1045" w:type="pct"/>
          </w:tcPr>
          <w:p w14:paraId="23037517" w14:textId="77777777" w:rsidR="000F5497" w:rsidRPr="000F5497" w:rsidRDefault="000F5497" w:rsidP="00067CC1">
            <w:pPr>
              <w:pStyle w:val="CellBody"/>
              <w:rPr>
                <w:rFonts w:ascii="Century Gothic" w:hAnsi="Century Gothic"/>
                <w:b/>
                <w:sz w:val="18"/>
                <w:szCs w:val="18"/>
              </w:rPr>
            </w:pPr>
          </w:p>
        </w:tc>
      </w:tr>
      <w:tr w:rsidR="000F5497" w:rsidRPr="000F5497" w14:paraId="1850D8A5" w14:textId="77777777" w:rsidTr="00067CC1">
        <w:tc>
          <w:tcPr>
            <w:tcW w:w="1461" w:type="pct"/>
            <w:hideMark/>
          </w:tcPr>
          <w:p w14:paraId="2F857E2D" w14:textId="77777777" w:rsidR="000F5497" w:rsidRPr="000F5497" w:rsidRDefault="000F5497" w:rsidP="00067CC1">
            <w:pPr>
              <w:pStyle w:val="CellBody"/>
              <w:rPr>
                <w:rFonts w:ascii="Century Gothic" w:eastAsiaTheme="minorEastAsia" w:hAnsi="Century Gothic"/>
                <w:sz w:val="18"/>
                <w:szCs w:val="18"/>
              </w:rPr>
            </w:pPr>
            <w:proofErr w:type="spellStart"/>
            <w:r w:rsidRPr="000F5497">
              <w:rPr>
                <w:rFonts w:ascii="Century Gothic" w:hAnsi="Century Gothic"/>
                <w:sz w:val="18"/>
                <w:szCs w:val="18"/>
              </w:rPr>
              <w:t>UFXMsg</w:t>
            </w:r>
            <w:proofErr w:type="spellEnd"/>
            <w:r w:rsidRPr="000F5497">
              <w:rPr>
                <w:rFonts w:ascii="Century Gothic" w:hAnsi="Century Gothic"/>
                <w:sz w:val="18"/>
                <w:szCs w:val="18"/>
              </w:rPr>
              <w:t>\</w:t>
            </w:r>
            <w:proofErr w:type="spellStart"/>
            <w:r w:rsidRPr="000F5497">
              <w:rPr>
                <w:rFonts w:ascii="Century Gothic" w:hAnsi="Century Gothic"/>
                <w:sz w:val="18"/>
                <w:szCs w:val="18"/>
              </w:rPr>
              <w:t>MsgData</w:t>
            </w:r>
            <w:proofErr w:type="spellEnd"/>
            <w:r w:rsidRPr="000F5497">
              <w:rPr>
                <w:rFonts w:ascii="Century Gothic" w:hAnsi="Century Gothic"/>
                <w:sz w:val="18"/>
                <w:szCs w:val="18"/>
              </w:rPr>
              <w:t xml:space="preserve">\Doc\ Requestor\ </w:t>
            </w:r>
            <w:proofErr w:type="spellStart"/>
            <w:r w:rsidRPr="000F5497">
              <w:rPr>
                <w:rFonts w:ascii="Century Gothic" w:hAnsi="Century Gothic"/>
                <w:sz w:val="18"/>
                <w:szCs w:val="18"/>
              </w:rPr>
              <w:t>SecurityData</w:t>
            </w:r>
            <w:proofErr w:type="spellEnd"/>
            <w:r w:rsidRPr="000F5497">
              <w:rPr>
                <w:rFonts w:ascii="Century Gothic" w:hAnsi="Century Gothic"/>
                <w:sz w:val="18"/>
                <w:szCs w:val="18"/>
              </w:rPr>
              <w:t xml:space="preserve">\ </w:t>
            </w:r>
            <w:proofErr w:type="spellStart"/>
            <w:r w:rsidRPr="000F5497">
              <w:rPr>
                <w:rFonts w:ascii="Century Gothic" w:hAnsi="Century Gothic"/>
                <w:sz w:val="18"/>
                <w:szCs w:val="18"/>
              </w:rPr>
              <w:t>SecParm</w:t>
            </w:r>
            <w:proofErr w:type="spellEnd"/>
            <w:r w:rsidRPr="000F5497">
              <w:rPr>
                <w:rFonts w:ascii="Century Gothic" w:hAnsi="Century Gothic"/>
                <w:sz w:val="18"/>
                <w:szCs w:val="18"/>
              </w:rPr>
              <w:t xml:space="preserve">\ </w:t>
            </w:r>
            <w:proofErr w:type="spellStart"/>
            <w:r w:rsidRPr="000F5497">
              <w:rPr>
                <w:rFonts w:ascii="Century Gothic" w:hAnsi="Century Gothic"/>
                <w:sz w:val="18"/>
                <w:szCs w:val="18"/>
              </w:rPr>
              <w:t>HexData</w:t>
            </w:r>
            <w:proofErr w:type="spellEnd"/>
          </w:p>
        </w:tc>
        <w:tc>
          <w:tcPr>
            <w:tcW w:w="706" w:type="pct"/>
          </w:tcPr>
          <w:p w14:paraId="2F46532C" w14:textId="77777777" w:rsidR="000F5497" w:rsidRPr="000F5497" w:rsidRDefault="000F5497" w:rsidP="00067CC1">
            <w:pPr>
              <w:pStyle w:val="CellBody"/>
              <w:rPr>
                <w:rFonts w:ascii="Century Gothic" w:hAnsi="Century Gothic"/>
                <w:sz w:val="18"/>
                <w:szCs w:val="18"/>
              </w:rPr>
            </w:pPr>
          </w:p>
        </w:tc>
        <w:tc>
          <w:tcPr>
            <w:tcW w:w="376" w:type="pct"/>
          </w:tcPr>
          <w:p w14:paraId="37F19C1F" w14:textId="77777777" w:rsidR="000F5497" w:rsidRPr="000F5497" w:rsidRDefault="000F5497" w:rsidP="00067CC1">
            <w:pPr>
              <w:pStyle w:val="CellBody"/>
              <w:rPr>
                <w:rFonts w:ascii="Century Gothic" w:eastAsiaTheme="minorEastAsia" w:hAnsi="Century Gothic"/>
                <w:sz w:val="18"/>
                <w:szCs w:val="18"/>
              </w:rPr>
            </w:pPr>
            <w:r w:rsidRPr="000F5497">
              <w:rPr>
                <w:rFonts w:ascii="Century Gothic" w:hAnsi="Century Gothic"/>
                <w:sz w:val="18"/>
                <w:szCs w:val="18"/>
              </w:rPr>
              <w:t>M</w:t>
            </w:r>
          </w:p>
        </w:tc>
        <w:tc>
          <w:tcPr>
            <w:tcW w:w="1412" w:type="pct"/>
          </w:tcPr>
          <w:p w14:paraId="4AFF22A2" w14:textId="43CD7B47" w:rsidR="000F5497" w:rsidRPr="000F5497" w:rsidRDefault="000F5497" w:rsidP="00AC48C1">
            <w:pPr>
              <w:pStyle w:val="CellBody"/>
              <w:rPr>
                <w:rFonts w:ascii="Century Gothic" w:eastAsiaTheme="minorEastAsia" w:hAnsi="Century Gothic"/>
                <w:sz w:val="18"/>
                <w:szCs w:val="18"/>
              </w:rPr>
            </w:pPr>
            <w:r w:rsidRPr="000F5497">
              <w:rPr>
                <w:rFonts w:ascii="Century Gothic" w:hAnsi="Century Gothic"/>
                <w:b/>
                <w:color w:val="FF0000"/>
                <w:sz w:val="18"/>
                <w:szCs w:val="18"/>
              </w:rPr>
              <w:t xml:space="preserve">Old Pin block encrypted under </w:t>
            </w:r>
            <w:del w:id="227" w:author="Tu B. Nguyen" w:date="2020-08-24T15:45:00Z">
              <w:r w:rsidRPr="000F5497" w:rsidDel="00AC48C1">
                <w:rPr>
                  <w:rFonts w:ascii="Century Gothic" w:hAnsi="Century Gothic"/>
                  <w:b/>
                  <w:color w:val="FF0000"/>
                  <w:sz w:val="18"/>
                  <w:szCs w:val="18"/>
                </w:rPr>
                <w:delText xml:space="preserve">TPK </w:delText>
              </w:r>
            </w:del>
            <w:ins w:id="228" w:author="Tu B. Nguyen" w:date="2020-08-24T15:45:00Z">
              <w:r w:rsidR="00AC48C1">
                <w:rPr>
                  <w:rFonts w:ascii="Century Gothic" w:hAnsi="Century Gothic"/>
                  <w:b/>
                  <w:color w:val="FF0000"/>
                  <w:sz w:val="18"/>
                  <w:szCs w:val="18"/>
                </w:rPr>
                <w:t>Z</w:t>
              </w:r>
              <w:r w:rsidR="00AC48C1" w:rsidRPr="000F5497">
                <w:rPr>
                  <w:rFonts w:ascii="Century Gothic" w:hAnsi="Century Gothic"/>
                  <w:b/>
                  <w:color w:val="FF0000"/>
                  <w:sz w:val="18"/>
                  <w:szCs w:val="18"/>
                </w:rPr>
                <w:t xml:space="preserve">PK </w:t>
              </w:r>
            </w:ins>
            <w:r w:rsidRPr="000F5497">
              <w:rPr>
                <w:rFonts w:ascii="Century Gothic" w:hAnsi="Century Gothic"/>
                <w:b/>
                <w:color w:val="FF0000"/>
                <w:sz w:val="18"/>
                <w:szCs w:val="18"/>
              </w:rPr>
              <w:t xml:space="preserve">followed the </w:t>
            </w:r>
            <w:r w:rsidRPr="000F5497">
              <w:rPr>
                <w:rFonts w:ascii="Century Gothic" w:hAnsi="Century Gothic" w:cs="Arial"/>
                <w:b/>
                <w:color w:val="FF0000"/>
                <w:sz w:val="18"/>
                <w:szCs w:val="18"/>
                <w:lang w:val="vi-VN"/>
              </w:rPr>
              <w:t>ISO 9564-1 format 0</w:t>
            </w:r>
            <w:r w:rsidRPr="000F5497">
              <w:rPr>
                <w:rFonts w:ascii="Century Gothic" w:hAnsi="Century Gothic" w:cs="Arial"/>
                <w:b/>
                <w:color w:val="FF0000"/>
                <w:sz w:val="18"/>
                <w:szCs w:val="18"/>
              </w:rPr>
              <w:t>.</w:t>
            </w:r>
          </w:p>
        </w:tc>
        <w:tc>
          <w:tcPr>
            <w:tcW w:w="1045" w:type="pct"/>
          </w:tcPr>
          <w:p w14:paraId="38E084BB" w14:textId="77777777" w:rsidR="000F5497" w:rsidRPr="000F5497" w:rsidRDefault="000F5497" w:rsidP="00067CC1">
            <w:pPr>
              <w:pStyle w:val="CellBody"/>
              <w:rPr>
                <w:rFonts w:ascii="Century Gothic" w:hAnsi="Century Gothic"/>
                <w:b/>
                <w:sz w:val="18"/>
                <w:szCs w:val="18"/>
              </w:rPr>
            </w:pPr>
            <w:r w:rsidRPr="000F5497">
              <w:rPr>
                <w:rFonts w:ascii="Century Gothic" w:hAnsi="Century Gothic"/>
                <w:b/>
                <w:sz w:val="18"/>
                <w:szCs w:val="18"/>
              </w:rPr>
              <w:t xml:space="preserve">This </w:t>
            </w:r>
            <w:proofErr w:type="spellStart"/>
            <w:r w:rsidRPr="000F5497">
              <w:rPr>
                <w:rFonts w:ascii="Century Gothic" w:hAnsi="Century Gothic"/>
                <w:b/>
                <w:sz w:val="18"/>
                <w:szCs w:val="18"/>
              </w:rPr>
              <w:t>shoud</w:t>
            </w:r>
            <w:proofErr w:type="spellEnd"/>
            <w:r w:rsidRPr="000F5497">
              <w:rPr>
                <w:rFonts w:ascii="Century Gothic" w:hAnsi="Century Gothic"/>
                <w:b/>
                <w:sz w:val="18"/>
                <w:szCs w:val="18"/>
              </w:rPr>
              <w:t xml:space="preserve"> be done by front-end application.</w:t>
            </w:r>
          </w:p>
        </w:tc>
      </w:tr>
      <w:tr w:rsidR="000F5497" w:rsidRPr="000F5497" w14:paraId="3ACA6AEB" w14:textId="77777777" w:rsidTr="00067CC1">
        <w:tc>
          <w:tcPr>
            <w:tcW w:w="1461" w:type="pct"/>
            <w:hideMark/>
          </w:tcPr>
          <w:p w14:paraId="7093FC31" w14:textId="77777777" w:rsidR="000F5497" w:rsidRPr="000F5497" w:rsidRDefault="000F5497" w:rsidP="00067CC1">
            <w:pPr>
              <w:pStyle w:val="CellBody"/>
              <w:rPr>
                <w:rFonts w:ascii="Century Gothic" w:eastAsiaTheme="minorEastAsia" w:hAnsi="Century Gothic"/>
                <w:sz w:val="18"/>
                <w:szCs w:val="18"/>
              </w:rPr>
            </w:pPr>
            <w:proofErr w:type="spellStart"/>
            <w:r w:rsidRPr="000F5497">
              <w:rPr>
                <w:rFonts w:ascii="Century Gothic" w:hAnsi="Century Gothic"/>
                <w:sz w:val="18"/>
                <w:szCs w:val="18"/>
              </w:rPr>
              <w:t>UFXMsg</w:t>
            </w:r>
            <w:proofErr w:type="spellEnd"/>
            <w:r w:rsidRPr="000F5497">
              <w:rPr>
                <w:rFonts w:ascii="Century Gothic" w:hAnsi="Century Gothic"/>
                <w:sz w:val="18"/>
                <w:szCs w:val="18"/>
              </w:rPr>
              <w:t>\</w:t>
            </w:r>
            <w:proofErr w:type="spellStart"/>
            <w:r w:rsidRPr="000F5497">
              <w:rPr>
                <w:rFonts w:ascii="Century Gothic" w:hAnsi="Century Gothic"/>
                <w:sz w:val="18"/>
                <w:szCs w:val="18"/>
              </w:rPr>
              <w:t>MsgData</w:t>
            </w:r>
            <w:proofErr w:type="spellEnd"/>
            <w:r w:rsidRPr="000F5497">
              <w:rPr>
                <w:rFonts w:ascii="Century Gothic" w:hAnsi="Century Gothic"/>
                <w:sz w:val="18"/>
                <w:szCs w:val="18"/>
              </w:rPr>
              <w:t xml:space="preserve">\Doc\ Requestor\ </w:t>
            </w:r>
            <w:proofErr w:type="spellStart"/>
            <w:r w:rsidRPr="000F5497">
              <w:rPr>
                <w:rFonts w:ascii="Century Gothic" w:hAnsi="Century Gothic"/>
                <w:sz w:val="18"/>
                <w:szCs w:val="18"/>
              </w:rPr>
              <w:t>SecurityData</w:t>
            </w:r>
            <w:proofErr w:type="spellEnd"/>
            <w:r w:rsidRPr="000F5497">
              <w:rPr>
                <w:rFonts w:ascii="Century Gothic" w:hAnsi="Century Gothic"/>
                <w:sz w:val="18"/>
                <w:szCs w:val="18"/>
              </w:rPr>
              <w:t xml:space="preserve">\ </w:t>
            </w:r>
            <w:proofErr w:type="spellStart"/>
            <w:r w:rsidRPr="000F5497">
              <w:rPr>
                <w:rFonts w:ascii="Century Gothic" w:hAnsi="Century Gothic"/>
                <w:sz w:val="18"/>
                <w:szCs w:val="18"/>
              </w:rPr>
              <w:t>SecParm</w:t>
            </w:r>
            <w:proofErr w:type="spellEnd"/>
            <w:r w:rsidRPr="000F5497">
              <w:rPr>
                <w:rFonts w:ascii="Century Gothic" w:hAnsi="Century Gothic"/>
                <w:sz w:val="18"/>
                <w:szCs w:val="18"/>
              </w:rPr>
              <w:t>\Code</w:t>
            </w:r>
          </w:p>
        </w:tc>
        <w:tc>
          <w:tcPr>
            <w:tcW w:w="706" w:type="pct"/>
          </w:tcPr>
          <w:p w14:paraId="783EE43A" w14:textId="77777777" w:rsidR="000F5497" w:rsidRPr="000F5497" w:rsidRDefault="000F5497" w:rsidP="00067CC1">
            <w:pPr>
              <w:pStyle w:val="CellBody"/>
              <w:rPr>
                <w:rFonts w:ascii="Century Gothic" w:hAnsi="Century Gothic"/>
                <w:sz w:val="18"/>
                <w:szCs w:val="18"/>
              </w:rPr>
            </w:pPr>
          </w:p>
        </w:tc>
        <w:tc>
          <w:tcPr>
            <w:tcW w:w="376" w:type="pct"/>
          </w:tcPr>
          <w:p w14:paraId="1FC66BCD" w14:textId="77777777" w:rsidR="000F5497" w:rsidRPr="000F5497" w:rsidRDefault="000F5497" w:rsidP="00067CC1">
            <w:pPr>
              <w:pStyle w:val="CellBody"/>
              <w:rPr>
                <w:rFonts w:ascii="Century Gothic" w:eastAsiaTheme="minorEastAsia" w:hAnsi="Century Gothic"/>
                <w:sz w:val="18"/>
                <w:szCs w:val="18"/>
              </w:rPr>
            </w:pPr>
            <w:r w:rsidRPr="000F5497">
              <w:rPr>
                <w:rFonts w:ascii="Century Gothic" w:hAnsi="Century Gothic"/>
                <w:sz w:val="18"/>
                <w:szCs w:val="18"/>
              </w:rPr>
              <w:t>M</w:t>
            </w:r>
          </w:p>
        </w:tc>
        <w:tc>
          <w:tcPr>
            <w:tcW w:w="1412" w:type="pct"/>
          </w:tcPr>
          <w:p w14:paraId="1A224C26" w14:textId="77777777" w:rsidR="000F5497" w:rsidRPr="000F5497" w:rsidRDefault="000F5497" w:rsidP="00067CC1">
            <w:pPr>
              <w:pStyle w:val="CellBody"/>
              <w:rPr>
                <w:rFonts w:ascii="Century Gothic" w:eastAsiaTheme="minorEastAsia" w:hAnsi="Century Gothic"/>
                <w:sz w:val="18"/>
                <w:szCs w:val="18"/>
              </w:rPr>
            </w:pPr>
            <w:r w:rsidRPr="000F5497">
              <w:rPr>
                <w:rFonts w:ascii="Century Gothic" w:hAnsi="Century Gothic"/>
                <w:b/>
                <w:color w:val="FF0000"/>
                <w:sz w:val="18"/>
                <w:szCs w:val="18"/>
              </w:rPr>
              <w:t>“NEW_PIN”</w:t>
            </w:r>
          </w:p>
        </w:tc>
        <w:tc>
          <w:tcPr>
            <w:tcW w:w="1045" w:type="pct"/>
          </w:tcPr>
          <w:p w14:paraId="30D01BE2" w14:textId="77777777" w:rsidR="000F5497" w:rsidRPr="000F5497" w:rsidRDefault="000F5497" w:rsidP="00067CC1">
            <w:pPr>
              <w:pStyle w:val="CellBody"/>
              <w:rPr>
                <w:rFonts w:ascii="Century Gothic" w:hAnsi="Century Gothic"/>
                <w:b/>
                <w:sz w:val="18"/>
                <w:szCs w:val="18"/>
              </w:rPr>
            </w:pPr>
          </w:p>
        </w:tc>
      </w:tr>
      <w:tr w:rsidR="000F5497" w:rsidRPr="000F5497" w14:paraId="0C934873" w14:textId="77777777" w:rsidTr="00067CC1">
        <w:tc>
          <w:tcPr>
            <w:tcW w:w="1461" w:type="pct"/>
            <w:hideMark/>
          </w:tcPr>
          <w:p w14:paraId="02748D98" w14:textId="77777777" w:rsidR="000F5497" w:rsidRPr="000F5497" w:rsidRDefault="000F5497" w:rsidP="00067CC1">
            <w:pPr>
              <w:pStyle w:val="CellBody"/>
              <w:rPr>
                <w:rFonts w:ascii="Century Gothic" w:eastAsiaTheme="minorEastAsia" w:hAnsi="Century Gothic"/>
                <w:sz w:val="18"/>
                <w:szCs w:val="18"/>
              </w:rPr>
            </w:pPr>
            <w:proofErr w:type="spellStart"/>
            <w:r w:rsidRPr="000F5497">
              <w:rPr>
                <w:rFonts w:ascii="Century Gothic" w:hAnsi="Century Gothic"/>
                <w:sz w:val="18"/>
                <w:szCs w:val="18"/>
              </w:rPr>
              <w:t>UFXMsg</w:t>
            </w:r>
            <w:proofErr w:type="spellEnd"/>
            <w:r w:rsidRPr="000F5497">
              <w:rPr>
                <w:rFonts w:ascii="Century Gothic" w:hAnsi="Century Gothic"/>
                <w:sz w:val="18"/>
                <w:szCs w:val="18"/>
              </w:rPr>
              <w:t>\</w:t>
            </w:r>
            <w:proofErr w:type="spellStart"/>
            <w:r w:rsidRPr="000F5497">
              <w:rPr>
                <w:rFonts w:ascii="Century Gothic" w:hAnsi="Century Gothic"/>
                <w:sz w:val="18"/>
                <w:szCs w:val="18"/>
              </w:rPr>
              <w:t>MsgData</w:t>
            </w:r>
            <w:proofErr w:type="spellEnd"/>
            <w:r w:rsidRPr="000F5497">
              <w:rPr>
                <w:rFonts w:ascii="Century Gothic" w:hAnsi="Century Gothic"/>
                <w:sz w:val="18"/>
                <w:szCs w:val="18"/>
              </w:rPr>
              <w:t xml:space="preserve">\Doc\ Requestor\ </w:t>
            </w:r>
            <w:proofErr w:type="spellStart"/>
            <w:r w:rsidRPr="000F5497">
              <w:rPr>
                <w:rFonts w:ascii="Century Gothic" w:hAnsi="Century Gothic"/>
                <w:sz w:val="18"/>
                <w:szCs w:val="18"/>
              </w:rPr>
              <w:t>SecurityData</w:t>
            </w:r>
            <w:proofErr w:type="spellEnd"/>
            <w:r w:rsidRPr="000F5497">
              <w:rPr>
                <w:rFonts w:ascii="Century Gothic" w:hAnsi="Century Gothic"/>
                <w:sz w:val="18"/>
                <w:szCs w:val="18"/>
              </w:rPr>
              <w:t xml:space="preserve">\ </w:t>
            </w:r>
            <w:proofErr w:type="spellStart"/>
            <w:r w:rsidRPr="000F5497">
              <w:rPr>
                <w:rFonts w:ascii="Century Gothic" w:hAnsi="Century Gothic"/>
                <w:sz w:val="18"/>
                <w:szCs w:val="18"/>
              </w:rPr>
              <w:t>SecParm</w:t>
            </w:r>
            <w:proofErr w:type="spellEnd"/>
            <w:r w:rsidRPr="000F5497">
              <w:rPr>
                <w:rFonts w:ascii="Century Gothic" w:hAnsi="Century Gothic"/>
                <w:sz w:val="18"/>
                <w:szCs w:val="18"/>
              </w:rPr>
              <w:t>\Type</w:t>
            </w:r>
          </w:p>
        </w:tc>
        <w:tc>
          <w:tcPr>
            <w:tcW w:w="706" w:type="pct"/>
          </w:tcPr>
          <w:p w14:paraId="4C68B9FD" w14:textId="77777777" w:rsidR="000F5497" w:rsidRPr="000F5497" w:rsidRDefault="000F5497" w:rsidP="00067CC1">
            <w:pPr>
              <w:pStyle w:val="CellBody"/>
              <w:rPr>
                <w:rFonts w:ascii="Century Gothic" w:hAnsi="Century Gothic"/>
                <w:sz w:val="18"/>
                <w:szCs w:val="18"/>
              </w:rPr>
            </w:pPr>
          </w:p>
        </w:tc>
        <w:tc>
          <w:tcPr>
            <w:tcW w:w="376" w:type="pct"/>
          </w:tcPr>
          <w:p w14:paraId="68B3FA79" w14:textId="77777777" w:rsidR="000F5497" w:rsidRPr="000F5497" w:rsidRDefault="000F5497" w:rsidP="00067CC1">
            <w:pPr>
              <w:pStyle w:val="CellBody"/>
              <w:rPr>
                <w:rFonts w:ascii="Century Gothic" w:eastAsiaTheme="minorEastAsia" w:hAnsi="Century Gothic"/>
                <w:sz w:val="18"/>
                <w:szCs w:val="18"/>
              </w:rPr>
            </w:pPr>
            <w:r w:rsidRPr="000F5497">
              <w:rPr>
                <w:rFonts w:ascii="Century Gothic" w:hAnsi="Century Gothic"/>
                <w:sz w:val="18"/>
                <w:szCs w:val="18"/>
              </w:rPr>
              <w:t>M</w:t>
            </w:r>
          </w:p>
        </w:tc>
        <w:tc>
          <w:tcPr>
            <w:tcW w:w="1412" w:type="pct"/>
          </w:tcPr>
          <w:p w14:paraId="5B9CE373" w14:textId="77777777" w:rsidR="000F5497" w:rsidRPr="000F5497" w:rsidRDefault="000F5497" w:rsidP="00067CC1">
            <w:pPr>
              <w:pStyle w:val="CellBody"/>
              <w:rPr>
                <w:rFonts w:ascii="Century Gothic" w:eastAsiaTheme="minorEastAsia" w:hAnsi="Century Gothic"/>
                <w:sz w:val="18"/>
                <w:szCs w:val="18"/>
              </w:rPr>
            </w:pPr>
            <w:r w:rsidRPr="000F5497">
              <w:rPr>
                <w:rFonts w:ascii="Century Gothic" w:hAnsi="Century Gothic"/>
                <w:b/>
                <w:color w:val="FF0000"/>
                <w:sz w:val="18"/>
                <w:szCs w:val="18"/>
              </w:rPr>
              <w:t>“01”</w:t>
            </w:r>
          </w:p>
        </w:tc>
        <w:tc>
          <w:tcPr>
            <w:tcW w:w="1045" w:type="pct"/>
          </w:tcPr>
          <w:p w14:paraId="2CCE9768" w14:textId="77777777" w:rsidR="000F5497" w:rsidRPr="000F5497" w:rsidRDefault="000F5497" w:rsidP="00067CC1">
            <w:pPr>
              <w:pStyle w:val="CellBody"/>
              <w:rPr>
                <w:rFonts w:ascii="Century Gothic" w:hAnsi="Century Gothic"/>
                <w:b/>
                <w:sz w:val="18"/>
                <w:szCs w:val="18"/>
              </w:rPr>
            </w:pPr>
          </w:p>
        </w:tc>
      </w:tr>
      <w:tr w:rsidR="000F5497" w:rsidRPr="000F5497" w14:paraId="1A17BD5F" w14:textId="77777777" w:rsidTr="00067CC1">
        <w:tc>
          <w:tcPr>
            <w:tcW w:w="1461" w:type="pct"/>
            <w:hideMark/>
          </w:tcPr>
          <w:p w14:paraId="094F2B30" w14:textId="77777777" w:rsidR="000F5497" w:rsidRPr="000F5497" w:rsidRDefault="000F5497" w:rsidP="00067CC1">
            <w:pPr>
              <w:pStyle w:val="CellBody"/>
              <w:rPr>
                <w:rFonts w:ascii="Century Gothic" w:eastAsiaTheme="minorEastAsia" w:hAnsi="Century Gothic"/>
                <w:sz w:val="18"/>
                <w:szCs w:val="18"/>
              </w:rPr>
            </w:pPr>
            <w:proofErr w:type="spellStart"/>
            <w:r w:rsidRPr="000F5497">
              <w:rPr>
                <w:rFonts w:ascii="Century Gothic" w:hAnsi="Century Gothic"/>
                <w:sz w:val="18"/>
                <w:szCs w:val="18"/>
              </w:rPr>
              <w:t>UFXMsg</w:t>
            </w:r>
            <w:proofErr w:type="spellEnd"/>
            <w:r w:rsidRPr="000F5497">
              <w:rPr>
                <w:rFonts w:ascii="Century Gothic" w:hAnsi="Century Gothic"/>
                <w:sz w:val="18"/>
                <w:szCs w:val="18"/>
              </w:rPr>
              <w:t>\</w:t>
            </w:r>
            <w:proofErr w:type="spellStart"/>
            <w:r w:rsidRPr="000F5497">
              <w:rPr>
                <w:rFonts w:ascii="Century Gothic" w:hAnsi="Century Gothic"/>
                <w:sz w:val="18"/>
                <w:szCs w:val="18"/>
              </w:rPr>
              <w:t>MsgData</w:t>
            </w:r>
            <w:proofErr w:type="spellEnd"/>
            <w:r w:rsidRPr="000F5497">
              <w:rPr>
                <w:rFonts w:ascii="Century Gothic" w:hAnsi="Century Gothic"/>
                <w:sz w:val="18"/>
                <w:szCs w:val="18"/>
              </w:rPr>
              <w:t xml:space="preserve">\Doc\ Requestor\ </w:t>
            </w:r>
            <w:proofErr w:type="spellStart"/>
            <w:r w:rsidRPr="000F5497">
              <w:rPr>
                <w:rFonts w:ascii="Century Gothic" w:hAnsi="Century Gothic"/>
                <w:sz w:val="18"/>
                <w:szCs w:val="18"/>
              </w:rPr>
              <w:t>SecurityData</w:t>
            </w:r>
            <w:proofErr w:type="spellEnd"/>
            <w:r w:rsidRPr="000F5497">
              <w:rPr>
                <w:rFonts w:ascii="Century Gothic" w:hAnsi="Century Gothic"/>
                <w:sz w:val="18"/>
                <w:szCs w:val="18"/>
              </w:rPr>
              <w:t xml:space="preserve">\ </w:t>
            </w:r>
            <w:proofErr w:type="spellStart"/>
            <w:r w:rsidRPr="000F5497">
              <w:rPr>
                <w:rFonts w:ascii="Century Gothic" w:hAnsi="Century Gothic"/>
                <w:sz w:val="18"/>
                <w:szCs w:val="18"/>
              </w:rPr>
              <w:t>SecParm</w:t>
            </w:r>
            <w:proofErr w:type="spellEnd"/>
            <w:r w:rsidRPr="000F5497">
              <w:rPr>
                <w:rFonts w:ascii="Century Gothic" w:hAnsi="Century Gothic"/>
                <w:sz w:val="18"/>
                <w:szCs w:val="18"/>
              </w:rPr>
              <w:t xml:space="preserve">\ </w:t>
            </w:r>
            <w:proofErr w:type="spellStart"/>
            <w:r w:rsidRPr="000F5497">
              <w:rPr>
                <w:rFonts w:ascii="Century Gothic" w:hAnsi="Century Gothic"/>
                <w:sz w:val="18"/>
                <w:szCs w:val="18"/>
              </w:rPr>
              <w:t>HexData</w:t>
            </w:r>
            <w:proofErr w:type="spellEnd"/>
          </w:p>
        </w:tc>
        <w:tc>
          <w:tcPr>
            <w:tcW w:w="706" w:type="pct"/>
          </w:tcPr>
          <w:p w14:paraId="3D3887E3" w14:textId="77777777" w:rsidR="000F5497" w:rsidRPr="000F5497" w:rsidRDefault="000F5497" w:rsidP="00067CC1">
            <w:pPr>
              <w:pStyle w:val="CellBody"/>
              <w:rPr>
                <w:rFonts w:ascii="Century Gothic" w:hAnsi="Century Gothic"/>
                <w:sz w:val="18"/>
                <w:szCs w:val="18"/>
              </w:rPr>
            </w:pPr>
          </w:p>
        </w:tc>
        <w:tc>
          <w:tcPr>
            <w:tcW w:w="376" w:type="pct"/>
          </w:tcPr>
          <w:p w14:paraId="3CC1D2D3" w14:textId="77777777" w:rsidR="000F5497" w:rsidRPr="000F5497" w:rsidRDefault="000F5497" w:rsidP="00067CC1">
            <w:pPr>
              <w:pStyle w:val="CellBody"/>
              <w:rPr>
                <w:rFonts w:ascii="Century Gothic" w:eastAsiaTheme="minorEastAsia" w:hAnsi="Century Gothic"/>
                <w:sz w:val="18"/>
                <w:szCs w:val="18"/>
              </w:rPr>
            </w:pPr>
            <w:r w:rsidRPr="000F5497">
              <w:rPr>
                <w:rFonts w:ascii="Century Gothic" w:hAnsi="Century Gothic"/>
                <w:sz w:val="18"/>
                <w:szCs w:val="18"/>
              </w:rPr>
              <w:t>M</w:t>
            </w:r>
          </w:p>
        </w:tc>
        <w:tc>
          <w:tcPr>
            <w:tcW w:w="1412" w:type="pct"/>
          </w:tcPr>
          <w:p w14:paraId="72C1CDCE" w14:textId="77777777" w:rsidR="000F5497" w:rsidRPr="000F5497" w:rsidRDefault="000F5497" w:rsidP="00067CC1">
            <w:pPr>
              <w:pStyle w:val="CellBody"/>
              <w:rPr>
                <w:rFonts w:ascii="Century Gothic" w:eastAsiaTheme="minorEastAsia" w:hAnsi="Century Gothic"/>
                <w:sz w:val="18"/>
                <w:szCs w:val="18"/>
              </w:rPr>
            </w:pPr>
            <w:r w:rsidRPr="000F5497">
              <w:rPr>
                <w:rFonts w:ascii="Century Gothic" w:hAnsi="Century Gothic"/>
                <w:b/>
                <w:color w:val="FF0000"/>
                <w:sz w:val="18"/>
                <w:szCs w:val="18"/>
              </w:rPr>
              <w:t xml:space="preserve">New Pin block encrypted under ZPK followed the </w:t>
            </w:r>
            <w:r w:rsidRPr="000F5497">
              <w:rPr>
                <w:rFonts w:ascii="Century Gothic" w:hAnsi="Century Gothic" w:cs="Arial"/>
                <w:b/>
                <w:color w:val="FF0000"/>
                <w:sz w:val="18"/>
                <w:szCs w:val="18"/>
                <w:lang w:val="vi-VN"/>
              </w:rPr>
              <w:t>ISO 9564-1 format 0</w:t>
            </w:r>
            <w:r w:rsidRPr="000F5497">
              <w:rPr>
                <w:rFonts w:ascii="Century Gothic" w:hAnsi="Century Gothic" w:cs="Arial"/>
                <w:b/>
                <w:color w:val="FF0000"/>
                <w:sz w:val="18"/>
                <w:szCs w:val="18"/>
              </w:rPr>
              <w:t>.</w:t>
            </w:r>
          </w:p>
        </w:tc>
        <w:tc>
          <w:tcPr>
            <w:tcW w:w="1045" w:type="pct"/>
          </w:tcPr>
          <w:p w14:paraId="100139EC" w14:textId="77777777" w:rsidR="000F5497" w:rsidRPr="000F5497" w:rsidRDefault="000F5497" w:rsidP="00067CC1">
            <w:pPr>
              <w:pStyle w:val="CellBody"/>
              <w:rPr>
                <w:rFonts w:ascii="Century Gothic" w:hAnsi="Century Gothic"/>
                <w:b/>
                <w:sz w:val="18"/>
                <w:szCs w:val="18"/>
              </w:rPr>
            </w:pPr>
            <w:r w:rsidRPr="000F5497">
              <w:rPr>
                <w:rFonts w:ascii="Century Gothic" w:hAnsi="Century Gothic"/>
                <w:b/>
                <w:sz w:val="18"/>
                <w:szCs w:val="18"/>
              </w:rPr>
              <w:t xml:space="preserve">This </w:t>
            </w:r>
            <w:proofErr w:type="spellStart"/>
            <w:r w:rsidRPr="000F5497">
              <w:rPr>
                <w:rFonts w:ascii="Century Gothic" w:hAnsi="Century Gothic"/>
                <w:b/>
                <w:sz w:val="18"/>
                <w:szCs w:val="18"/>
              </w:rPr>
              <w:t>shoud</w:t>
            </w:r>
            <w:proofErr w:type="spellEnd"/>
            <w:r w:rsidRPr="000F5497">
              <w:rPr>
                <w:rFonts w:ascii="Century Gothic" w:hAnsi="Century Gothic"/>
                <w:b/>
                <w:sz w:val="18"/>
                <w:szCs w:val="18"/>
              </w:rPr>
              <w:t xml:space="preserve"> be done by front-end application.</w:t>
            </w:r>
          </w:p>
        </w:tc>
      </w:tr>
      <w:tr w:rsidR="000F5497" w:rsidRPr="000F5497" w:rsidDel="00A27558" w14:paraId="2C3B8513" w14:textId="6EE77668" w:rsidTr="00067CC1">
        <w:trPr>
          <w:del w:id="229" w:author="Quan Minh" w:date="2020-08-24T15:09:00Z"/>
        </w:trPr>
        <w:tc>
          <w:tcPr>
            <w:tcW w:w="1461" w:type="pct"/>
            <w:hideMark/>
          </w:tcPr>
          <w:p w14:paraId="1BC8A68D" w14:textId="7ACC721A" w:rsidR="000F5497" w:rsidRPr="000F5497" w:rsidDel="00A27558" w:rsidRDefault="000F5497" w:rsidP="00067CC1">
            <w:pPr>
              <w:pStyle w:val="CellBody"/>
              <w:rPr>
                <w:del w:id="230" w:author="Quan Minh" w:date="2020-08-24T15:09:00Z"/>
                <w:rFonts w:ascii="Century Gothic" w:eastAsiaTheme="minorEastAsia" w:hAnsi="Century Gothic"/>
                <w:sz w:val="18"/>
                <w:szCs w:val="18"/>
              </w:rPr>
            </w:pPr>
            <w:del w:id="231" w:author="Quan Minh" w:date="2020-08-24T15:09:00Z">
              <w:r w:rsidRPr="000F5497" w:rsidDel="00A27558">
                <w:rPr>
                  <w:rFonts w:ascii="Century Gothic" w:hAnsi="Century Gothic"/>
                  <w:sz w:val="18"/>
                  <w:szCs w:val="18"/>
                </w:rPr>
                <w:delText>UFXMsg\MsgData\Doc\ Requestor\ SecurityData\ SecParm\Code</w:delText>
              </w:r>
            </w:del>
          </w:p>
        </w:tc>
        <w:tc>
          <w:tcPr>
            <w:tcW w:w="706" w:type="pct"/>
          </w:tcPr>
          <w:p w14:paraId="7BAA3C2C" w14:textId="10425306" w:rsidR="000F5497" w:rsidRPr="000F5497" w:rsidDel="00A27558" w:rsidRDefault="000F5497" w:rsidP="00067CC1">
            <w:pPr>
              <w:pStyle w:val="CellBody"/>
              <w:rPr>
                <w:del w:id="232" w:author="Quan Minh" w:date="2020-08-24T15:09:00Z"/>
                <w:rFonts w:ascii="Century Gothic" w:hAnsi="Century Gothic"/>
                <w:sz w:val="18"/>
                <w:szCs w:val="18"/>
              </w:rPr>
            </w:pPr>
          </w:p>
        </w:tc>
        <w:tc>
          <w:tcPr>
            <w:tcW w:w="376" w:type="pct"/>
          </w:tcPr>
          <w:p w14:paraId="4CD352BA" w14:textId="1BED414B" w:rsidR="000F5497" w:rsidRPr="000F5497" w:rsidDel="00A27558" w:rsidRDefault="000F5497" w:rsidP="00067CC1">
            <w:pPr>
              <w:pStyle w:val="CellBody"/>
              <w:rPr>
                <w:del w:id="233" w:author="Quan Minh" w:date="2020-08-24T15:09:00Z"/>
                <w:rFonts w:ascii="Century Gothic" w:eastAsiaTheme="minorEastAsia" w:hAnsi="Century Gothic"/>
                <w:sz w:val="18"/>
                <w:szCs w:val="18"/>
              </w:rPr>
            </w:pPr>
            <w:del w:id="234" w:author="Quan Minh" w:date="2020-08-24T15:09:00Z">
              <w:r w:rsidRPr="000F5497" w:rsidDel="00A27558">
                <w:rPr>
                  <w:rFonts w:ascii="Century Gothic" w:hAnsi="Century Gothic"/>
                  <w:sz w:val="18"/>
                  <w:szCs w:val="18"/>
                </w:rPr>
                <w:delText>M</w:delText>
              </w:r>
            </w:del>
          </w:p>
        </w:tc>
        <w:tc>
          <w:tcPr>
            <w:tcW w:w="1412" w:type="pct"/>
          </w:tcPr>
          <w:p w14:paraId="62199564" w14:textId="1688FAD4" w:rsidR="000F5497" w:rsidRPr="000F5497" w:rsidDel="00A27558" w:rsidRDefault="000F5497" w:rsidP="00067CC1">
            <w:pPr>
              <w:pStyle w:val="CellBody"/>
              <w:rPr>
                <w:del w:id="235" w:author="Quan Minh" w:date="2020-08-24T15:09:00Z"/>
                <w:rFonts w:ascii="Century Gothic" w:eastAsiaTheme="minorEastAsia" w:hAnsi="Century Gothic"/>
                <w:sz w:val="18"/>
                <w:szCs w:val="18"/>
              </w:rPr>
            </w:pPr>
            <w:del w:id="236" w:author="Quan Minh" w:date="2020-08-24T15:09:00Z">
              <w:r w:rsidRPr="000F5497" w:rsidDel="00A27558">
                <w:rPr>
                  <w:rFonts w:ascii="Century Gothic" w:hAnsi="Century Gothic"/>
                  <w:b/>
                  <w:color w:val="FF0000"/>
                  <w:sz w:val="18"/>
                  <w:szCs w:val="18"/>
                </w:rPr>
                <w:delText>“TPK”</w:delText>
              </w:r>
            </w:del>
          </w:p>
        </w:tc>
        <w:tc>
          <w:tcPr>
            <w:tcW w:w="1045" w:type="pct"/>
          </w:tcPr>
          <w:p w14:paraId="0A8505C8" w14:textId="200B5C7A" w:rsidR="000F5497" w:rsidRPr="000F5497" w:rsidDel="00A27558" w:rsidRDefault="000F5497" w:rsidP="00067CC1">
            <w:pPr>
              <w:pStyle w:val="CellBody"/>
              <w:rPr>
                <w:del w:id="237" w:author="Quan Minh" w:date="2020-08-24T15:09:00Z"/>
                <w:rFonts w:ascii="Century Gothic" w:hAnsi="Century Gothic"/>
                <w:b/>
                <w:sz w:val="18"/>
                <w:szCs w:val="18"/>
              </w:rPr>
            </w:pPr>
          </w:p>
        </w:tc>
      </w:tr>
      <w:tr w:rsidR="000F5497" w:rsidRPr="000F5497" w:rsidDel="00A27558" w14:paraId="23006D60" w14:textId="6DF983B4" w:rsidTr="00067CC1">
        <w:trPr>
          <w:del w:id="238" w:author="Quan Minh" w:date="2020-08-24T15:09:00Z"/>
        </w:trPr>
        <w:tc>
          <w:tcPr>
            <w:tcW w:w="1461" w:type="pct"/>
            <w:hideMark/>
          </w:tcPr>
          <w:p w14:paraId="026D0552" w14:textId="6A1199FE" w:rsidR="000F5497" w:rsidRPr="000F5497" w:rsidDel="00A27558" w:rsidRDefault="000F5497" w:rsidP="00067CC1">
            <w:pPr>
              <w:pStyle w:val="CellBody"/>
              <w:rPr>
                <w:del w:id="239" w:author="Quan Minh" w:date="2020-08-24T15:09:00Z"/>
                <w:rFonts w:ascii="Century Gothic" w:eastAsiaTheme="minorEastAsia" w:hAnsi="Century Gothic"/>
                <w:sz w:val="18"/>
                <w:szCs w:val="18"/>
              </w:rPr>
            </w:pPr>
            <w:del w:id="240" w:author="Quan Minh" w:date="2020-08-24T15:09:00Z">
              <w:r w:rsidRPr="000F5497" w:rsidDel="00A27558">
                <w:rPr>
                  <w:rFonts w:ascii="Century Gothic" w:hAnsi="Century Gothic"/>
                  <w:sz w:val="18"/>
                  <w:szCs w:val="18"/>
                </w:rPr>
                <w:delText>UFXMsg\MsgData\Doc\ Requestor\ SecurityData\ SecParm\Type</w:delText>
              </w:r>
            </w:del>
          </w:p>
        </w:tc>
        <w:tc>
          <w:tcPr>
            <w:tcW w:w="706" w:type="pct"/>
          </w:tcPr>
          <w:p w14:paraId="2B71BEFB" w14:textId="404D9717" w:rsidR="000F5497" w:rsidRPr="000F5497" w:rsidDel="00A27558" w:rsidRDefault="000F5497" w:rsidP="00067CC1">
            <w:pPr>
              <w:pStyle w:val="CellBody"/>
              <w:rPr>
                <w:del w:id="241" w:author="Quan Minh" w:date="2020-08-24T15:09:00Z"/>
                <w:rFonts w:ascii="Century Gothic" w:hAnsi="Century Gothic"/>
                <w:sz w:val="18"/>
                <w:szCs w:val="18"/>
              </w:rPr>
            </w:pPr>
          </w:p>
        </w:tc>
        <w:tc>
          <w:tcPr>
            <w:tcW w:w="376" w:type="pct"/>
          </w:tcPr>
          <w:p w14:paraId="45B872C2" w14:textId="492D20A8" w:rsidR="000F5497" w:rsidRPr="000F5497" w:rsidDel="00A27558" w:rsidRDefault="000F5497" w:rsidP="00067CC1">
            <w:pPr>
              <w:pStyle w:val="CellBody"/>
              <w:rPr>
                <w:del w:id="242" w:author="Quan Minh" w:date="2020-08-24T15:09:00Z"/>
                <w:rFonts w:ascii="Century Gothic" w:eastAsiaTheme="minorEastAsia" w:hAnsi="Century Gothic"/>
                <w:sz w:val="18"/>
                <w:szCs w:val="18"/>
              </w:rPr>
            </w:pPr>
            <w:del w:id="243" w:author="Quan Minh" w:date="2020-08-24T15:09:00Z">
              <w:r w:rsidRPr="000F5497" w:rsidDel="00A27558">
                <w:rPr>
                  <w:rFonts w:ascii="Century Gothic" w:hAnsi="Century Gothic"/>
                  <w:sz w:val="18"/>
                  <w:szCs w:val="18"/>
                </w:rPr>
                <w:delText>M</w:delText>
              </w:r>
            </w:del>
          </w:p>
        </w:tc>
        <w:tc>
          <w:tcPr>
            <w:tcW w:w="1412" w:type="pct"/>
          </w:tcPr>
          <w:p w14:paraId="50176992" w14:textId="40EDD653" w:rsidR="000F5497" w:rsidRPr="000F5497" w:rsidDel="00A27558" w:rsidRDefault="000F5497" w:rsidP="00067CC1">
            <w:pPr>
              <w:pStyle w:val="CellBody"/>
              <w:rPr>
                <w:del w:id="244" w:author="Quan Minh" w:date="2020-08-24T15:09:00Z"/>
                <w:rFonts w:ascii="Century Gothic" w:eastAsiaTheme="minorEastAsia" w:hAnsi="Century Gothic"/>
                <w:sz w:val="18"/>
                <w:szCs w:val="18"/>
              </w:rPr>
            </w:pPr>
            <w:del w:id="245" w:author="Quan Minh" w:date="2020-08-24T15:09:00Z">
              <w:r w:rsidRPr="000F5497" w:rsidDel="00A27558">
                <w:rPr>
                  <w:rFonts w:ascii="Century Gothic" w:hAnsi="Century Gothic"/>
                  <w:b/>
                  <w:color w:val="FF0000"/>
                  <w:sz w:val="18"/>
                  <w:szCs w:val="18"/>
                </w:rPr>
                <w:delText>“01”</w:delText>
              </w:r>
            </w:del>
          </w:p>
        </w:tc>
        <w:tc>
          <w:tcPr>
            <w:tcW w:w="1045" w:type="pct"/>
          </w:tcPr>
          <w:p w14:paraId="2D39F1DD" w14:textId="7F43FACD" w:rsidR="000F5497" w:rsidRPr="000F5497" w:rsidDel="00A27558" w:rsidRDefault="000F5497" w:rsidP="00067CC1">
            <w:pPr>
              <w:pStyle w:val="CellBody"/>
              <w:rPr>
                <w:del w:id="246" w:author="Quan Minh" w:date="2020-08-24T15:09:00Z"/>
                <w:rFonts w:ascii="Century Gothic" w:hAnsi="Century Gothic"/>
                <w:b/>
                <w:sz w:val="18"/>
                <w:szCs w:val="18"/>
              </w:rPr>
            </w:pPr>
          </w:p>
        </w:tc>
      </w:tr>
      <w:tr w:rsidR="000F5497" w:rsidRPr="000F5497" w:rsidDel="00A27558" w14:paraId="43F81768" w14:textId="70F40192" w:rsidTr="00067CC1">
        <w:trPr>
          <w:del w:id="247" w:author="Quan Minh" w:date="2020-08-24T15:09:00Z"/>
        </w:trPr>
        <w:tc>
          <w:tcPr>
            <w:tcW w:w="1461" w:type="pct"/>
            <w:hideMark/>
          </w:tcPr>
          <w:p w14:paraId="6270B74B" w14:textId="32A86FB1" w:rsidR="000F5497" w:rsidRPr="000F5497" w:rsidDel="00A27558" w:rsidRDefault="000F5497" w:rsidP="00067CC1">
            <w:pPr>
              <w:pStyle w:val="CellBody"/>
              <w:rPr>
                <w:del w:id="248" w:author="Quan Minh" w:date="2020-08-24T15:09:00Z"/>
                <w:rFonts w:ascii="Century Gothic" w:eastAsiaTheme="minorEastAsia" w:hAnsi="Century Gothic"/>
                <w:sz w:val="18"/>
                <w:szCs w:val="18"/>
              </w:rPr>
            </w:pPr>
            <w:del w:id="249" w:author="Quan Minh" w:date="2020-08-24T15:09:00Z">
              <w:r w:rsidRPr="000F5497" w:rsidDel="00A27558">
                <w:rPr>
                  <w:rFonts w:ascii="Century Gothic" w:hAnsi="Century Gothic"/>
                  <w:sz w:val="18"/>
                  <w:szCs w:val="18"/>
                </w:rPr>
                <w:delText>UFXMsg\MsgData\Doc\ Requestor\ SecurityData\ SecParm\ HexData</w:delText>
              </w:r>
            </w:del>
          </w:p>
        </w:tc>
        <w:tc>
          <w:tcPr>
            <w:tcW w:w="706" w:type="pct"/>
          </w:tcPr>
          <w:p w14:paraId="193493A9" w14:textId="02D1A9C7" w:rsidR="000F5497" w:rsidRPr="000F5497" w:rsidDel="00A27558" w:rsidRDefault="000F5497" w:rsidP="00067CC1">
            <w:pPr>
              <w:pStyle w:val="CellBody"/>
              <w:rPr>
                <w:del w:id="250" w:author="Quan Minh" w:date="2020-08-24T15:09:00Z"/>
                <w:rFonts w:ascii="Century Gothic" w:hAnsi="Century Gothic"/>
                <w:sz w:val="18"/>
                <w:szCs w:val="18"/>
              </w:rPr>
            </w:pPr>
          </w:p>
        </w:tc>
        <w:tc>
          <w:tcPr>
            <w:tcW w:w="376" w:type="pct"/>
          </w:tcPr>
          <w:p w14:paraId="111184F4" w14:textId="613613CF" w:rsidR="000F5497" w:rsidRPr="000F5497" w:rsidDel="00A27558" w:rsidRDefault="000F5497" w:rsidP="00067CC1">
            <w:pPr>
              <w:pStyle w:val="CellBody"/>
              <w:rPr>
                <w:del w:id="251" w:author="Quan Minh" w:date="2020-08-24T15:09:00Z"/>
                <w:rFonts w:ascii="Century Gothic" w:eastAsiaTheme="minorEastAsia" w:hAnsi="Century Gothic"/>
                <w:sz w:val="18"/>
                <w:szCs w:val="18"/>
              </w:rPr>
            </w:pPr>
            <w:del w:id="252" w:author="Quan Minh" w:date="2020-08-24T15:09:00Z">
              <w:r w:rsidRPr="000F5497" w:rsidDel="00A27558">
                <w:rPr>
                  <w:rFonts w:ascii="Century Gothic" w:hAnsi="Century Gothic"/>
                  <w:sz w:val="18"/>
                  <w:szCs w:val="18"/>
                </w:rPr>
                <w:delText>M</w:delText>
              </w:r>
            </w:del>
          </w:p>
        </w:tc>
        <w:tc>
          <w:tcPr>
            <w:tcW w:w="1412" w:type="pct"/>
          </w:tcPr>
          <w:p w14:paraId="68262DD9" w14:textId="6A045A42" w:rsidR="000F5497" w:rsidRPr="000F5497" w:rsidDel="00A27558" w:rsidRDefault="000F5497" w:rsidP="00067CC1">
            <w:pPr>
              <w:pStyle w:val="CellBody"/>
              <w:rPr>
                <w:del w:id="253" w:author="Quan Minh" w:date="2020-08-24T15:09:00Z"/>
                <w:rFonts w:ascii="Century Gothic" w:eastAsiaTheme="minorEastAsia" w:hAnsi="Century Gothic"/>
                <w:sz w:val="18"/>
                <w:szCs w:val="18"/>
              </w:rPr>
            </w:pPr>
            <w:del w:id="254" w:author="Quan Minh" w:date="2020-08-24T15:09:00Z">
              <w:r w:rsidRPr="000F5497" w:rsidDel="00A27558">
                <w:rPr>
                  <w:rFonts w:ascii="Century Gothic" w:hAnsi="Century Gothic"/>
                  <w:b/>
                  <w:color w:val="FF0000"/>
                  <w:sz w:val="18"/>
                  <w:szCs w:val="18"/>
                </w:rPr>
                <w:delText>ZPK which used to encrypt old pin block &amp; new pin block, encrypted under LMK</w:delText>
              </w:r>
            </w:del>
          </w:p>
        </w:tc>
        <w:tc>
          <w:tcPr>
            <w:tcW w:w="1045" w:type="pct"/>
          </w:tcPr>
          <w:p w14:paraId="1BB9DA4A" w14:textId="44078E89" w:rsidR="000F5497" w:rsidRPr="000F5497" w:rsidDel="00A27558" w:rsidRDefault="000F5497" w:rsidP="00067CC1">
            <w:pPr>
              <w:pStyle w:val="CellBody"/>
              <w:rPr>
                <w:del w:id="255" w:author="Quan Minh" w:date="2020-08-24T15:09:00Z"/>
                <w:rFonts w:ascii="Century Gothic" w:hAnsi="Century Gothic"/>
                <w:b/>
                <w:sz w:val="18"/>
                <w:szCs w:val="18"/>
              </w:rPr>
            </w:pPr>
          </w:p>
        </w:tc>
      </w:tr>
      <w:tr w:rsidR="000F5497" w:rsidRPr="000F5497" w14:paraId="482464FD" w14:textId="77777777" w:rsidTr="00067CC1">
        <w:tc>
          <w:tcPr>
            <w:tcW w:w="1461" w:type="pct"/>
          </w:tcPr>
          <w:p w14:paraId="1FA6D869" w14:textId="77777777" w:rsidR="000F5497" w:rsidRPr="000F5497" w:rsidRDefault="000F5497" w:rsidP="00067CC1">
            <w:pPr>
              <w:pStyle w:val="CellBody"/>
              <w:rPr>
                <w:rFonts w:ascii="Century Gothic" w:hAnsi="Century Gothic"/>
                <w:sz w:val="18"/>
                <w:szCs w:val="18"/>
              </w:rPr>
            </w:pPr>
            <w:proofErr w:type="spellStart"/>
            <w:r w:rsidRPr="000F5497">
              <w:rPr>
                <w:rFonts w:ascii="Century Gothic" w:hAnsi="Century Gothic"/>
                <w:sz w:val="18"/>
                <w:szCs w:val="18"/>
              </w:rPr>
              <w:t>UFXMsg</w:t>
            </w:r>
            <w:proofErr w:type="spellEnd"/>
            <w:r w:rsidRPr="000F5497">
              <w:rPr>
                <w:rFonts w:ascii="Century Gothic" w:hAnsi="Century Gothic"/>
                <w:sz w:val="18"/>
                <w:szCs w:val="18"/>
              </w:rPr>
              <w:t>\</w:t>
            </w:r>
            <w:proofErr w:type="spellStart"/>
            <w:r w:rsidRPr="000F5497">
              <w:rPr>
                <w:rFonts w:ascii="Century Gothic" w:hAnsi="Century Gothic"/>
                <w:sz w:val="18"/>
                <w:szCs w:val="18"/>
              </w:rPr>
              <w:t>MsgData</w:t>
            </w:r>
            <w:proofErr w:type="spellEnd"/>
            <w:r w:rsidRPr="000F5497">
              <w:rPr>
                <w:rFonts w:ascii="Century Gothic" w:hAnsi="Century Gothic"/>
                <w:sz w:val="18"/>
                <w:szCs w:val="18"/>
              </w:rPr>
              <w:t>\Doc\ Source\</w:t>
            </w:r>
            <w:proofErr w:type="spellStart"/>
            <w:r w:rsidRPr="000F5497">
              <w:rPr>
                <w:rFonts w:ascii="Century Gothic" w:hAnsi="Century Gothic"/>
                <w:sz w:val="18"/>
                <w:szCs w:val="18"/>
              </w:rPr>
              <w:t>ContractNumber</w:t>
            </w:r>
            <w:proofErr w:type="spellEnd"/>
          </w:p>
        </w:tc>
        <w:tc>
          <w:tcPr>
            <w:tcW w:w="706" w:type="pct"/>
          </w:tcPr>
          <w:p w14:paraId="5EC8EFA3" w14:textId="77777777" w:rsidR="000F5497" w:rsidRPr="000F5497" w:rsidRDefault="000F5497" w:rsidP="00067CC1">
            <w:pPr>
              <w:pStyle w:val="CellBody"/>
              <w:rPr>
                <w:rFonts w:ascii="Century Gothic" w:hAnsi="Century Gothic"/>
                <w:sz w:val="18"/>
                <w:szCs w:val="18"/>
              </w:rPr>
            </w:pPr>
            <w:proofErr w:type="gramStart"/>
            <w:r w:rsidRPr="000F5497">
              <w:rPr>
                <w:rFonts w:ascii="Century Gothic" w:hAnsi="Century Gothic"/>
                <w:sz w:val="18"/>
                <w:szCs w:val="18"/>
              </w:rPr>
              <w:t>Varchar(</w:t>
            </w:r>
            <w:proofErr w:type="gramEnd"/>
            <w:r w:rsidRPr="000F5497">
              <w:rPr>
                <w:rFonts w:ascii="Century Gothic" w:hAnsi="Century Gothic"/>
                <w:sz w:val="18"/>
                <w:szCs w:val="18"/>
              </w:rPr>
              <w:t>32)</w:t>
            </w:r>
          </w:p>
        </w:tc>
        <w:tc>
          <w:tcPr>
            <w:tcW w:w="376" w:type="pct"/>
          </w:tcPr>
          <w:p w14:paraId="5D9E2298" w14:textId="77777777" w:rsidR="000F5497" w:rsidRPr="000F5497" w:rsidRDefault="000F5497" w:rsidP="00067CC1">
            <w:pPr>
              <w:pStyle w:val="CellBody"/>
              <w:rPr>
                <w:rFonts w:ascii="Century Gothic" w:hAnsi="Century Gothic"/>
                <w:sz w:val="18"/>
                <w:szCs w:val="18"/>
              </w:rPr>
            </w:pPr>
            <w:r w:rsidRPr="000F5497">
              <w:rPr>
                <w:rFonts w:ascii="Century Gothic" w:hAnsi="Century Gothic"/>
                <w:sz w:val="18"/>
                <w:szCs w:val="18"/>
              </w:rPr>
              <w:t>M</w:t>
            </w:r>
          </w:p>
        </w:tc>
        <w:tc>
          <w:tcPr>
            <w:tcW w:w="1412" w:type="pct"/>
          </w:tcPr>
          <w:p w14:paraId="16A20E04" w14:textId="77777777" w:rsidR="000F5497" w:rsidRPr="000F5497" w:rsidRDefault="000F5497" w:rsidP="00067CC1">
            <w:pPr>
              <w:pStyle w:val="CellBody"/>
              <w:rPr>
                <w:rFonts w:ascii="Century Gothic" w:hAnsi="Century Gothic"/>
                <w:sz w:val="18"/>
                <w:szCs w:val="18"/>
              </w:rPr>
            </w:pPr>
            <w:r w:rsidRPr="000F5497">
              <w:rPr>
                <w:rFonts w:ascii="Century Gothic" w:hAnsi="Century Gothic"/>
                <w:sz w:val="18"/>
                <w:szCs w:val="18"/>
              </w:rPr>
              <w:t xml:space="preserve">Device contract number </w:t>
            </w:r>
          </w:p>
        </w:tc>
        <w:tc>
          <w:tcPr>
            <w:tcW w:w="1045" w:type="pct"/>
          </w:tcPr>
          <w:p w14:paraId="62007F66" w14:textId="77777777" w:rsidR="000F5497" w:rsidRPr="000F5497" w:rsidRDefault="000F5497" w:rsidP="00067CC1">
            <w:pPr>
              <w:pStyle w:val="CellBody"/>
              <w:rPr>
                <w:rFonts w:ascii="Century Gothic" w:hAnsi="Century Gothic"/>
                <w:sz w:val="18"/>
                <w:szCs w:val="18"/>
              </w:rPr>
            </w:pPr>
          </w:p>
        </w:tc>
      </w:tr>
    </w:tbl>
    <w:p w14:paraId="4B01A7B8" w14:textId="40F6AFF4" w:rsidR="000F5497" w:rsidRDefault="000F5497" w:rsidP="008009AF">
      <w:pPr>
        <w:jc w:val="both"/>
      </w:pPr>
    </w:p>
    <w:p w14:paraId="52C8EE91" w14:textId="292236DA" w:rsidR="002E1A4E" w:rsidDel="002B222C" w:rsidRDefault="002E1A4E" w:rsidP="008009AF">
      <w:pPr>
        <w:jc w:val="both"/>
        <w:rPr>
          <w:del w:id="256" w:author="Quan Minh" w:date="2020-08-24T15:39:00Z"/>
        </w:rPr>
      </w:pPr>
      <w:r>
        <w:lastRenderedPageBreak/>
        <w:t>Request sample</w:t>
      </w:r>
    </w:p>
    <w:p w14:paraId="1DF419B8" w14:textId="343CEB4F" w:rsidR="002E1A4E" w:rsidDel="002B222C" w:rsidRDefault="002E1A4E" w:rsidP="008009AF">
      <w:pPr>
        <w:jc w:val="both"/>
        <w:rPr>
          <w:del w:id="257" w:author="Quan Minh" w:date="2020-08-24T15:39:00Z"/>
        </w:rPr>
      </w:pPr>
    </w:p>
    <w:p w14:paraId="7040AEB9" w14:textId="3F1B326A" w:rsidR="00F31393" w:rsidRDefault="00F31393" w:rsidP="002B222C">
      <w:pPr>
        <w:jc w:val="both"/>
        <w:rPr>
          <w:ins w:id="258" w:author="Quan Minh" w:date="2020-08-24T15:39:00Z"/>
        </w:rPr>
      </w:pPr>
      <w:del w:id="259" w:author="Quan Minh" w:date="2020-08-24T15:39:00Z">
        <w:r w:rsidDel="002B222C">
          <w:tab/>
        </w:r>
        <w:r w:rsidDel="002B222C">
          <w:tab/>
        </w:r>
        <w:r w:rsidDel="002B222C">
          <w:tab/>
        </w:r>
        <w:r w:rsidR="00F44091" w:rsidRPr="00F31393" w:rsidDel="002B222C">
          <w:object w:dxaOrig="1765" w:dyaOrig="831" w14:anchorId="6548B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05pt;height:41.5pt" o:ole="">
              <v:imagedata r:id="rId11" o:title=""/>
            </v:shape>
            <o:OLEObject Type="Embed" ProgID="Package" ShapeID="_x0000_i1025" DrawAspect="Content" ObjectID="_1660646979" r:id="rId12"/>
          </w:object>
        </w:r>
      </w:del>
    </w:p>
    <w:p w14:paraId="1169F0FD" w14:textId="33A3D67D" w:rsidR="002B222C" w:rsidRDefault="002B222C" w:rsidP="008009AF">
      <w:pPr>
        <w:jc w:val="both"/>
      </w:pPr>
      <w:ins w:id="260" w:author="Quan Minh" w:date="2020-08-24T15:39:00Z">
        <w:r>
          <w:rPr>
            <w:noProof/>
          </w:rPr>
          <w:br w:type="textWrapping" w:clear="all"/>
        </w:r>
        <w:r w:rsidR="00E128F1">
          <w:rPr>
            <w:noProof/>
          </w:rPr>
          <w:object w:dxaOrig="1440" w:dyaOrig="1440" w14:anchorId="4A00FB59">
            <v:shape id="_x0000_s1029" type="#_x0000_t75" style="position:absolute;left:0;text-align:left;margin-left:0;margin-top:0;width:75.1pt;height:49pt;z-index:251662848;mso-position-horizontal:left;mso-position-horizontal-relative:text;mso-position-vertical-relative:text">
              <v:imagedata r:id="rId13" o:title=""/>
              <w10:wrap type="square" side="right"/>
            </v:shape>
            <o:OLEObject Type="Embed" ProgID="Package" ShapeID="_x0000_s1029" DrawAspect="Icon" ObjectID="_1660646981" r:id="rId14"/>
          </w:object>
        </w:r>
      </w:ins>
    </w:p>
    <w:p w14:paraId="017F3B6A" w14:textId="3B352D6C" w:rsidR="000F5497" w:rsidRPr="00412317" w:rsidRDefault="00412317" w:rsidP="008009AF">
      <w:pPr>
        <w:jc w:val="both"/>
        <w:rPr>
          <w:b/>
        </w:rPr>
      </w:pPr>
      <w:r w:rsidRPr="00412317">
        <w:rPr>
          <w:b/>
        </w:rPr>
        <w:t>Response Message</w:t>
      </w:r>
    </w:p>
    <w:tbl>
      <w:tblPr>
        <w:tblStyle w:val="TableGrid"/>
        <w:tblW w:w="0" w:type="auto"/>
        <w:tblInd w:w="522" w:type="dxa"/>
        <w:tblLook w:val="04A0" w:firstRow="1" w:lastRow="0" w:firstColumn="1" w:lastColumn="0" w:noHBand="0" w:noVBand="1"/>
      </w:tblPr>
      <w:tblGrid>
        <w:gridCol w:w="9602"/>
      </w:tblGrid>
      <w:tr w:rsidR="00412317" w14:paraId="46E2D1BF" w14:textId="77777777" w:rsidTr="00412317">
        <w:tc>
          <w:tcPr>
            <w:tcW w:w="10350" w:type="dxa"/>
          </w:tcPr>
          <w:p w14:paraId="4E8D7961" w14:textId="77777777" w:rsidR="00A00822" w:rsidRPr="00A00822" w:rsidRDefault="00A00822" w:rsidP="00A00822">
            <w:pPr>
              <w:spacing w:after="0"/>
              <w:rPr>
                <w:ins w:id="261" w:author="Quan Minh" w:date="2020-08-24T15:29:00Z"/>
                <w:sz w:val="16"/>
                <w:szCs w:val="16"/>
              </w:rPr>
            </w:pPr>
            <w:ins w:id="262" w:author="Quan Minh" w:date="2020-08-24T15:29:00Z">
              <w:r w:rsidRPr="00A00822">
                <w:rPr>
                  <w:sz w:val="16"/>
                  <w:szCs w:val="16"/>
                </w:rPr>
                <w:t>&lt;</w:t>
              </w:r>
              <w:proofErr w:type="spellStart"/>
              <w:r w:rsidRPr="00A00822">
                <w:rPr>
                  <w:sz w:val="16"/>
                  <w:szCs w:val="16"/>
                </w:rPr>
                <w:t>UFXMsg</w:t>
              </w:r>
              <w:proofErr w:type="spellEnd"/>
              <w:r w:rsidRPr="00A00822">
                <w:rPr>
                  <w:sz w:val="16"/>
                  <w:szCs w:val="16"/>
                </w:rPr>
                <w:t xml:space="preserve"> direction="Rs" </w:t>
              </w:r>
              <w:proofErr w:type="spellStart"/>
              <w:r w:rsidRPr="00A00822">
                <w:rPr>
                  <w:sz w:val="16"/>
                  <w:szCs w:val="16"/>
                </w:rPr>
                <w:t>msg_type</w:t>
              </w:r>
              <w:proofErr w:type="spellEnd"/>
              <w:r w:rsidRPr="00A00822">
                <w:rPr>
                  <w:sz w:val="16"/>
                  <w:szCs w:val="16"/>
                </w:rPr>
                <w:t xml:space="preserve">="Doc" scheme="WAY4USec" version="2.0" </w:t>
              </w:r>
              <w:proofErr w:type="spellStart"/>
              <w:r w:rsidRPr="00A00822">
                <w:rPr>
                  <w:sz w:val="16"/>
                  <w:szCs w:val="16"/>
                </w:rPr>
                <w:t>resp_class</w:t>
              </w:r>
              <w:proofErr w:type="spellEnd"/>
              <w:r w:rsidRPr="00A00822">
                <w:rPr>
                  <w:sz w:val="16"/>
                  <w:szCs w:val="16"/>
                </w:rPr>
                <w:t xml:space="preserve">="I" </w:t>
              </w:r>
              <w:proofErr w:type="spellStart"/>
              <w:r w:rsidRPr="00A00822">
                <w:rPr>
                  <w:sz w:val="16"/>
                  <w:szCs w:val="16"/>
                </w:rPr>
                <w:t>resp_code</w:t>
              </w:r>
              <w:proofErr w:type="spellEnd"/>
              <w:r w:rsidRPr="00A00822">
                <w:rPr>
                  <w:sz w:val="16"/>
                  <w:szCs w:val="16"/>
                </w:rPr>
                <w:t xml:space="preserve">="0" </w:t>
              </w:r>
              <w:proofErr w:type="spellStart"/>
              <w:r w:rsidRPr="00A00822">
                <w:rPr>
                  <w:sz w:val="16"/>
                  <w:szCs w:val="16"/>
                </w:rPr>
                <w:t>resp_text</w:t>
              </w:r>
              <w:proofErr w:type="spellEnd"/>
              <w:r w:rsidRPr="00A00822">
                <w:rPr>
                  <w:sz w:val="16"/>
                  <w:szCs w:val="16"/>
                </w:rPr>
                <w:t>="Success"&gt;</w:t>
              </w:r>
            </w:ins>
          </w:p>
          <w:p w14:paraId="24766FFB" w14:textId="77777777" w:rsidR="00A00822" w:rsidRPr="00A00822" w:rsidRDefault="00A00822" w:rsidP="00A00822">
            <w:pPr>
              <w:spacing w:after="0"/>
              <w:rPr>
                <w:ins w:id="263" w:author="Quan Minh" w:date="2020-08-24T15:29:00Z"/>
                <w:sz w:val="16"/>
                <w:szCs w:val="16"/>
              </w:rPr>
            </w:pPr>
            <w:ins w:id="264" w:author="Quan Minh" w:date="2020-08-24T15:29:00Z">
              <w:r w:rsidRPr="00A00822">
                <w:rPr>
                  <w:sz w:val="16"/>
                  <w:szCs w:val="16"/>
                </w:rPr>
                <w:t xml:space="preserve">   &lt;</w:t>
              </w:r>
              <w:proofErr w:type="spellStart"/>
              <w:r w:rsidRPr="00A00822">
                <w:rPr>
                  <w:sz w:val="16"/>
                  <w:szCs w:val="16"/>
                </w:rPr>
                <w:t>MsgId</w:t>
              </w:r>
              <w:proofErr w:type="spellEnd"/>
              <w:r w:rsidRPr="00A00822">
                <w:rPr>
                  <w:sz w:val="16"/>
                  <w:szCs w:val="16"/>
                </w:rPr>
                <w:t>&gt;AAA-EEE-23124150&lt;/</w:t>
              </w:r>
              <w:proofErr w:type="spellStart"/>
              <w:r w:rsidRPr="00A00822">
                <w:rPr>
                  <w:sz w:val="16"/>
                  <w:szCs w:val="16"/>
                </w:rPr>
                <w:t>MsgId</w:t>
              </w:r>
              <w:proofErr w:type="spellEnd"/>
              <w:r w:rsidRPr="00A00822">
                <w:rPr>
                  <w:sz w:val="16"/>
                  <w:szCs w:val="16"/>
                </w:rPr>
                <w:t>&gt;</w:t>
              </w:r>
            </w:ins>
          </w:p>
          <w:p w14:paraId="6EB2BFAE" w14:textId="77777777" w:rsidR="00A00822" w:rsidRPr="00A00822" w:rsidRDefault="00A00822" w:rsidP="00A00822">
            <w:pPr>
              <w:spacing w:after="0"/>
              <w:rPr>
                <w:ins w:id="265" w:author="Quan Minh" w:date="2020-08-24T15:29:00Z"/>
                <w:sz w:val="16"/>
                <w:szCs w:val="16"/>
              </w:rPr>
            </w:pPr>
            <w:ins w:id="266" w:author="Quan Minh" w:date="2020-08-24T15:29:00Z">
              <w:r w:rsidRPr="00A00822">
                <w:rPr>
                  <w:sz w:val="16"/>
                  <w:szCs w:val="16"/>
                </w:rPr>
                <w:t xml:space="preserve">   &lt;Source app="IVR01" /&gt;</w:t>
              </w:r>
            </w:ins>
          </w:p>
          <w:p w14:paraId="5A706BB2" w14:textId="77777777" w:rsidR="00A00822" w:rsidRPr="00A00822" w:rsidRDefault="00A00822" w:rsidP="00A00822">
            <w:pPr>
              <w:spacing w:after="0"/>
              <w:rPr>
                <w:ins w:id="267" w:author="Quan Minh" w:date="2020-08-24T15:29:00Z"/>
                <w:sz w:val="16"/>
                <w:szCs w:val="16"/>
              </w:rPr>
            </w:pPr>
            <w:ins w:id="268" w:author="Quan Minh" w:date="2020-08-24T15:29:00Z">
              <w:r w:rsidRPr="00A00822">
                <w:rPr>
                  <w:sz w:val="16"/>
                  <w:szCs w:val="16"/>
                </w:rPr>
                <w:t xml:space="preserve">   &lt;</w:t>
              </w:r>
              <w:proofErr w:type="spellStart"/>
              <w:r w:rsidRPr="00A00822">
                <w:rPr>
                  <w:sz w:val="16"/>
                  <w:szCs w:val="16"/>
                </w:rPr>
                <w:t>MsgData</w:t>
              </w:r>
              <w:proofErr w:type="spellEnd"/>
              <w:r w:rsidRPr="00A00822">
                <w:rPr>
                  <w:sz w:val="16"/>
                  <w:szCs w:val="16"/>
                </w:rPr>
                <w:t>&gt;</w:t>
              </w:r>
            </w:ins>
          </w:p>
          <w:p w14:paraId="25E084AD" w14:textId="77777777" w:rsidR="00A00822" w:rsidRPr="00A00822" w:rsidRDefault="00A00822" w:rsidP="00A00822">
            <w:pPr>
              <w:spacing w:after="0"/>
              <w:rPr>
                <w:ins w:id="269" w:author="Quan Minh" w:date="2020-08-24T15:29:00Z"/>
                <w:sz w:val="16"/>
                <w:szCs w:val="16"/>
              </w:rPr>
            </w:pPr>
            <w:ins w:id="270" w:author="Quan Minh" w:date="2020-08-24T15:29:00Z">
              <w:r w:rsidRPr="00A00822">
                <w:rPr>
                  <w:sz w:val="16"/>
                  <w:szCs w:val="16"/>
                </w:rPr>
                <w:t xml:space="preserve">      &lt;Doc&gt;</w:t>
              </w:r>
            </w:ins>
          </w:p>
          <w:p w14:paraId="314EA1BD" w14:textId="77777777" w:rsidR="00A00822" w:rsidRPr="00A00822" w:rsidRDefault="00A00822" w:rsidP="00A00822">
            <w:pPr>
              <w:spacing w:after="0"/>
              <w:rPr>
                <w:ins w:id="271" w:author="Quan Minh" w:date="2020-08-24T15:29:00Z"/>
                <w:sz w:val="16"/>
                <w:szCs w:val="16"/>
              </w:rPr>
            </w:pPr>
            <w:ins w:id="272" w:author="Quan Minh" w:date="2020-08-24T15:29:00Z">
              <w:r w:rsidRPr="00A00822">
                <w:rPr>
                  <w:sz w:val="16"/>
                  <w:szCs w:val="16"/>
                </w:rPr>
                <w:t xml:space="preserve">         &lt;</w:t>
              </w:r>
              <w:proofErr w:type="spellStart"/>
              <w:r w:rsidRPr="00A00822">
                <w:rPr>
                  <w:sz w:val="16"/>
                  <w:szCs w:val="16"/>
                </w:rPr>
                <w:t>TransType</w:t>
              </w:r>
              <w:proofErr w:type="spellEnd"/>
              <w:r w:rsidRPr="00A00822">
                <w:rPr>
                  <w:sz w:val="16"/>
                  <w:szCs w:val="16"/>
                </w:rPr>
                <w:t>&gt;</w:t>
              </w:r>
            </w:ins>
          </w:p>
          <w:p w14:paraId="309F8EAD" w14:textId="77777777" w:rsidR="00A00822" w:rsidRPr="00A00822" w:rsidRDefault="00A00822" w:rsidP="00A00822">
            <w:pPr>
              <w:spacing w:after="0"/>
              <w:rPr>
                <w:ins w:id="273" w:author="Quan Minh" w:date="2020-08-24T15:29:00Z"/>
                <w:sz w:val="16"/>
                <w:szCs w:val="16"/>
              </w:rPr>
            </w:pPr>
            <w:ins w:id="274" w:author="Quan Minh" w:date="2020-08-24T15:29:00Z">
              <w:r w:rsidRPr="00A00822">
                <w:rPr>
                  <w:sz w:val="16"/>
                  <w:szCs w:val="16"/>
                </w:rPr>
                <w:t xml:space="preserve">            &lt;</w:t>
              </w:r>
              <w:proofErr w:type="spellStart"/>
              <w:r w:rsidRPr="00A00822">
                <w:rPr>
                  <w:sz w:val="16"/>
                  <w:szCs w:val="16"/>
                </w:rPr>
                <w:t>TransCode</w:t>
              </w:r>
              <w:proofErr w:type="spellEnd"/>
              <w:r w:rsidRPr="00A00822">
                <w:rPr>
                  <w:sz w:val="16"/>
                  <w:szCs w:val="16"/>
                </w:rPr>
                <w:t>&gt;</w:t>
              </w:r>
            </w:ins>
          </w:p>
          <w:p w14:paraId="74315378" w14:textId="77777777" w:rsidR="00A00822" w:rsidRPr="00A00822" w:rsidRDefault="00A00822" w:rsidP="00A00822">
            <w:pPr>
              <w:spacing w:after="0"/>
              <w:rPr>
                <w:ins w:id="275" w:author="Quan Minh" w:date="2020-08-24T15:29:00Z"/>
                <w:sz w:val="16"/>
                <w:szCs w:val="16"/>
              </w:rPr>
            </w:pPr>
            <w:ins w:id="276" w:author="Quan Minh" w:date="2020-08-24T15:29:00Z">
              <w:r w:rsidRPr="00A00822">
                <w:rPr>
                  <w:sz w:val="16"/>
                  <w:szCs w:val="16"/>
                </w:rPr>
                <w:t xml:space="preserve">               &lt;</w:t>
              </w:r>
              <w:proofErr w:type="spellStart"/>
              <w:r w:rsidRPr="00A00822">
                <w:rPr>
                  <w:sz w:val="16"/>
                  <w:szCs w:val="16"/>
                </w:rPr>
                <w:t>MsgCode</w:t>
              </w:r>
              <w:proofErr w:type="spellEnd"/>
              <w:r w:rsidRPr="00A00822">
                <w:rPr>
                  <w:sz w:val="16"/>
                  <w:szCs w:val="16"/>
                </w:rPr>
                <w:t>&gt;</w:t>
              </w:r>
              <w:proofErr w:type="spellStart"/>
              <w:r w:rsidRPr="00A00822">
                <w:rPr>
                  <w:sz w:val="16"/>
                  <w:szCs w:val="16"/>
                </w:rPr>
                <w:t>AddServReq</w:t>
              </w:r>
              <w:proofErr w:type="spellEnd"/>
              <w:r w:rsidRPr="00A00822">
                <w:rPr>
                  <w:sz w:val="16"/>
                  <w:szCs w:val="16"/>
                </w:rPr>
                <w:t>&lt;/</w:t>
              </w:r>
              <w:proofErr w:type="spellStart"/>
              <w:r w:rsidRPr="00A00822">
                <w:rPr>
                  <w:sz w:val="16"/>
                  <w:szCs w:val="16"/>
                </w:rPr>
                <w:t>MsgCode</w:t>
              </w:r>
              <w:proofErr w:type="spellEnd"/>
              <w:r w:rsidRPr="00A00822">
                <w:rPr>
                  <w:sz w:val="16"/>
                  <w:szCs w:val="16"/>
                </w:rPr>
                <w:t>&gt;</w:t>
              </w:r>
            </w:ins>
          </w:p>
          <w:p w14:paraId="235C0D85" w14:textId="77777777" w:rsidR="00A00822" w:rsidRPr="00A00822" w:rsidRDefault="00A00822" w:rsidP="00A00822">
            <w:pPr>
              <w:spacing w:after="0"/>
              <w:rPr>
                <w:ins w:id="277" w:author="Quan Minh" w:date="2020-08-24T15:29:00Z"/>
                <w:sz w:val="16"/>
                <w:szCs w:val="16"/>
              </w:rPr>
            </w:pPr>
            <w:ins w:id="278" w:author="Quan Minh" w:date="2020-08-24T15:29:00Z">
              <w:r w:rsidRPr="00A00822">
                <w:rPr>
                  <w:sz w:val="16"/>
                  <w:szCs w:val="16"/>
                </w:rPr>
                <w:t xml:space="preserve">               &lt;</w:t>
              </w:r>
              <w:proofErr w:type="spellStart"/>
              <w:r w:rsidRPr="00A00822">
                <w:rPr>
                  <w:sz w:val="16"/>
                  <w:szCs w:val="16"/>
                </w:rPr>
                <w:t>ServiceCode</w:t>
              </w:r>
              <w:proofErr w:type="spellEnd"/>
              <w:r w:rsidRPr="00A00822">
                <w:rPr>
                  <w:sz w:val="16"/>
                  <w:szCs w:val="16"/>
                </w:rPr>
                <w:t>&gt;CHANGE_PIN&lt;/</w:t>
              </w:r>
              <w:proofErr w:type="spellStart"/>
              <w:r w:rsidRPr="00A00822">
                <w:rPr>
                  <w:sz w:val="16"/>
                  <w:szCs w:val="16"/>
                </w:rPr>
                <w:t>ServiceCode</w:t>
              </w:r>
              <w:proofErr w:type="spellEnd"/>
              <w:r w:rsidRPr="00A00822">
                <w:rPr>
                  <w:sz w:val="16"/>
                  <w:szCs w:val="16"/>
                </w:rPr>
                <w:t>&gt;</w:t>
              </w:r>
            </w:ins>
          </w:p>
          <w:p w14:paraId="1D7F6296" w14:textId="77777777" w:rsidR="00A00822" w:rsidRPr="00A00822" w:rsidRDefault="00A00822" w:rsidP="00A00822">
            <w:pPr>
              <w:spacing w:after="0"/>
              <w:rPr>
                <w:ins w:id="279" w:author="Quan Minh" w:date="2020-08-24T15:29:00Z"/>
                <w:sz w:val="16"/>
                <w:szCs w:val="16"/>
              </w:rPr>
            </w:pPr>
            <w:ins w:id="280" w:author="Quan Minh" w:date="2020-08-24T15:29:00Z">
              <w:r w:rsidRPr="00A00822">
                <w:rPr>
                  <w:sz w:val="16"/>
                  <w:szCs w:val="16"/>
                </w:rPr>
                <w:t xml:space="preserve">            &lt;/</w:t>
              </w:r>
              <w:proofErr w:type="spellStart"/>
              <w:r w:rsidRPr="00A00822">
                <w:rPr>
                  <w:sz w:val="16"/>
                  <w:szCs w:val="16"/>
                </w:rPr>
                <w:t>TransCode</w:t>
              </w:r>
              <w:proofErr w:type="spellEnd"/>
              <w:r w:rsidRPr="00A00822">
                <w:rPr>
                  <w:sz w:val="16"/>
                  <w:szCs w:val="16"/>
                </w:rPr>
                <w:t>&gt;</w:t>
              </w:r>
            </w:ins>
          </w:p>
          <w:p w14:paraId="3AF5E1F8" w14:textId="77777777" w:rsidR="00A00822" w:rsidRPr="00A00822" w:rsidRDefault="00A00822" w:rsidP="00A00822">
            <w:pPr>
              <w:spacing w:after="0"/>
              <w:rPr>
                <w:ins w:id="281" w:author="Quan Minh" w:date="2020-08-24T15:29:00Z"/>
                <w:sz w:val="16"/>
                <w:szCs w:val="16"/>
              </w:rPr>
            </w:pPr>
            <w:ins w:id="282" w:author="Quan Minh" w:date="2020-08-24T15:29:00Z">
              <w:r w:rsidRPr="00A00822">
                <w:rPr>
                  <w:sz w:val="16"/>
                  <w:szCs w:val="16"/>
                </w:rPr>
                <w:t xml:space="preserve">         &lt;/</w:t>
              </w:r>
              <w:proofErr w:type="spellStart"/>
              <w:r w:rsidRPr="00A00822">
                <w:rPr>
                  <w:sz w:val="16"/>
                  <w:szCs w:val="16"/>
                </w:rPr>
                <w:t>TransType</w:t>
              </w:r>
              <w:proofErr w:type="spellEnd"/>
              <w:r w:rsidRPr="00A00822">
                <w:rPr>
                  <w:sz w:val="16"/>
                  <w:szCs w:val="16"/>
                </w:rPr>
                <w:t>&gt;</w:t>
              </w:r>
            </w:ins>
          </w:p>
          <w:p w14:paraId="05EAB9E5" w14:textId="77777777" w:rsidR="00A00822" w:rsidRPr="00A00822" w:rsidRDefault="00A00822" w:rsidP="00A00822">
            <w:pPr>
              <w:spacing w:after="0"/>
              <w:rPr>
                <w:ins w:id="283" w:author="Quan Minh" w:date="2020-08-24T15:29:00Z"/>
                <w:sz w:val="16"/>
                <w:szCs w:val="16"/>
              </w:rPr>
            </w:pPr>
            <w:ins w:id="284" w:author="Quan Minh" w:date="2020-08-24T15:29:00Z">
              <w:r w:rsidRPr="00A00822">
                <w:rPr>
                  <w:sz w:val="16"/>
                  <w:szCs w:val="16"/>
                </w:rPr>
                <w:t xml:space="preserve">         &lt;</w:t>
              </w:r>
              <w:proofErr w:type="spellStart"/>
              <w:r w:rsidRPr="00A00822">
                <w:rPr>
                  <w:sz w:val="16"/>
                  <w:szCs w:val="16"/>
                </w:rPr>
                <w:t>DocRefSet</w:t>
              </w:r>
              <w:proofErr w:type="spellEnd"/>
              <w:r w:rsidRPr="00A00822">
                <w:rPr>
                  <w:sz w:val="16"/>
                  <w:szCs w:val="16"/>
                </w:rPr>
                <w:t>&gt;</w:t>
              </w:r>
            </w:ins>
          </w:p>
          <w:p w14:paraId="18EA2EA8" w14:textId="77777777" w:rsidR="00A00822" w:rsidRPr="00A00822" w:rsidRDefault="00A00822" w:rsidP="00A00822">
            <w:pPr>
              <w:spacing w:after="0"/>
              <w:rPr>
                <w:ins w:id="285" w:author="Quan Minh" w:date="2020-08-24T15:29:00Z"/>
                <w:sz w:val="16"/>
                <w:szCs w:val="16"/>
              </w:rPr>
            </w:pPr>
            <w:ins w:id="286" w:author="Quan Minh" w:date="2020-08-24T15:29:00Z">
              <w:r w:rsidRPr="00A00822">
                <w:rPr>
                  <w:sz w:val="16"/>
                  <w:szCs w:val="16"/>
                </w:rPr>
                <w:t xml:space="preserve">            &lt;</w:t>
              </w:r>
              <w:proofErr w:type="spellStart"/>
              <w:r w:rsidRPr="00A00822">
                <w:rPr>
                  <w:sz w:val="16"/>
                  <w:szCs w:val="16"/>
                </w:rPr>
                <w:t>Parm</w:t>
              </w:r>
              <w:proofErr w:type="spellEnd"/>
              <w:r w:rsidRPr="00A00822">
                <w:rPr>
                  <w:sz w:val="16"/>
                  <w:szCs w:val="16"/>
                </w:rPr>
                <w:t>&gt;</w:t>
              </w:r>
            </w:ins>
          </w:p>
          <w:p w14:paraId="6B0C99CD" w14:textId="77777777" w:rsidR="00A00822" w:rsidRPr="00A00822" w:rsidRDefault="00A00822" w:rsidP="00A00822">
            <w:pPr>
              <w:spacing w:after="0"/>
              <w:rPr>
                <w:ins w:id="287" w:author="Quan Minh" w:date="2020-08-24T15:29:00Z"/>
                <w:sz w:val="16"/>
                <w:szCs w:val="16"/>
              </w:rPr>
            </w:pPr>
            <w:ins w:id="288" w:author="Quan Minh" w:date="2020-08-24T15:29:00Z">
              <w:r w:rsidRPr="00A00822">
                <w:rPr>
                  <w:sz w:val="16"/>
                  <w:szCs w:val="16"/>
                </w:rPr>
                <w:t xml:space="preserve">               &lt;</w:t>
              </w:r>
              <w:proofErr w:type="spellStart"/>
              <w:r w:rsidRPr="00A00822">
                <w:rPr>
                  <w:sz w:val="16"/>
                  <w:szCs w:val="16"/>
                </w:rPr>
                <w:t>ParmCode</w:t>
              </w:r>
              <w:proofErr w:type="spellEnd"/>
              <w:r w:rsidRPr="00A00822">
                <w:rPr>
                  <w:sz w:val="16"/>
                  <w:szCs w:val="16"/>
                </w:rPr>
                <w:t>&gt;DRN&lt;/</w:t>
              </w:r>
              <w:proofErr w:type="spellStart"/>
              <w:r w:rsidRPr="00A00822">
                <w:rPr>
                  <w:sz w:val="16"/>
                  <w:szCs w:val="16"/>
                </w:rPr>
                <w:t>ParmCode</w:t>
              </w:r>
              <w:proofErr w:type="spellEnd"/>
              <w:r w:rsidRPr="00A00822">
                <w:rPr>
                  <w:sz w:val="16"/>
                  <w:szCs w:val="16"/>
                </w:rPr>
                <w:t>&gt;</w:t>
              </w:r>
            </w:ins>
          </w:p>
          <w:p w14:paraId="5D754535" w14:textId="77777777" w:rsidR="00A00822" w:rsidRPr="00A00822" w:rsidRDefault="00A00822" w:rsidP="00A00822">
            <w:pPr>
              <w:spacing w:after="0"/>
              <w:rPr>
                <w:ins w:id="289" w:author="Quan Minh" w:date="2020-08-24T15:29:00Z"/>
                <w:sz w:val="16"/>
                <w:szCs w:val="16"/>
              </w:rPr>
            </w:pPr>
            <w:ins w:id="290" w:author="Quan Minh" w:date="2020-08-24T15:29:00Z">
              <w:r w:rsidRPr="00A00822">
                <w:rPr>
                  <w:sz w:val="16"/>
                  <w:szCs w:val="16"/>
                </w:rPr>
                <w:t xml:space="preserve">               &lt;Value&gt;28008016&lt;/Value&gt;</w:t>
              </w:r>
            </w:ins>
          </w:p>
          <w:p w14:paraId="76ECE648" w14:textId="77777777" w:rsidR="00A00822" w:rsidRPr="00A00822" w:rsidRDefault="00A00822" w:rsidP="00A00822">
            <w:pPr>
              <w:spacing w:after="0"/>
              <w:rPr>
                <w:ins w:id="291" w:author="Quan Minh" w:date="2020-08-24T15:29:00Z"/>
                <w:sz w:val="16"/>
                <w:szCs w:val="16"/>
              </w:rPr>
            </w:pPr>
            <w:ins w:id="292" w:author="Quan Minh" w:date="2020-08-24T15:29:00Z">
              <w:r w:rsidRPr="00A00822">
                <w:rPr>
                  <w:sz w:val="16"/>
                  <w:szCs w:val="16"/>
                </w:rPr>
                <w:t xml:space="preserve">            &lt;/</w:t>
              </w:r>
              <w:proofErr w:type="spellStart"/>
              <w:r w:rsidRPr="00A00822">
                <w:rPr>
                  <w:sz w:val="16"/>
                  <w:szCs w:val="16"/>
                </w:rPr>
                <w:t>Parm</w:t>
              </w:r>
              <w:proofErr w:type="spellEnd"/>
              <w:r w:rsidRPr="00A00822">
                <w:rPr>
                  <w:sz w:val="16"/>
                  <w:szCs w:val="16"/>
                </w:rPr>
                <w:t>&gt;</w:t>
              </w:r>
            </w:ins>
          </w:p>
          <w:p w14:paraId="794B44CD" w14:textId="77777777" w:rsidR="00A00822" w:rsidRPr="00A00822" w:rsidRDefault="00A00822" w:rsidP="00A00822">
            <w:pPr>
              <w:spacing w:after="0"/>
              <w:rPr>
                <w:ins w:id="293" w:author="Quan Minh" w:date="2020-08-24T15:29:00Z"/>
                <w:sz w:val="16"/>
                <w:szCs w:val="16"/>
              </w:rPr>
            </w:pPr>
            <w:ins w:id="294" w:author="Quan Minh" w:date="2020-08-24T15:29:00Z">
              <w:r w:rsidRPr="00A00822">
                <w:rPr>
                  <w:sz w:val="16"/>
                  <w:szCs w:val="16"/>
                </w:rPr>
                <w:t xml:space="preserve">            &lt;</w:t>
              </w:r>
              <w:proofErr w:type="spellStart"/>
              <w:r w:rsidRPr="00A00822">
                <w:rPr>
                  <w:sz w:val="16"/>
                  <w:szCs w:val="16"/>
                </w:rPr>
                <w:t>Parm</w:t>
              </w:r>
              <w:proofErr w:type="spellEnd"/>
              <w:r w:rsidRPr="00A00822">
                <w:rPr>
                  <w:sz w:val="16"/>
                  <w:szCs w:val="16"/>
                </w:rPr>
                <w:t>&gt;</w:t>
              </w:r>
            </w:ins>
          </w:p>
          <w:p w14:paraId="579B54FF" w14:textId="77777777" w:rsidR="00A00822" w:rsidRPr="00A00822" w:rsidRDefault="00A00822" w:rsidP="00A00822">
            <w:pPr>
              <w:spacing w:after="0"/>
              <w:rPr>
                <w:ins w:id="295" w:author="Quan Minh" w:date="2020-08-24T15:29:00Z"/>
                <w:sz w:val="16"/>
                <w:szCs w:val="16"/>
              </w:rPr>
            </w:pPr>
            <w:ins w:id="296" w:author="Quan Minh" w:date="2020-08-24T15:29:00Z">
              <w:r w:rsidRPr="00A00822">
                <w:rPr>
                  <w:sz w:val="16"/>
                  <w:szCs w:val="16"/>
                </w:rPr>
                <w:t xml:space="preserve">               &lt;</w:t>
              </w:r>
              <w:proofErr w:type="spellStart"/>
              <w:r w:rsidRPr="00A00822">
                <w:rPr>
                  <w:sz w:val="16"/>
                  <w:szCs w:val="16"/>
                </w:rPr>
                <w:t>ParmCode</w:t>
              </w:r>
              <w:proofErr w:type="spellEnd"/>
              <w:r w:rsidRPr="00A00822">
                <w:rPr>
                  <w:sz w:val="16"/>
                  <w:szCs w:val="16"/>
                </w:rPr>
                <w:t>&gt;RRN&lt;/</w:t>
              </w:r>
              <w:proofErr w:type="spellStart"/>
              <w:r w:rsidRPr="00A00822">
                <w:rPr>
                  <w:sz w:val="16"/>
                  <w:szCs w:val="16"/>
                </w:rPr>
                <w:t>ParmCode</w:t>
              </w:r>
              <w:proofErr w:type="spellEnd"/>
              <w:r w:rsidRPr="00A00822">
                <w:rPr>
                  <w:sz w:val="16"/>
                  <w:szCs w:val="16"/>
                </w:rPr>
                <w:t>&gt;</w:t>
              </w:r>
            </w:ins>
          </w:p>
          <w:p w14:paraId="7D18A375" w14:textId="77777777" w:rsidR="00A00822" w:rsidRPr="00A00822" w:rsidRDefault="00A00822" w:rsidP="00A00822">
            <w:pPr>
              <w:spacing w:after="0"/>
              <w:rPr>
                <w:ins w:id="297" w:author="Quan Minh" w:date="2020-08-24T15:29:00Z"/>
                <w:sz w:val="16"/>
                <w:szCs w:val="16"/>
              </w:rPr>
            </w:pPr>
            <w:ins w:id="298" w:author="Quan Minh" w:date="2020-08-24T15:29:00Z">
              <w:r w:rsidRPr="00A00822">
                <w:rPr>
                  <w:sz w:val="16"/>
                  <w:szCs w:val="16"/>
                </w:rPr>
                <w:t xml:space="preserve">               &lt;Value&gt;200526190310&lt;/Value&gt;</w:t>
              </w:r>
            </w:ins>
          </w:p>
          <w:p w14:paraId="3543C421" w14:textId="77777777" w:rsidR="00A00822" w:rsidRPr="00A00822" w:rsidRDefault="00A00822" w:rsidP="00A00822">
            <w:pPr>
              <w:spacing w:after="0"/>
              <w:rPr>
                <w:ins w:id="299" w:author="Quan Minh" w:date="2020-08-24T15:29:00Z"/>
                <w:sz w:val="16"/>
                <w:szCs w:val="16"/>
              </w:rPr>
            </w:pPr>
            <w:ins w:id="300" w:author="Quan Minh" w:date="2020-08-24T15:29:00Z">
              <w:r w:rsidRPr="00A00822">
                <w:rPr>
                  <w:sz w:val="16"/>
                  <w:szCs w:val="16"/>
                </w:rPr>
                <w:t xml:space="preserve">            &lt;/</w:t>
              </w:r>
              <w:proofErr w:type="spellStart"/>
              <w:r w:rsidRPr="00A00822">
                <w:rPr>
                  <w:sz w:val="16"/>
                  <w:szCs w:val="16"/>
                </w:rPr>
                <w:t>Parm</w:t>
              </w:r>
              <w:proofErr w:type="spellEnd"/>
              <w:r w:rsidRPr="00A00822">
                <w:rPr>
                  <w:sz w:val="16"/>
                  <w:szCs w:val="16"/>
                </w:rPr>
                <w:t>&gt;</w:t>
              </w:r>
            </w:ins>
          </w:p>
          <w:p w14:paraId="03C7ECF3" w14:textId="77777777" w:rsidR="00A00822" w:rsidRPr="00A00822" w:rsidRDefault="00A00822" w:rsidP="00A00822">
            <w:pPr>
              <w:spacing w:after="0"/>
              <w:rPr>
                <w:ins w:id="301" w:author="Quan Minh" w:date="2020-08-24T15:29:00Z"/>
                <w:sz w:val="16"/>
                <w:szCs w:val="16"/>
              </w:rPr>
            </w:pPr>
            <w:ins w:id="302" w:author="Quan Minh" w:date="2020-08-24T15:29:00Z">
              <w:r w:rsidRPr="00A00822">
                <w:rPr>
                  <w:sz w:val="16"/>
                  <w:szCs w:val="16"/>
                </w:rPr>
                <w:t xml:space="preserve">            &lt;</w:t>
              </w:r>
              <w:proofErr w:type="spellStart"/>
              <w:r w:rsidRPr="00A00822">
                <w:rPr>
                  <w:sz w:val="16"/>
                  <w:szCs w:val="16"/>
                </w:rPr>
                <w:t>Parm</w:t>
              </w:r>
              <w:proofErr w:type="spellEnd"/>
              <w:r w:rsidRPr="00A00822">
                <w:rPr>
                  <w:sz w:val="16"/>
                  <w:szCs w:val="16"/>
                </w:rPr>
                <w:t>&gt;</w:t>
              </w:r>
            </w:ins>
          </w:p>
          <w:p w14:paraId="27D9DA48" w14:textId="77777777" w:rsidR="00A00822" w:rsidRPr="00A00822" w:rsidRDefault="00A00822" w:rsidP="00A00822">
            <w:pPr>
              <w:spacing w:after="0"/>
              <w:rPr>
                <w:ins w:id="303" w:author="Quan Minh" w:date="2020-08-24T15:29:00Z"/>
                <w:sz w:val="16"/>
                <w:szCs w:val="16"/>
              </w:rPr>
            </w:pPr>
            <w:ins w:id="304" w:author="Quan Minh" w:date="2020-08-24T15:29:00Z">
              <w:r w:rsidRPr="00A00822">
                <w:rPr>
                  <w:sz w:val="16"/>
                  <w:szCs w:val="16"/>
                </w:rPr>
                <w:t xml:space="preserve">               &lt;</w:t>
              </w:r>
              <w:proofErr w:type="spellStart"/>
              <w:r w:rsidRPr="00A00822">
                <w:rPr>
                  <w:sz w:val="16"/>
                  <w:szCs w:val="16"/>
                </w:rPr>
                <w:t>ParmCode</w:t>
              </w:r>
              <w:proofErr w:type="spellEnd"/>
              <w:r w:rsidRPr="00A00822">
                <w:rPr>
                  <w:sz w:val="16"/>
                  <w:szCs w:val="16"/>
                </w:rPr>
                <w:t>&gt;</w:t>
              </w:r>
              <w:proofErr w:type="spellStart"/>
              <w:r w:rsidRPr="00A00822">
                <w:rPr>
                  <w:sz w:val="16"/>
                  <w:szCs w:val="16"/>
                </w:rPr>
                <w:t>AuthCode</w:t>
              </w:r>
              <w:proofErr w:type="spellEnd"/>
              <w:r w:rsidRPr="00A00822">
                <w:rPr>
                  <w:sz w:val="16"/>
                  <w:szCs w:val="16"/>
                </w:rPr>
                <w:t>&lt;/</w:t>
              </w:r>
              <w:proofErr w:type="spellStart"/>
              <w:r w:rsidRPr="00A00822">
                <w:rPr>
                  <w:sz w:val="16"/>
                  <w:szCs w:val="16"/>
                </w:rPr>
                <w:t>ParmCode</w:t>
              </w:r>
              <w:proofErr w:type="spellEnd"/>
              <w:r w:rsidRPr="00A00822">
                <w:rPr>
                  <w:sz w:val="16"/>
                  <w:szCs w:val="16"/>
                </w:rPr>
                <w:t>&gt;</w:t>
              </w:r>
            </w:ins>
          </w:p>
          <w:p w14:paraId="6B97B1E1" w14:textId="77777777" w:rsidR="00A00822" w:rsidRPr="00A00822" w:rsidRDefault="00A00822" w:rsidP="00A00822">
            <w:pPr>
              <w:spacing w:after="0"/>
              <w:rPr>
                <w:ins w:id="305" w:author="Quan Minh" w:date="2020-08-24T15:29:00Z"/>
                <w:sz w:val="16"/>
                <w:szCs w:val="16"/>
              </w:rPr>
            </w:pPr>
            <w:ins w:id="306" w:author="Quan Minh" w:date="2020-08-24T15:29:00Z">
              <w:r w:rsidRPr="00A00822">
                <w:rPr>
                  <w:sz w:val="16"/>
                  <w:szCs w:val="16"/>
                </w:rPr>
                <w:t xml:space="preserve">               &lt;Value&gt;717102&lt;/Value&gt;</w:t>
              </w:r>
            </w:ins>
          </w:p>
          <w:p w14:paraId="358FE7A5" w14:textId="77777777" w:rsidR="00A00822" w:rsidRPr="00A00822" w:rsidRDefault="00A00822" w:rsidP="00A00822">
            <w:pPr>
              <w:spacing w:after="0"/>
              <w:rPr>
                <w:ins w:id="307" w:author="Quan Minh" w:date="2020-08-24T15:29:00Z"/>
                <w:sz w:val="16"/>
                <w:szCs w:val="16"/>
              </w:rPr>
            </w:pPr>
            <w:ins w:id="308" w:author="Quan Minh" w:date="2020-08-24T15:29:00Z">
              <w:r w:rsidRPr="00A00822">
                <w:rPr>
                  <w:sz w:val="16"/>
                  <w:szCs w:val="16"/>
                </w:rPr>
                <w:t xml:space="preserve">            &lt;/</w:t>
              </w:r>
              <w:proofErr w:type="spellStart"/>
              <w:r w:rsidRPr="00A00822">
                <w:rPr>
                  <w:sz w:val="16"/>
                  <w:szCs w:val="16"/>
                </w:rPr>
                <w:t>Parm</w:t>
              </w:r>
              <w:proofErr w:type="spellEnd"/>
              <w:r w:rsidRPr="00A00822">
                <w:rPr>
                  <w:sz w:val="16"/>
                  <w:szCs w:val="16"/>
                </w:rPr>
                <w:t>&gt;</w:t>
              </w:r>
            </w:ins>
          </w:p>
          <w:p w14:paraId="6CB675C9" w14:textId="77777777" w:rsidR="00A00822" w:rsidRPr="00A00822" w:rsidRDefault="00A00822" w:rsidP="00A00822">
            <w:pPr>
              <w:spacing w:after="0"/>
              <w:rPr>
                <w:ins w:id="309" w:author="Quan Minh" w:date="2020-08-24T15:29:00Z"/>
                <w:sz w:val="16"/>
                <w:szCs w:val="16"/>
              </w:rPr>
            </w:pPr>
            <w:ins w:id="310" w:author="Quan Minh" w:date="2020-08-24T15:29:00Z">
              <w:r w:rsidRPr="00A00822">
                <w:rPr>
                  <w:sz w:val="16"/>
                  <w:szCs w:val="16"/>
                </w:rPr>
                <w:t xml:space="preserve">         &lt;/</w:t>
              </w:r>
              <w:proofErr w:type="spellStart"/>
              <w:r w:rsidRPr="00A00822">
                <w:rPr>
                  <w:sz w:val="16"/>
                  <w:szCs w:val="16"/>
                </w:rPr>
                <w:t>DocRefSet</w:t>
              </w:r>
              <w:proofErr w:type="spellEnd"/>
              <w:r w:rsidRPr="00A00822">
                <w:rPr>
                  <w:sz w:val="16"/>
                  <w:szCs w:val="16"/>
                </w:rPr>
                <w:t>&gt;</w:t>
              </w:r>
            </w:ins>
          </w:p>
          <w:p w14:paraId="2ED19FD9" w14:textId="77777777" w:rsidR="00A00822" w:rsidRPr="00A00822" w:rsidRDefault="00A00822" w:rsidP="00A00822">
            <w:pPr>
              <w:spacing w:after="0"/>
              <w:rPr>
                <w:ins w:id="311" w:author="Quan Minh" w:date="2020-08-24T15:29:00Z"/>
                <w:sz w:val="16"/>
                <w:szCs w:val="16"/>
              </w:rPr>
            </w:pPr>
            <w:ins w:id="312" w:author="Quan Minh" w:date="2020-08-24T15:29:00Z">
              <w:r w:rsidRPr="00A00822">
                <w:rPr>
                  <w:sz w:val="16"/>
                  <w:szCs w:val="16"/>
                </w:rPr>
                <w:t xml:space="preserve">         &lt;Requestor&gt;</w:t>
              </w:r>
            </w:ins>
          </w:p>
          <w:p w14:paraId="3AEE1D2D" w14:textId="77777777" w:rsidR="00A00822" w:rsidRPr="00A00822" w:rsidRDefault="00A00822" w:rsidP="00A00822">
            <w:pPr>
              <w:spacing w:after="0"/>
              <w:rPr>
                <w:ins w:id="313" w:author="Quan Minh" w:date="2020-08-24T15:29:00Z"/>
                <w:sz w:val="16"/>
                <w:szCs w:val="16"/>
              </w:rPr>
            </w:pPr>
            <w:ins w:id="314" w:author="Quan Minh" w:date="2020-08-24T15:29:00Z">
              <w:r w:rsidRPr="00A00822">
                <w:rPr>
                  <w:sz w:val="16"/>
                  <w:szCs w:val="16"/>
                </w:rPr>
                <w:t xml:space="preserve">            &lt;</w:t>
              </w:r>
              <w:proofErr w:type="spellStart"/>
              <w:r w:rsidRPr="00A00822">
                <w:rPr>
                  <w:sz w:val="16"/>
                  <w:szCs w:val="16"/>
                </w:rPr>
                <w:t>ContractNumber</w:t>
              </w:r>
              <w:proofErr w:type="spellEnd"/>
              <w:r w:rsidRPr="00A00822">
                <w:rPr>
                  <w:sz w:val="16"/>
                  <w:szCs w:val="16"/>
                </w:rPr>
                <w:t>&gt;9704380028930432&lt;/</w:t>
              </w:r>
              <w:proofErr w:type="spellStart"/>
              <w:r w:rsidRPr="00A00822">
                <w:rPr>
                  <w:sz w:val="16"/>
                  <w:szCs w:val="16"/>
                </w:rPr>
                <w:t>ContractNumber</w:t>
              </w:r>
              <w:proofErr w:type="spellEnd"/>
              <w:r w:rsidRPr="00A00822">
                <w:rPr>
                  <w:sz w:val="16"/>
                  <w:szCs w:val="16"/>
                </w:rPr>
                <w:t>&gt;</w:t>
              </w:r>
            </w:ins>
          </w:p>
          <w:p w14:paraId="5BE21CEA" w14:textId="77777777" w:rsidR="00A00822" w:rsidRPr="00A00822" w:rsidRDefault="00A00822" w:rsidP="00A00822">
            <w:pPr>
              <w:spacing w:after="0"/>
              <w:rPr>
                <w:ins w:id="315" w:author="Quan Minh" w:date="2020-08-24T15:29:00Z"/>
                <w:sz w:val="16"/>
                <w:szCs w:val="16"/>
              </w:rPr>
            </w:pPr>
            <w:ins w:id="316" w:author="Quan Minh" w:date="2020-08-24T15:29:00Z">
              <w:r w:rsidRPr="00A00822">
                <w:rPr>
                  <w:sz w:val="16"/>
                  <w:szCs w:val="16"/>
                </w:rPr>
                <w:t xml:space="preserve">         &lt;/Requestor&gt;</w:t>
              </w:r>
            </w:ins>
          </w:p>
          <w:p w14:paraId="0C7C277C" w14:textId="77777777" w:rsidR="00A00822" w:rsidRPr="00A00822" w:rsidRDefault="00A00822" w:rsidP="00A00822">
            <w:pPr>
              <w:spacing w:after="0"/>
              <w:rPr>
                <w:ins w:id="317" w:author="Quan Minh" w:date="2020-08-24T15:29:00Z"/>
                <w:sz w:val="16"/>
                <w:szCs w:val="16"/>
              </w:rPr>
            </w:pPr>
            <w:ins w:id="318" w:author="Quan Minh" w:date="2020-08-24T15:29:00Z">
              <w:r w:rsidRPr="00A00822">
                <w:rPr>
                  <w:sz w:val="16"/>
                  <w:szCs w:val="16"/>
                </w:rPr>
                <w:t xml:space="preserve">         &lt;Source&gt;</w:t>
              </w:r>
            </w:ins>
          </w:p>
          <w:p w14:paraId="120377CC" w14:textId="77777777" w:rsidR="00A00822" w:rsidRPr="00A00822" w:rsidRDefault="00A00822" w:rsidP="00A00822">
            <w:pPr>
              <w:spacing w:after="0"/>
              <w:rPr>
                <w:ins w:id="319" w:author="Quan Minh" w:date="2020-08-24T15:29:00Z"/>
                <w:sz w:val="16"/>
                <w:szCs w:val="16"/>
              </w:rPr>
            </w:pPr>
            <w:ins w:id="320" w:author="Quan Minh" w:date="2020-08-24T15:29:00Z">
              <w:r w:rsidRPr="00A00822">
                <w:rPr>
                  <w:sz w:val="16"/>
                  <w:szCs w:val="16"/>
                </w:rPr>
                <w:t xml:space="preserve">            &lt;</w:t>
              </w:r>
              <w:proofErr w:type="spellStart"/>
              <w:r w:rsidRPr="00A00822">
                <w:rPr>
                  <w:sz w:val="16"/>
                  <w:szCs w:val="16"/>
                </w:rPr>
                <w:t>ContractNumber</w:t>
              </w:r>
              <w:proofErr w:type="spellEnd"/>
              <w:r w:rsidRPr="00A00822">
                <w:rPr>
                  <w:sz w:val="16"/>
                  <w:szCs w:val="16"/>
                </w:rPr>
                <w:t>&gt;00100028&lt;/</w:t>
              </w:r>
              <w:proofErr w:type="spellStart"/>
              <w:r w:rsidRPr="00A00822">
                <w:rPr>
                  <w:sz w:val="16"/>
                  <w:szCs w:val="16"/>
                </w:rPr>
                <w:t>ContractNumber</w:t>
              </w:r>
              <w:proofErr w:type="spellEnd"/>
              <w:r w:rsidRPr="00A00822">
                <w:rPr>
                  <w:sz w:val="16"/>
                  <w:szCs w:val="16"/>
                </w:rPr>
                <w:t>&gt;</w:t>
              </w:r>
            </w:ins>
          </w:p>
          <w:p w14:paraId="2A1785FB" w14:textId="77777777" w:rsidR="00A00822" w:rsidRPr="00A00822" w:rsidRDefault="00A00822" w:rsidP="00A00822">
            <w:pPr>
              <w:spacing w:after="0"/>
              <w:rPr>
                <w:ins w:id="321" w:author="Quan Minh" w:date="2020-08-24T15:29:00Z"/>
                <w:sz w:val="16"/>
                <w:szCs w:val="16"/>
              </w:rPr>
            </w:pPr>
            <w:ins w:id="322" w:author="Quan Minh" w:date="2020-08-24T15:29:00Z">
              <w:r w:rsidRPr="00A00822">
                <w:rPr>
                  <w:sz w:val="16"/>
                  <w:szCs w:val="16"/>
                </w:rPr>
                <w:t xml:space="preserve">         &lt;/Source&gt;</w:t>
              </w:r>
            </w:ins>
          </w:p>
          <w:p w14:paraId="637BC2DA" w14:textId="77777777" w:rsidR="00A00822" w:rsidRPr="00A00822" w:rsidRDefault="00A00822" w:rsidP="00A00822">
            <w:pPr>
              <w:spacing w:after="0"/>
              <w:rPr>
                <w:ins w:id="323" w:author="Quan Minh" w:date="2020-08-24T15:29:00Z"/>
                <w:sz w:val="16"/>
                <w:szCs w:val="16"/>
              </w:rPr>
            </w:pPr>
            <w:ins w:id="324" w:author="Quan Minh" w:date="2020-08-24T15:29:00Z">
              <w:r w:rsidRPr="00A00822">
                <w:rPr>
                  <w:sz w:val="16"/>
                  <w:szCs w:val="16"/>
                </w:rPr>
                <w:t xml:space="preserve">         &lt;Status&gt;</w:t>
              </w:r>
            </w:ins>
          </w:p>
          <w:p w14:paraId="1DEF08C7" w14:textId="77777777" w:rsidR="00A00822" w:rsidRPr="00A00822" w:rsidRDefault="00A00822" w:rsidP="00A00822">
            <w:pPr>
              <w:spacing w:after="0"/>
              <w:rPr>
                <w:ins w:id="325" w:author="Quan Minh" w:date="2020-08-24T15:29:00Z"/>
                <w:sz w:val="16"/>
                <w:szCs w:val="16"/>
              </w:rPr>
            </w:pPr>
            <w:ins w:id="326" w:author="Quan Minh" w:date="2020-08-24T15:29:00Z">
              <w:r w:rsidRPr="00A00822">
                <w:rPr>
                  <w:sz w:val="16"/>
                  <w:szCs w:val="16"/>
                </w:rPr>
                <w:t xml:space="preserve">            &lt;</w:t>
              </w:r>
              <w:proofErr w:type="spellStart"/>
              <w:r w:rsidRPr="00A00822">
                <w:rPr>
                  <w:sz w:val="16"/>
                  <w:szCs w:val="16"/>
                </w:rPr>
                <w:t>RespClass</w:t>
              </w:r>
              <w:proofErr w:type="spellEnd"/>
              <w:r w:rsidRPr="00A00822">
                <w:rPr>
                  <w:sz w:val="16"/>
                  <w:szCs w:val="16"/>
                </w:rPr>
                <w:t>&gt;Information&lt;/</w:t>
              </w:r>
              <w:proofErr w:type="spellStart"/>
              <w:r w:rsidRPr="00A00822">
                <w:rPr>
                  <w:sz w:val="16"/>
                  <w:szCs w:val="16"/>
                </w:rPr>
                <w:t>RespClass</w:t>
              </w:r>
              <w:proofErr w:type="spellEnd"/>
              <w:r w:rsidRPr="00A00822">
                <w:rPr>
                  <w:sz w:val="16"/>
                  <w:szCs w:val="16"/>
                </w:rPr>
                <w:t>&gt;</w:t>
              </w:r>
            </w:ins>
          </w:p>
          <w:p w14:paraId="76307D20" w14:textId="77777777" w:rsidR="00A00822" w:rsidRPr="00A00822" w:rsidRDefault="00A00822" w:rsidP="00A00822">
            <w:pPr>
              <w:spacing w:after="0"/>
              <w:rPr>
                <w:ins w:id="327" w:author="Quan Minh" w:date="2020-08-24T15:29:00Z"/>
                <w:sz w:val="16"/>
                <w:szCs w:val="16"/>
              </w:rPr>
            </w:pPr>
            <w:ins w:id="328" w:author="Quan Minh" w:date="2020-08-24T15:29:00Z">
              <w:r w:rsidRPr="00A00822">
                <w:rPr>
                  <w:sz w:val="16"/>
                  <w:szCs w:val="16"/>
                </w:rPr>
                <w:t xml:space="preserve">            &lt;</w:t>
              </w:r>
              <w:proofErr w:type="spellStart"/>
              <w:r w:rsidRPr="00A00822">
                <w:rPr>
                  <w:sz w:val="16"/>
                  <w:szCs w:val="16"/>
                </w:rPr>
                <w:t>RespCode</w:t>
              </w:r>
              <w:proofErr w:type="spellEnd"/>
              <w:r w:rsidRPr="00A00822">
                <w:rPr>
                  <w:sz w:val="16"/>
                  <w:szCs w:val="16"/>
                </w:rPr>
                <w:t>&gt;0&lt;/</w:t>
              </w:r>
              <w:proofErr w:type="spellStart"/>
              <w:r w:rsidRPr="00A00822">
                <w:rPr>
                  <w:sz w:val="16"/>
                  <w:szCs w:val="16"/>
                </w:rPr>
                <w:t>RespCode</w:t>
              </w:r>
              <w:proofErr w:type="spellEnd"/>
              <w:r w:rsidRPr="00A00822">
                <w:rPr>
                  <w:sz w:val="16"/>
                  <w:szCs w:val="16"/>
                </w:rPr>
                <w:t>&gt;</w:t>
              </w:r>
            </w:ins>
          </w:p>
          <w:p w14:paraId="3D3D35BA" w14:textId="77777777" w:rsidR="00A00822" w:rsidRPr="00A00822" w:rsidRDefault="00A00822" w:rsidP="00A00822">
            <w:pPr>
              <w:spacing w:after="0"/>
              <w:rPr>
                <w:ins w:id="329" w:author="Quan Minh" w:date="2020-08-24T15:29:00Z"/>
                <w:sz w:val="16"/>
                <w:szCs w:val="16"/>
              </w:rPr>
            </w:pPr>
            <w:ins w:id="330" w:author="Quan Minh" w:date="2020-08-24T15:29:00Z">
              <w:r w:rsidRPr="00A00822">
                <w:rPr>
                  <w:sz w:val="16"/>
                  <w:szCs w:val="16"/>
                </w:rPr>
                <w:t xml:space="preserve">            &lt;</w:t>
              </w:r>
              <w:proofErr w:type="spellStart"/>
              <w:r w:rsidRPr="00A00822">
                <w:rPr>
                  <w:sz w:val="16"/>
                  <w:szCs w:val="16"/>
                </w:rPr>
                <w:t>RespText</w:t>
              </w:r>
              <w:proofErr w:type="spellEnd"/>
              <w:r w:rsidRPr="00A00822">
                <w:rPr>
                  <w:sz w:val="16"/>
                  <w:szCs w:val="16"/>
                </w:rPr>
                <w:t>&gt;Success&lt;/</w:t>
              </w:r>
              <w:proofErr w:type="spellStart"/>
              <w:r w:rsidRPr="00A00822">
                <w:rPr>
                  <w:sz w:val="16"/>
                  <w:szCs w:val="16"/>
                </w:rPr>
                <w:t>RespText</w:t>
              </w:r>
              <w:proofErr w:type="spellEnd"/>
              <w:r w:rsidRPr="00A00822">
                <w:rPr>
                  <w:sz w:val="16"/>
                  <w:szCs w:val="16"/>
                </w:rPr>
                <w:t>&gt;</w:t>
              </w:r>
            </w:ins>
          </w:p>
          <w:p w14:paraId="7042F935" w14:textId="77777777" w:rsidR="00A00822" w:rsidRPr="00A00822" w:rsidRDefault="00A00822" w:rsidP="00A00822">
            <w:pPr>
              <w:spacing w:after="0"/>
              <w:rPr>
                <w:ins w:id="331" w:author="Quan Minh" w:date="2020-08-24T15:29:00Z"/>
                <w:sz w:val="16"/>
                <w:szCs w:val="16"/>
              </w:rPr>
            </w:pPr>
            <w:ins w:id="332" w:author="Quan Minh" w:date="2020-08-24T15:29:00Z">
              <w:r w:rsidRPr="00A00822">
                <w:rPr>
                  <w:sz w:val="16"/>
                  <w:szCs w:val="16"/>
                </w:rPr>
                <w:t xml:space="preserve">         &lt;/Status&gt;</w:t>
              </w:r>
            </w:ins>
          </w:p>
          <w:p w14:paraId="545F61E2" w14:textId="77777777" w:rsidR="00A00822" w:rsidRPr="00A00822" w:rsidRDefault="00A00822" w:rsidP="00A00822">
            <w:pPr>
              <w:spacing w:after="0"/>
              <w:rPr>
                <w:ins w:id="333" w:author="Quan Minh" w:date="2020-08-24T15:29:00Z"/>
                <w:sz w:val="16"/>
                <w:szCs w:val="16"/>
              </w:rPr>
            </w:pPr>
            <w:ins w:id="334" w:author="Quan Minh" w:date="2020-08-24T15:29:00Z">
              <w:r w:rsidRPr="00A00822">
                <w:rPr>
                  <w:sz w:val="16"/>
                  <w:szCs w:val="16"/>
                </w:rPr>
                <w:t xml:space="preserve">      &lt;/Doc&gt;</w:t>
              </w:r>
            </w:ins>
          </w:p>
          <w:p w14:paraId="6A3B1036" w14:textId="77777777" w:rsidR="00A00822" w:rsidRPr="00A00822" w:rsidRDefault="00A00822" w:rsidP="00A00822">
            <w:pPr>
              <w:spacing w:after="0"/>
              <w:rPr>
                <w:ins w:id="335" w:author="Quan Minh" w:date="2020-08-24T15:29:00Z"/>
                <w:sz w:val="16"/>
                <w:szCs w:val="16"/>
              </w:rPr>
            </w:pPr>
            <w:ins w:id="336" w:author="Quan Minh" w:date="2020-08-24T15:29:00Z">
              <w:r w:rsidRPr="00A00822">
                <w:rPr>
                  <w:sz w:val="16"/>
                  <w:szCs w:val="16"/>
                </w:rPr>
                <w:t xml:space="preserve">   &lt;/</w:t>
              </w:r>
              <w:proofErr w:type="spellStart"/>
              <w:r w:rsidRPr="00A00822">
                <w:rPr>
                  <w:sz w:val="16"/>
                  <w:szCs w:val="16"/>
                </w:rPr>
                <w:t>MsgData</w:t>
              </w:r>
              <w:proofErr w:type="spellEnd"/>
              <w:r w:rsidRPr="00A00822">
                <w:rPr>
                  <w:sz w:val="16"/>
                  <w:szCs w:val="16"/>
                </w:rPr>
                <w:t>&gt;</w:t>
              </w:r>
            </w:ins>
          </w:p>
          <w:p w14:paraId="1D5C75A8" w14:textId="76E9E425" w:rsidR="00412317" w:rsidRPr="00412317" w:rsidDel="00A00822" w:rsidRDefault="00A00822" w:rsidP="00A00822">
            <w:pPr>
              <w:spacing w:after="0"/>
              <w:rPr>
                <w:del w:id="337" w:author="Quan Minh" w:date="2020-08-24T15:29:00Z"/>
                <w:sz w:val="16"/>
                <w:szCs w:val="16"/>
              </w:rPr>
            </w:pPr>
            <w:ins w:id="338" w:author="Quan Minh" w:date="2020-08-24T15:29:00Z">
              <w:r w:rsidRPr="00A00822">
                <w:rPr>
                  <w:sz w:val="16"/>
                  <w:szCs w:val="16"/>
                </w:rPr>
                <w:t>&lt;/</w:t>
              </w:r>
              <w:proofErr w:type="spellStart"/>
              <w:r w:rsidRPr="00A00822">
                <w:rPr>
                  <w:sz w:val="16"/>
                  <w:szCs w:val="16"/>
                </w:rPr>
                <w:t>UFXMsg</w:t>
              </w:r>
            </w:ins>
            <w:proofErr w:type="spellEnd"/>
            <w:del w:id="339" w:author="Quan Minh" w:date="2020-08-24T15:29:00Z">
              <w:r w:rsidR="00412317" w:rsidRPr="00412317" w:rsidDel="00A00822">
                <w:rPr>
                  <w:sz w:val="16"/>
                  <w:szCs w:val="16"/>
                </w:rPr>
                <w:delText>&lt;UFXMsg direction="Rs" msg_type="Doc" resp_class="I" resp_code="0" scheme="WAY4Doc" version="2.0"&gt;</w:delText>
              </w:r>
            </w:del>
          </w:p>
          <w:p w14:paraId="7F1A5F55" w14:textId="0C10AC95" w:rsidR="00412317" w:rsidRPr="00412317" w:rsidDel="00A00822" w:rsidRDefault="00412317" w:rsidP="00412317">
            <w:pPr>
              <w:spacing w:after="0"/>
              <w:rPr>
                <w:del w:id="340" w:author="Quan Minh" w:date="2020-08-24T15:29:00Z"/>
                <w:sz w:val="16"/>
                <w:szCs w:val="16"/>
              </w:rPr>
            </w:pPr>
            <w:del w:id="341" w:author="Quan Minh" w:date="2020-08-24T15:29:00Z">
              <w:r w:rsidRPr="00412317" w:rsidDel="00A00822">
                <w:rPr>
                  <w:sz w:val="16"/>
                  <w:szCs w:val="16"/>
                </w:rPr>
                <w:delText xml:space="preserve">    &lt;MsgId&gt;AAA-555-333-EEE-23124141&lt;/MsgId&gt;</w:delText>
              </w:r>
            </w:del>
          </w:p>
          <w:p w14:paraId="31C82DA6" w14:textId="4470D4B3" w:rsidR="00412317" w:rsidRPr="00412317" w:rsidDel="00A00822" w:rsidRDefault="00412317" w:rsidP="00412317">
            <w:pPr>
              <w:spacing w:after="0"/>
              <w:rPr>
                <w:del w:id="342" w:author="Quan Minh" w:date="2020-08-24T15:29:00Z"/>
                <w:sz w:val="16"/>
                <w:szCs w:val="16"/>
              </w:rPr>
            </w:pPr>
            <w:del w:id="343" w:author="Quan Minh" w:date="2020-08-24T15:29:00Z">
              <w:r w:rsidRPr="00412317" w:rsidDel="00A00822">
                <w:rPr>
                  <w:sz w:val="16"/>
                  <w:szCs w:val="16"/>
                </w:rPr>
                <w:delText xml:space="preserve">    &lt;Source app="IVR01"/&gt;</w:delText>
              </w:r>
            </w:del>
          </w:p>
          <w:p w14:paraId="678C1730" w14:textId="5CCF4594" w:rsidR="00412317" w:rsidRPr="00412317" w:rsidDel="00A00822" w:rsidRDefault="00412317" w:rsidP="00412317">
            <w:pPr>
              <w:spacing w:after="0"/>
              <w:rPr>
                <w:del w:id="344" w:author="Quan Minh" w:date="2020-08-24T15:29:00Z"/>
                <w:sz w:val="16"/>
                <w:szCs w:val="16"/>
                <w:lang w:val="fr-FR"/>
              </w:rPr>
            </w:pPr>
            <w:del w:id="345" w:author="Quan Minh" w:date="2020-08-24T15:29:00Z">
              <w:r w:rsidRPr="00412317" w:rsidDel="00A00822">
                <w:rPr>
                  <w:sz w:val="16"/>
                  <w:szCs w:val="16"/>
                </w:rPr>
                <w:delText xml:space="preserve">    </w:delText>
              </w:r>
              <w:r w:rsidRPr="00412317" w:rsidDel="00A00822">
                <w:rPr>
                  <w:sz w:val="16"/>
                  <w:szCs w:val="16"/>
                  <w:lang w:val="fr-FR"/>
                </w:rPr>
                <w:delText>&lt;MsgData&gt;</w:delText>
              </w:r>
            </w:del>
          </w:p>
          <w:p w14:paraId="04627D22" w14:textId="14478691" w:rsidR="00412317" w:rsidRPr="00412317" w:rsidDel="00A00822" w:rsidRDefault="00412317" w:rsidP="00412317">
            <w:pPr>
              <w:spacing w:after="0"/>
              <w:rPr>
                <w:del w:id="346" w:author="Quan Minh" w:date="2020-08-24T15:29:00Z"/>
                <w:sz w:val="16"/>
                <w:szCs w:val="16"/>
                <w:lang w:val="fr-FR"/>
              </w:rPr>
            </w:pPr>
            <w:del w:id="347" w:author="Quan Minh" w:date="2020-08-24T15:29:00Z">
              <w:r w:rsidRPr="00412317" w:rsidDel="00A00822">
                <w:rPr>
                  <w:sz w:val="16"/>
                  <w:szCs w:val="16"/>
                  <w:lang w:val="fr-FR"/>
                </w:rPr>
                <w:delText xml:space="preserve">        &lt;Doc&gt;</w:delText>
              </w:r>
            </w:del>
          </w:p>
          <w:p w14:paraId="51673C05" w14:textId="462FDF27" w:rsidR="00412317" w:rsidRPr="00412317" w:rsidDel="00A00822" w:rsidRDefault="00412317" w:rsidP="00412317">
            <w:pPr>
              <w:spacing w:after="0"/>
              <w:rPr>
                <w:del w:id="348" w:author="Quan Minh" w:date="2020-08-24T15:29:00Z"/>
                <w:sz w:val="16"/>
                <w:szCs w:val="16"/>
                <w:lang w:val="fr-FR"/>
              </w:rPr>
            </w:pPr>
            <w:del w:id="349" w:author="Quan Minh" w:date="2020-08-24T15:29:00Z">
              <w:r w:rsidRPr="00412317" w:rsidDel="00A00822">
                <w:rPr>
                  <w:sz w:val="16"/>
                  <w:szCs w:val="16"/>
                  <w:lang w:val="fr-FR"/>
                </w:rPr>
                <w:delText xml:space="preserve">            &lt;TransType&gt;</w:delText>
              </w:r>
            </w:del>
          </w:p>
          <w:p w14:paraId="00766E47" w14:textId="09E4B1C4" w:rsidR="00412317" w:rsidRPr="00412317" w:rsidDel="00A00822" w:rsidRDefault="00412317" w:rsidP="00412317">
            <w:pPr>
              <w:spacing w:after="0"/>
              <w:rPr>
                <w:del w:id="350" w:author="Quan Minh" w:date="2020-08-24T15:29:00Z"/>
                <w:sz w:val="16"/>
                <w:szCs w:val="16"/>
                <w:lang w:val="fr-FR"/>
              </w:rPr>
            </w:pPr>
            <w:del w:id="351" w:author="Quan Minh" w:date="2020-08-24T15:29:00Z">
              <w:r w:rsidRPr="00412317" w:rsidDel="00A00822">
                <w:rPr>
                  <w:sz w:val="16"/>
                  <w:szCs w:val="16"/>
                  <w:lang w:val="fr-FR"/>
                </w:rPr>
                <w:delText xml:space="preserve">                &lt;TransCode&gt;</w:delText>
              </w:r>
            </w:del>
          </w:p>
          <w:p w14:paraId="5A7140D4" w14:textId="63BBD7D8" w:rsidR="00412317" w:rsidRPr="00412317" w:rsidDel="00A00822" w:rsidRDefault="00412317" w:rsidP="00412317">
            <w:pPr>
              <w:spacing w:after="0"/>
              <w:rPr>
                <w:del w:id="352" w:author="Quan Minh" w:date="2020-08-24T15:29:00Z"/>
                <w:sz w:val="16"/>
                <w:szCs w:val="16"/>
                <w:lang w:val="fr-FR"/>
              </w:rPr>
            </w:pPr>
            <w:del w:id="353" w:author="Quan Minh" w:date="2020-08-24T15:29:00Z">
              <w:r w:rsidRPr="00412317" w:rsidDel="00A00822">
                <w:rPr>
                  <w:sz w:val="16"/>
                  <w:szCs w:val="16"/>
                  <w:lang w:val="fr-FR"/>
                </w:rPr>
                <w:delText xml:space="preserve">                    &lt;MsgCode&gt;AddServReq&lt;/MsgCode&gt;</w:delText>
              </w:r>
            </w:del>
          </w:p>
          <w:p w14:paraId="45D0F735" w14:textId="568DBF82" w:rsidR="00412317" w:rsidRPr="00412317" w:rsidDel="00A00822" w:rsidRDefault="00412317" w:rsidP="00412317">
            <w:pPr>
              <w:spacing w:after="0"/>
              <w:rPr>
                <w:del w:id="354" w:author="Quan Minh" w:date="2020-08-24T15:29:00Z"/>
                <w:sz w:val="16"/>
                <w:szCs w:val="16"/>
                <w:lang w:val="fr-FR"/>
              </w:rPr>
            </w:pPr>
            <w:del w:id="355" w:author="Quan Minh" w:date="2020-08-24T15:29:00Z">
              <w:r w:rsidRPr="00412317" w:rsidDel="00A00822">
                <w:rPr>
                  <w:sz w:val="16"/>
                  <w:szCs w:val="16"/>
                  <w:lang w:val="fr-FR"/>
                </w:rPr>
                <w:delText xml:space="preserve">                    &lt;ServiceCode&gt;CHANGE_PIN&lt;/ServiceCode&gt;</w:delText>
              </w:r>
            </w:del>
          </w:p>
          <w:p w14:paraId="7CA88AA9" w14:textId="5EF0D364" w:rsidR="00412317" w:rsidRPr="00412317" w:rsidDel="00A00822" w:rsidRDefault="00412317" w:rsidP="00412317">
            <w:pPr>
              <w:spacing w:after="0"/>
              <w:rPr>
                <w:del w:id="356" w:author="Quan Minh" w:date="2020-08-24T15:29:00Z"/>
                <w:sz w:val="16"/>
                <w:szCs w:val="16"/>
                <w:lang w:val="fr-FR"/>
              </w:rPr>
            </w:pPr>
            <w:del w:id="357" w:author="Quan Minh" w:date="2020-08-24T15:29:00Z">
              <w:r w:rsidRPr="00412317" w:rsidDel="00A00822">
                <w:rPr>
                  <w:sz w:val="16"/>
                  <w:szCs w:val="16"/>
                  <w:lang w:val="fr-FR"/>
                </w:rPr>
                <w:delText xml:space="preserve">                &lt;/TransCode&gt;</w:delText>
              </w:r>
            </w:del>
          </w:p>
          <w:p w14:paraId="68DC7080" w14:textId="59830FC9" w:rsidR="00412317" w:rsidRPr="00412317" w:rsidDel="00A00822" w:rsidRDefault="00412317" w:rsidP="00412317">
            <w:pPr>
              <w:spacing w:after="0"/>
              <w:rPr>
                <w:del w:id="358" w:author="Quan Minh" w:date="2020-08-24T15:29:00Z"/>
                <w:sz w:val="16"/>
                <w:szCs w:val="16"/>
                <w:lang w:val="fr-FR"/>
              </w:rPr>
            </w:pPr>
            <w:del w:id="359" w:author="Quan Minh" w:date="2020-08-24T15:29:00Z">
              <w:r w:rsidRPr="00412317" w:rsidDel="00A00822">
                <w:rPr>
                  <w:sz w:val="16"/>
                  <w:szCs w:val="16"/>
                  <w:lang w:val="fr-FR"/>
                </w:rPr>
                <w:delText xml:space="preserve">            &lt;/TransType&gt;</w:delText>
              </w:r>
            </w:del>
          </w:p>
          <w:p w14:paraId="6BD4C91F" w14:textId="14EFCFF8" w:rsidR="00412317" w:rsidRPr="00412317" w:rsidDel="00A00822" w:rsidRDefault="00412317" w:rsidP="00412317">
            <w:pPr>
              <w:spacing w:after="0"/>
              <w:rPr>
                <w:del w:id="360" w:author="Quan Minh" w:date="2020-08-24T15:29:00Z"/>
                <w:sz w:val="16"/>
                <w:szCs w:val="16"/>
                <w:lang w:val="fr-FR"/>
              </w:rPr>
            </w:pPr>
            <w:del w:id="361" w:author="Quan Minh" w:date="2020-08-24T15:29:00Z">
              <w:r w:rsidRPr="00412317" w:rsidDel="00A00822">
                <w:rPr>
                  <w:sz w:val="16"/>
                  <w:szCs w:val="16"/>
                  <w:lang w:val="fr-FR"/>
                </w:rPr>
                <w:delText xml:space="preserve">            &lt;DocRefSet&gt;</w:delText>
              </w:r>
            </w:del>
          </w:p>
          <w:p w14:paraId="5D34964F" w14:textId="1792ED47" w:rsidR="00412317" w:rsidRPr="00412317" w:rsidDel="00A00822" w:rsidRDefault="00412317" w:rsidP="00412317">
            <w:pPr>
              <w:spacing w:after="0"/>
              <w:rPr>
                <w:del w:id="362" w:author="Quan Minh" w:date="2020-08-24T15:29:00Z"/>
                <w:sz w:val="16"/>
                <w:szCs w:val="16"/>
                <w:lang w:val="fr-FR"/>
              </w:rPr>
            </w:pPr>
            <w:del w:id="363" w:author="Quan Minh" w:date="2020-08-24T15:29:00Z">
              <w:r w:rsidRPr="00412317" w:rsidDel="00A00822">
                <w:rPr>
                  <w:sz w:val="16"/>
                  <w:szCs w:val="16"/>
                  <w:lang w:val="fr-FR"/>
                </w:rPr>
                <w:delText xml:space="preserve">                &lt;Parm&gt;</w:delText>
              </w:r>
            </w:del>
          </w:p>
          <w:p w14:paraId="45772BD7" w14:textId="394687ED" w:rsidR="00412317" w:rsidRPr="00412317" w:rsidDel="00A00822" w:rsidRDefault="00412317" w:rsidP="00412317">
            <w:pPr>
              <w:spacing w:after="0"/>
              <w:rPr>
                <w:del w:id="364" w:author="Quan Minh" w:date="2020-08-24T15:29:00Z"/>
                <w:sz w:val="16"/>
                <w:szCs w:val="16"/>
                <w:lang w:val="fr-FR"/>
              </w:rPr>
            </w:pPr>
            <w:del w:id="365" w:author="Quan Minh" w:date="2020-08-24T15:29:00Z">
              <w:r w:rsidRPr="00412317" w:rsidDel="00A00822">
                <w:rPr>
                  <w:sz w:val="16"/>
                  <w:szCs w:val="16"/>
                  <w:lang w:val="fr-FR"/>
                </w:rPr>
                <w:delText xml:space="preserve">                    &lt;ParmCode&gt;RRN&lt;/ParmCode&gt;</w:delText>
              </w:r>
            </w:del>
          </w:p>
          <w:p w14:paraId="07D9BA77" w14:textId="525E1800" w:rsidR="00412317" w:rsidRPr="00412317" w:rsidDel="00A00822" w:rsidRDefault="00412317" w:rsidP="00412317">
            <w:pPr>
              <w:spacing w:after="0"/>
              <w:rPr>
                <w:del w:id="366" w:author="Quan Minh" w:date="2020-08-24T15:29:00Z"/>
                <w:sz w:val="16"/>
                <w:szCs w:val="16"/>
              </w:rPr>
            </w:pPr>
            <w:del w:id="367" w:author="Quan Minh" w:date="2020-08-24T15:29:00Z">
              <w:r w:rsidRPr="00412317" w:rsidDel="00A00822">
                <w:rPr>
                  <w:sz w:val="16"/>
                  <w:szCs w:val="16"/>
                  <w:lang w:val="fr-FR"/>
                </w:rPr>
                <w:delText xml:space="preserve">                    </w:delText>
              </w:r>
              <w:r w:rsidRPr="00412317" w:rsidDel="00A00822">
                <w:rPr>
                  <w:sz w:val="16"/>
                  <w:szCs w:val="16"/>
                </w:rPr>
                <w:delText>&lt;Value&gt;556599222222&lt;/Value&gt;</w:delText>
              </w:r>
            </w:del>
          </w:p>
          <w:p w14:paraId="46D31529" w14:textId="619882EF" w:rsidR="00412317" w:rsidRPr="00412317" w:rsidDel="00A00822" w:rsidRDefault="00412317" w:rsidP="00412317">
            <w:pPr>
              <w:spacing w:after="0"/>
              <w:rPr>
                <w:del w:id="368" w:author="Quan Minh" w:date="2020-08-24T15:29:00Z"/>
                <w:sz w:val="16"/>
                <w:szCs w:val="16"/>
              </w:rPr>
            </w:pPr>
            <w:del w:id="369" w:author="Quan Minh" w:date="2020-08-24T15:29:00Z">
              <w:r w:rsidRPr="00412317" w:rsidDel="00A00822">
                <w:rPr>
                  <w:sz w:val="16"/>
                  <w:szCs w:val="16"/>
                </w:rPr>
                <w:delText xml:space="preserve">                &lt;/Parm&gt;</w:delText>
              </w:r>
            </w:del>
          </w:p>
          <w:p w14:paraId="2ADFACFF" w14:textId="6C4699BD" w:rsidR="00412317" w:rsidRPr="00412317" w:rsidDel="00A00822" w:rsidRDefault="00412317" w:rsidP="00412317">
            <w:pPr>
              <w:spacing w:after="0"/>
              <w:rPr>
                <w:del w:id="370" w:author="Quan Minh" w:date="2020-08-24T15:29:00Z"/>
                <w:sz w:val="16"/>
                <w:szCs w:val="16"/>
              </w:rPr>
            </w:pPr>
            <w:del w:id="371" w:author="Quan Minh" w:date="2020-08-24T15:29:00Z">
              <w:r w:rsidRPr="00412317" w:rsidDel="00A00822">
                <w:rPr>
                  <w:sz w:val="16"/>
                  <w:szCs w:val="16"/>
                </w:rPr>
                <w:delText xml:space="preserve">                &lt;Parm&gt;</w:delText>
              </w:r>
            </w:del>
          </w:p>
          <w:p w14:paraId="61FC8A14" w14:textId="5B4A47AB" w:rsidR="00412317" w:rsidRPr="00412317" w:rsidDel="00A00822" w:rsidRDefault="00412317" w:rsidP="00412317">
            <w:pPr>
              <w:spacing w:after="0"/>
              <w:rPr>
                <w:del w:id="372" w:author="Quan Minh" w:date="2020-08-24T15:29:00Z"/>
                <w:sz w:val="16"/>
                <w:szCs w:val="16"/>
              </w:rPr>
            </w:pPr>
            <w:del w:id="373" w:author="Quan Minh" w:date="2020-08-24T15:29:00Z">
              <w:r w:rsidRPr="00412317" w:rsidDel="00A00822">
                <w:rPr>
                  <w:sz w:val="16"/>
                  <w:szCs w:val="16"/>
                </w:rPr>
                <w:delText xml:space="preserve">                    &lt;ParmCode&gt;AuthCode&lt;/ParmCode&gt;</w:delText>
              </w:r>
            </w:del>
          </w:p>
          <w:p w14:paraId="3049FA22" w14:textId="2B543DBD" w:rsidR="00412317" w:rsidRPr="00412317" w:rsidDel="00A00822" w:rsidRDefault="00412317" w:rsidP="00412317">
            <w:pPr>
              <w:spacing w:after="0"/>
              <w:rPr>
                <w:del w:id="374" w:author="Quan Minh" w:date="2020-08-24T15:29:00Z"/>
                <w:sz w:val="16"/>
                <w:szCs w:val="16"/>
              </w:rPr>
            </w:pPr>
            <w:del w:id="375" w:author="Quan Minh" w:date="2020-08-24T15:29:00Z">
              <w:r w:rsidRPr="00412317" w:rsidDel="00A00822">
                <w:rPr>
                  <w:sz w:val="16"/>
                  <w:szCs w:val="16"/>
                </w:rPr>
                <w:delText xml:space="preserve">                    &lt;Value&gt;111222&lt;/Value&gt;</w:delText>
              </w:r>
            </w:del>
          </w:p>
          <w:p w14:paraId="210DAE2A" w14:textId="713A13A9" w:rsidR="00412317" w:rsidRPr="00412317" w:rsidDel="00A00822" w:rsidRDefault="00412317" w:rsidP="00412317">
            <w:pPr>
              <w:spacing w:after="0"/>
              <w:rPr>
                <w:del w:id="376" w:author="Quan Minh" w:date="2020-08-24T15:29:00Z"/>
                <w:sz w:val="16"/>
                <w:szCs w:val="16"/>
              </w:rPr>
            </w:pPr>
            <w:del w:id="377" w:author="Quan Minh" w:date="2020-08-24T15:29:00Z">
              <w:r w:rsidRPr="00412317" w:rsidDel="00A00822">
                <w:rPr>
                  <w:sz w:val="16"/>
                  <w:szCs w:val="16"/>
                </w:rPr>
                <w:delText xml:space="preserve">                &lt;/Parm&gt;</w:delText>
              </w:r>
            </w:del>
          </w:p>
          <w:p w14:paraId="24DF437F" w14:textId="19CE6AAE" w:rsidR="00412317" w:rsidRPr="00412317" w:rsidDel="00A00822" w:rsidRDefault="00412317" w:rsidP="00412317">
            <w:pPr>
              <w:spacing w:after="0"/>
              <w:rPr>
                <w:del w:id="378" w:author="Quan Minh" w:date="2020-08-24T15:29:00Z"/>
                <w:sz w:val="16"/>
                <w:szCs w:val="16"/>
              </w:rPr>
            </w:pPr>
            <w:del w:id="379" w:author="Quan Minh" w:date="2020-08-24T15:29:00Z">
              <w:r w:rsidRPr="00412317" w:rsidDel="00A00822">
                <w:rPr>
                  <w:sz w:val="16"/>
                  <w:szCs w:val="16"/>
                </w:rPr>
                <w:delText xml:space="preserve">            &lt;/DocRefSet&gt;</w:delText>
              </w:r>
            </w:del>
          </w:p>
          <w:p w14:paraId="242D287E" w14:textId="783EEABC" w:rsidR="00412317" w:rsidRPr="00412317" w:rsidDel="00A00822" w:rsidRDefault="00412317" w:rsidP="00412317">
            <w:pPr>
              <w:spacing w:after="0"/>
              <w:rPr>
                <w:del w:id="380" w:author="Quan Minh" w:date="2020-08-24T15:29:00Z"/>
                <w:sz w:val="16"/>
                <w:szCs w:val="16"/>
              </w:rPr>
            </w:pPr>
            <w:del w:id="381" w:author="Quan Minh" w:date="2020-08-24T15:29:00Z">
              <w:r w:rsidRPr="00412317" w:rsidDel="00A00822">
                <w:rPr>
                  <w:sz w:val="16"/>
                  <w:szCs w:val="16"/>
                </w:rPr>
                <w:delText xml:space="preserve">            &lt;Description/&gt;</w:delText>
              </w:r>
            </w:del>
          </w:p>
          <w:p w14:paraId="73773CF1" w14:textId="05AB2E5C" w:rsidR="00412317" w:rsidRPr="00412317" w:rsidDel="00A00822" w:rsidRDefault="00412317" w:rsidP="00412317">
            <w:pPr>
              <w:spacing w:after="0"/>
              <w:rPr>
                <w:del w:id="382" w:author="Quan Minh" w:date="2020-08-24T15:29:00Z"/>
                <w:sz w:val="16"/>
                <w:szCs w:val="16"/>
              </w:rPr>
            </w:pPr>
            <w:del w:id="383" w:author="Quan Minh" w:date="2020-08-24T15:29:00Z">
              <w:r w:rsidRPr="00412317" w:rsidDel="00A00822">
                <w:rPr>
                  <w:sz w:val="16"/>
                  <w:szCs w:val="16"/>
                </w:rPr>
                <w:delText xml:space="preserve">            &lt;Requestor&gt;</w:delText>
              </w:r>
            </w:del>
          </w:p>
          <w:p w14:paraId="4069DB38" w14:textId="68727332" w:rsidR="00412317" w:rsidRPr="00412317" w:rsidDel="00A00822" w:rsidRDefault="00412317" w:rsidP="00412317">
            <w:pPr>
              <w:spacing w:after="0"/>
              <w:rPr>
                <w:del w:id="384" w:author="Quan Minh" w:date="2020-08-24T15:29:00Z"/>
                <w:sz w:val="16"/>
                <w:szCs w:val="16"/>
              </w:rPr>
            </w:pPr>
            <w:del w:id="385" w:author="Quan Minh" w:date="2020-08-24T15:29:00Z">
              <w:r w:rsidRPr="00412317" w:rsidDel="00A00822">
                <w:rPr>
                  <w:sz w:val="16"/>
                  <w:szCs w:val="16"/>
                </w:rPr>
                <w:delText xml:space="preserve">                &lt;ContractNumber&gt;4015500174811772&lt;/ContractNumber&gt;</w:delText>
              </w:r>
            </w:del>
          </w:p>
          <w:p w14:paraId="380BBBF3" w14:textId="44B735DD" w:rsidR="00412317" w:rsidRPr="00412317" w:rsidDel="00A00822" w:rsidRDefault="00412317" w:rsidP="00412317">
            <w:pPr>
              <w:spacing w:after="0"/>
              <w:rPr>
                <w:del w:id="386" w:author="Quan Minh" w:date="2020-08-24T15:29:00Z"/>
                <w:sz w:val="16"/>
                <w:szCs w:val="16"/>
              </w:rPr>
            </w:pPr>
            <w:del w:id="387" w:author="Quan Minh" w:date="2020-08-24T15:29:00Z">
              <w:r w:rsidRPr="00412317" w:rsidDel="00A00822">
                <w:rPr>
                  <w:sz w:val="16"/>
                  <w:szCs w:val="16"/>
                </w:rPr>
                <w:delText xml:space="preserve">                &lt;SecurityData&gt;</w:delText>
              </w:r>
            </w:del>
          </w:p>
          <w:p w14:paraId="3536337E" w14:textId="7582AC45" w:rsidR="00412317" w:rsidRPr="00412317" w:rsidDel="00A00822" w:rsidRDefault="00412317" w:rsidP="00412317">
            <w:pPr>
              <w:spacing w:after="0"/>
              <w:rPr>
                <w:del w:id="388" w:author="Quan Minh" w:date="2020-08-24T15:29:00Z"/>
                <w:sz w:val="16"/>
                <w:szCs w:val="16"/>
                <w:lang w:val="fr-FR"/>
              </w:rPr>
            </w:pPr>
            <w:del w:id="389" w:author="Quan Minh" w:date="2020-08-24T15:29:00Z">
              <w:r w:rsidRPr="00412317" w:rsidDel="00A00822">
                <w:rPr>
                  <w:sz w:val="16"/>
                  <w:szCs w:val="16"/>
                </w:rPr>
                <w:delText xml:space="preserve">                   </w:delText>
              </w:r>
              <w:r w:rsidRPr="00412317" w:rsidDel="00A00822">
                <w:rPr>
                  <w:sz w:val="16"/>
                  <w:szCs w:val="16"/>
                  <w:lang w:val="fr-FR"/>
                </w:rPr>
                <w:delText>&lt;SecParm&gt;</w:delText>
              </w:r>
            </w:del>
          </w:p>
          <w:p w14:paraId="7B6236EC" w14:textId="7AF3E5AB" w:rsidR="00412317" w:rsidRPr="00412317" w:rsidDel="00A00822" w:rsidRDefault="00412317" w:rsidP="00412317">
            <w:pPr>
              <w:spacing w:after="0"/>
              <w:rPr>
                <w:del w:id="390" w:author="Quan Minh" w:date="2020-08-24T15:29:00Z"/>
                <w:sz w:val="16"/>
                <w:szCs w:val="16"/>
                <w:lang w:val="fr-FR"/>
              </w:rPr>
            </w:pPr>
            <w:del w:id="391" w:author="Quan Minh" w:date="2020-08-24T15:29:00Z">
              <w:r w:rsidRPr="00412317" w:rsidDel="00A00822">
                <w:rPr>
                  <w:sz w:val="16"/>
                  <w:szCs w:val="16"/>
                  <w:lang w:val="fr-FR"/>
                </w:rPr>
                <w:delText xml:space="preserve">                        &lt;Code&gt;PIN_RC&lt;/Code&gt;</w:delText>
              </w:r>
            </w:del>
          </w:p>
          <w:p w14:paraId="01E1E6E3" w14:textId="2ED73FE2" w:rsidR="00412317" w:rsidRPr="00412317" w:rsidDel="00A00822" w:rsidRDefault="00412317" w:rsidP="00412317">
            <w:pPr>
              <w:spacing w:after="0"/>
              <w:rPr>
                <w:del w:id="392" w:author="Quan Minh" w:date="2020-08-24T15:29:00Z"/>
                <w:sz w:val="16"/>
                <w:szCs w:val="16"/>
              </w:rPr>
            </w:pPr>
            <w:del w:id="393" w:author="Quan Minh" w:date="2020-08-24T15:29:00Z">
              <w:r w:rsidRPr="00412317" w:rsidDel="00A00822">
                <w:rPr>
                  <w:sz w:val="16"/>
                  <w:szCs w:val="16"/>
                  <w:lang w:val="fr-FR"/>
                </w:rPr>
                <w:delText xml:space="preserve">                        </w:delText>
              </w:r>
              <w:r w:rsidRPr="00412317" w:rsidDel="00A00822">
                <w:rPr>
                  <w:sz w:val="16"/>
                  <w:szCs w:val="16"/>
                </w:rPr>
                <w:delText>&lt;Value&gt;1&lt;/Value&gt;</w:delText>
              </w:r>
            </w:del>
          </w:p>
          <w:p w14:paraId="52633C59" w14:textId="1B24A93E" w:rsidR="00412317" w:rsidRPr="00412317" w:rsidDel="00A00822" w:rsidRDefault="00412317" w:rsidP="00412317">
            <w:pPr>
              <w:spacing w:after="0"/>
              <w:rPr>
                <w:del w:id="394" w:author="Quan Minh" w:date="2020-08-24T15:29:00Z"/>
                <w:sz w:val="16"/>
                <w:szCs w:val="16"/>
              </w:rPr>
            </w:pPr>
            <w:del w:id="395" w:author="Quan Minh" w:date="2020-08-24T15:29:00Z">
              <w:r w:rsidRPr="00412317" w:rsidDel="00A00822">
                <w:rPr>
                  <w:sz w:val="16"/>
                  <w:szCs w:val="16"/>
                </w:rPr>
                <w:delText xml:space="preserve">                    &lt;/SecParm&gt;</w:delText>
              </w:r>
            </w:del>
          </w:p>
          <w:p w14:paraId="440F10C7" w14:textId="31061DBD" w:rsidR="00412317" w:rsidRPr="00412317" w:rsidDel="00A00822" w:rsidRDefault="00412317" w:rsidP="00412317">
            <w:pPr>
              <w:spacing w:after="0"/>
              <w:rPr>
                <w:del w:id="396" w:author="Quan Minh" w:date="2020-08-24T15:29:00Z"/>
                <w:sz w:val="16"/>
                <w:szCs w:val="16"/>
              </w:rPr>
            </w:pPr>
            <w:del w:id="397" w:author="Quan Minh" w:date="2020-08-24T15:29:00Z">
              <w:r w:rsidRPr="00412317" w:rsidDel="00A00822">
                <w:rPr>
                  <w:sz w:val="16"/>
                  <w:szCs w:val="16"/>
                </w:rPr>
                <w:delText xml:space="preserve">                &lt;/SecurityData&gt;</w:delText>
              </w:r>
            </w:del>
          </w:p>
          <w:p w14:paraId="11038919" w14:textId="5A1E7034" w:rsidR="00412317" w:rsidRPr="00412317" w:rsidDel="00A00822" w:rsidRDefault="00412317" w:rsidP="00412317">
            <w:pPr>
              <w:spacing w:after="0"/>
              <w:rPr>
                <w:del w:id="398" w:author="Quan Minh" w:date="2020-08-24T15:29:00Z"/>
                <w:sz w:val="16"/>
                <w:szCs w:val="16"/>
              </w:rPr>
            </w:pPr>
            <w:del w:id="399" w:author="Quan Minh" w:date="2020-08-24T15:29:00Z">
              <w:r w:rsidRPr="00412317" w:rsidDel="00A00822">
                <w:rPr>
                  <w:sz w:val="16"/>
                  <w:szCs w:val="16"/>
                </w:rPr>
                <w:delText xml:space="preserve">            &lt;/Requestor&gt;</w:delText>
              </w:r>
            </w:del>
          </w:p>
          <w:p w14:paraId="4FAF3FA6" w14:textId="4E6AE686" w:rsidR="00412317" w:rsidRPr="00412317" w:rsidDel="00A00822" w:rsidRDefault="00412317" w:rsidP="00412317">
            <w:pPr>
              <w:spacing w:after="0"/>
              <w:rPr>
                <w:del w:id="400" w:author="Quan Minh" w:date="2020-08-24T15:29:00Z"/>
                <w:sz w:val="16"/>
                <w:szCs w:val="16"/>
              </w:rPr>
            </w:pPr>
            <w:del w:id="401" w:author="Quan Minh" w:date="2020-08-24T15:29:00Z">
              <w:r w:rsidRPr="00412317" w:rsidDel="00A00822">
                <w:rPr>
                  <w:sz w:val="16"/>
                  <w:szCs w:val="16"/>
                </w:rPr>
                <w:delText xml:space="preserve">            &lt;Source&gt;</w:delText>
              </w:r>
            </w:del>
          </w:p>
          <w:p w14:paraId="1129ACA8" w14:textId="73E80C4D" w:rsidR="00412317" w:rsidRPr="00412317" w:rsidDel="00A00822" w:rsidRDefault="00412317" w:rsidP="00412317">
            <w:pPr>
              <w:spacing w:after="0"/>
              <w:rPr>
                <w:del w:id="402" w:author="Quan Minh" w:date="2020-08-24T15:29:00Z"/>
                <w:sz w:val="16"/>
                <w:szCs w:val="16"/>
              </w:rPr>
            </w:pPr>
            <w:del w:id="403" w:author="Quan Minh" w:date="2020-08-24T15:29:00Z">
              <w:r w:rsidRPr="00412317" w:rsidDel="00A00822">
                <w:rPr>
                  <w:sz w:val="16"/>
                  <w:szCs w:val="16"/>
                </w:rPr>
                <w:delText xml:space="preserve">                &lt;ContractNumber&gt;99999997&lt;/ContractNumber&gt;</w:delText>
              </w:r>
            </w:del>
          </w:p>
          <w:p w14:paraId="06D16B59" w14:textId="5BA433D2" w:rsidR="00412317" w:rsidRPr="00412317" w:rsidDel="00A00822" w:rsidRDefault="00412317" w:rsidP="00412317">
            <w:pPr>
              <w:spacing w:after="0"/>
              <w:rPr>
                <w:del w:id="404" w:author="Quan Minh" w:date="2020-08-24T15:29:00Z"/>
                <w:sz w:val="16"/>
                <w:szCs w:val="16"/>
              </w:rPr>
            </w:pPr>
            <w:del w:id="405" w:author="Quan Minh" w:date="2020-08-24T15:29:00Z">
              <w:r w:rsidRPr="00412317" w:rsidDel="00A00822">
                <w:rPr>
                  <w:sz w:val="16"/>
                  <w:szCs w:val="16"/>
                </w:rPr>
                <w:delText xml:space="preserve">            &lt;/Source&gt;</w:delText>
              </w:r>
            </w:del>
          </w:p>
          <w:p w14:paraId="2B0FDF4B" w14:textId="4A29AA4E" w:rsidR="00412317" w:rsidRPr="00412317" w:rsidDel="00A00822" w:rsidRDefault="00412317" w:rsidP="00412317">
            <w:pPr>
              <w:spacing w:after="0"/>
              <w:rPr>
                <w:del w:id="406" w:author="Quan Minh" w:date="2020-08-24T15:29:00Z"/>
                <w:sz w:val="16"/>
                <w:szCs w:val="16"/>
              </w:rPr>
            </w:pPr>
            <w:del w:id="407" w:author="Quan Minh" w:date="2020-08-24T15:29:00Z">
              <w:r w:rsidRPr="00412317" w:rsidDel="00A00822">
                <w:rPr>
                  <w:sz w:val="16"/>
                  <w:szCs w:val="16"/>
                </w:rPr>
                <w:delText xml:space="preserve">            &lt;DataRs/&gt;</w:delText>
              </w:r>
            </w:del>
          </w:p>
          <w:p w14:paraId="1AF60F4C" w14:textId="07633B9A" w:rsidR="00412317" w:rsidRPr="00412317" w:rsidDel="00A00822" w:rsidRDefault="00412317" w:rsidP="00412317">
            <w:pPr>
              <w:spacing w:after="0"/>
              <w:rPr>
                <w:del w:id="408" w:author="Quan Minh" w:date="2020-08-24T15:29:00Z"/>
                <w:sz w:val="16"/>
                <w:szCs w:val="16"/>
              </w:rPr>
            </w:pPr>
            <w:del w:id="409" w:author="Quan Minh" w:date="2020-08-24T15:29:00Z">
              <w:r w:rsidRPr="00412317" w:rsidDel="00A00822">
                <w:rPr>
                  <w:sz w:val="16"/>
                  <w:szCs w:val="16"/>
                </w:rPr>
                <w:delText xml:space="preserve">            &lt;Status&gt;</w:delText>
              </w:r>
            </w:del>
          </w:p>
          <w:p w14:paraId="6CB5A249" w14:textId="6C0FFA5B" w:rsidR="00412317" w:rsidRPr="00412317" w:rsidDel="00A00822" w:rsidRDefault="00412317" w:rsidP="00412317">
            <w:pPr>
              <w:spacing w:after="0"/>
              <w:rPr>
                <w:del w:id="410" w:author="Quan Minh" w:date="2020-08-24T15:29:00Z"/>
                <w:sz w:val="16"/>
                <w:szCs w:val="16"/>
                <w:lang w:val="fr-FR"/>
              </w:rPr>
            </w:pPr>
            <w:del w:id="411" w:author="Quan Minh" w:date="2020-08-24T15:29:00Z">
              <w:r w:rsidRPr="00412317" w:rsidDel="00A00822">
                <w:rPr>
                  <w:sz w:val="16"/>
                  <w:szCs w:val="16"/>
                </w:rPr>
                <w:delText xml:space="preserve">                </w:delText>
              </w:r>
              <w:r w:rsidRPr="00412317" w:rsidDel="00A00822">
                <w:rPr>
                  <w:sz w:val="16"/>
                  <w:szCs w:val="16"/>
                  <w:lang w:val="fr-FR"/>
                </w:rPr>
                <w:delText>&lt;RespClass&gt;Information&lt;/RespClass&gt;</w:delText>
              </w:r>
            </w:del>
          </w:p>
          <w:p w14:paraId="0F1FB5E5" w14:textId="1102494D" w:rsidR="00412317" w:rsidRPr="00412317" w:rsidDel="00A00822" w:rsidRDefault="00412317" w:rsidP="00412317">
            <w:pPr>
              <w:spacing w:after="0"/>
              <w:rPr>
                <w:del w:id="412" w:author="Quan Minh" w:date="2020-08-24T15:29:00Z"/>
                <w:sz w:val="16"/>
                <w:szCs w:val="16"/>
                <w:lang w:val="fr-FR"/>
              </w:rPr>
            </w:pPr>
            <w:del w:id="413" w:author="Quan Minh" w:date="2020-08-24T15:29:00Z">
              <w:r w:rsidRPr="00412317" w:rsidDel="00A00822">
                <w:rPr>
                  <w:sz w:val="16"/>
                  <w:szCs w:val="16"/>
                  <w:lang w:val="fr-FR"/>
                </w:rPr>
                <w:delText xml:space="preserve">                &lt;RespCode&gt;0&lt;/RespCode&gt;</w:delText>
              </w:r>
            </w:del>
          </w:p>
          <w:p w14:paraId="4E91D0E8" w14:textId="0C30E3EC" w:rsidR="00412317" w:rsidRPr="00412317" w:rsidDel="00A00822" w:rsidRDefault="00412317" w:rsidP="00412317">
            <w:pPr>
              <w:spacing w:after="0"/>
              <w:rPr>
                <w:del w:id="414" w:author="Quan Minh" w:date="2020-08-24T15:29:00Z"/>
                <w:sz w:val="16"/>
                <w:szCs w:val="16"/>
              </w:rPr>
            </w:pPr>
            <w:del w:id="415" w:author="Quan Minh" w:date="2020-08-24T15:29:00Z">
              <w:r w:rsidRPr="00412317" w:rsidDel="00A00822">
                <w:rPr>
                  <w:sz w:val="16"/>
                  <w:szCs w:val="16"/>
                  <w:lang w:val="fr-FR"/>
                </w:rPr>
                <w:delText xml:space="preserve">                </w:delText>
              </w:r>
              <w:r w:rsidRPr="00412317" w:rsidDel="00A00822">
                <w:rPr>
                  <w:sz w:val="16"/>
                  <w:szCs w:val="16"/>
                </w:rPr>
                <w:delText>&lt;RespText&gt;Successfully completed&lt;/RespText&gt;</w:delText>
              </w:r>
            </w:del>
          </w:p>
          <w:p w14:paraId="4B082F65" w14:textId="282C4D35" w:rsidR="00412317" w:rsidRPr="00412317" w:rsidDel="00A00822" w:rsidRDefault="00412317" w:rsidP="00412317">
            <w:pPr>
              <w:spacing w:after="0"/>
              <w:rPr>
                <w:del w:id="416" w:author="Quan Minh" w:date="2020-08-24T15:29:00Z"/>
                <w:sz w:val="16"/>
                <w:szCs w:val="16"/>
              </w:rPr>
            </w:pPr>
            <w:del w:id="417" w:author="Quan Minh" w:date="2020-08-24T15:29:00Z">
              <w:r w:rsidRPr="00412317" w:rsidDel="00A00822">
                <w:rPr>
                  <w:sz w:val="16"/>
                  <w:szCs w:val="16"/>
                </w:rPr>
                <w:delText xml:space="preserve">            &lt;/Status&gt;</w:delText>
              </w:r>
            </w:del>
          </w:p>
          <w:p w14:paraId="140F0ABD" w14:textId="3A7B7D3A" w:rsidR="00412317" w:rsidRPr="00412317" w:rsidDel="00A00822" w:rsidRDefault="00412317" w:rsidP="00412317">
            <w:pPr>
              <w:spacing w:after="0"/>
              <w:rPr>
                <w:del w:id="418" w:author="Quan Minh" w:date="2020-08-24T15:29:00Z"/>
                <w:sz w:val="16"/>
                <w:szCs w:val="16"/>
              </w:rPr>
            </w:pPr>
            <w:del w:id="419" w:author="Quan Minh" w:date="2020-08-24T15:29:00Z">
              <w:r w:rsidRPr="00412317" w:rsidDel="00A00822">
                <w:rPr>
                  <w:sz w:val="16"/>
                  <w:szCs w:val="16"/>
                </w:rPr>
                <w:delText xml:space="preserve">        &lt;/Doc&gt;</w:delText>
              </w:r>
            </w:del>
          </w:p>
          <w:p w14:paraId="201BAE5B" w14:textId="7DDCA1E4" w:rsidR="00412317" w:rsidRPr="00412317" w:rsidDel="00A00822" w:rsidRDefault="00412317" w:rsidP="00412317">
            <w:pPr>
              <w:spacing w:after="0"/>
              <w:rPr>
                <w:del w:id="420" w:author="Quan Minh" w:date="2020-08-24T15:29:00Z"/>
                <w:sz w:val="16"/>
                <w:szCs w:val="16"/>
              </w:rPr>
            </w:pPr>
            <w:del w:id="421" w:author="Quan Minh" w:date="2020-08-24T15:29:00Z">
              <w:r w:rsidRPr="00412317" w:rsidDel="00A00822">
                <w:rPr>
                  <w:sz w:val="16"/>
                  <w:szCs w:val="16"/>
                </w:rPr>
                <w:delText xml:space="preserve">    &lt;/MsgData&gt;</w:delText>
              </w:r>
            </w:del>
          </w:p>
          <w:p w14:paraId="5C050021" w14:textId="143BA09E" w:rsidR="00412317" w:rsidRDefault="00412317" w:rsidP="00412317">
            <w:pPr>
              <w:spacing w:after="0"/>
            </w:pPr>
            <w:del w:id="422" w:author="Quan Minh" w:date="2020-08-24T15:29:00Z">
              <w:r w:rsidRPr="00412317" w:rsidDel="00A00822">
                <w:rPr>
                  <w:sz w:val="16"/>
                  <w:szCs w:val="16"/>
                </w:rPr>
                <w:delText>&lt;/UFXMsg&gt;</w:delText>
              </w:r>
            </w:del>
          </w:p>
        </w:tc>
      </w:tr>
    </w:tbl>
    <w:p w14:paraId="4D76288D" w14:textId="2CA6A35B" w:rsidR="00000796" w:rsidRPr="002B0CB7" w:rsidRDefault="00000796" w:rsidP="008009AF">
      <w:pPr>
        <w:jc w:val="both"/>
      </w:pPr>
    </w:p>
    <w:p w14:paraId="26E92B5C" w14:textId="0EDD7ABE" w:rsidR="0072608C" w:rsidRPr="002B0CB7" w:rsidRDefault="0044742D" w:rsidP="00B53FAF">
      <w:pPr>
        <w:pStyle w:val="Heading2"/>
        <w:rPr>
          <w:lang w:val="en-US"/>
        </w:rPr>
      </w:pPr>
      <w:bookmarkStart w:id="423" w:name="_Toc49176279"/>
      <w:r w:rsidRPr="00EF26B0">
        <w:rPr>
          <w:lang w:val="en-US"/>
        </w:rPr>
        <w:lastRenderedPageBreak/>
        <w:t>REQSOA00</w:t>
      </w:r>
      <w:r>
        <w:rPr>
          <w:lang w:val="en-US"/>
        </w:rPr>
        <w:t>2</w:t>
      </w:r>
      <w:r w:rsidRPr="00EF26B0">
        <w:rPr>
          <w:lang w:val="en-US"/>
        </w:rPr>
        <w:t>. PIN</w:t>
      </w:r>
      <w:r>
        <w:rPr>
          <w:lang w:val="en-US"/>
        </w:rPr>
        <w:t xml:space="preserve"> Set</w:t>
      </w:r>
      <w:bookmarkEnd w:id="423"/>
    </w:p>
    <w:p w14:paraId="5F3DD846" w14:textId="77777777" w:rsidR="00F44091" w:rsidRDefault="00F44091" w:rsidP="00F44091">
      <w:pPr>
        <w:pStyle w:val="Heading3"/>
      </w:pPr>
      <w:bookmarkStart w:id="424" w:name="_Toc49176280"/>
      <w:r>
        <w:t>Business Requirement</w:t>
      </w:r>
      <w:bookmarkEnd w:id="424"/>
    </w:p>
    <w:p w14:paraId="629EEAB1" w14:textId="7B84C53F" w:rsidR="00F44091" w:rsidRDefault="00F44091" w:rsidP="00F44091">
      <w:pPr>
        <w:jc w:val="both"/>
      </w:pPr>
      <w:r>
        <w:t>From other system of OCB, message is sent to WAY4 to do PIN set transaction for cardholder.</w:t>
      </w:r>
    </w:p>
    <w:p w14:paraId="2F8FEA90" w14:textId="2C1F2BED" w:rsidR="00060FB8" w:rsidRDefault="00060FB8" w:rsidP="00F44091">
      <w:pPr>
        <w:jc w:val="both"/>
      </w:pPr>
      <w:r>
        <w:t>Note: OCB system must call API “PIN clear” before calling “PIN Set” API.</w:t>
      </w:r>
    </w:p>
    <w:p w14:paraId="059E6C69" w14:textId="77777777" w:rsidR="00F44091" w:rsidRDefault="00F44091" w:rsidP="00F44091">
      <w:pPr>
        <w:pStyle w:val="Heading3"/>
      </w:pPr>
      <w:bookmarkStart w:id="425" w:name="_Toc49176281"/>
      <w:r>
        <w:t>Message Specification</w:t>
      </w:r>
      <w:bookmarkEnd w:id="425"/>
    </w:p>
    <w:p w14:paraId="29B19F09" w14:textId="77777777" w:rsidR="00F44091" w:rsidRDefault="00F44091" w:rsidP="00F44091">
      <w:pPr>
        <w:jc w:val="both"/>
        <w:rPr>
          <w:b/>
        </w:rPr>
      </w:pPr>
    </w:p>
    <w:p w14:paraId="1E2EDA2A" w14:textId="77777777" w:rsidR="00F44091" w:rsidRPr="000F5497" w:rsidRDefault="00F44091" w:rsidP="00F44091">
      <w:pPr>
        <w:jc w:val="both"/>
        <w:rPr>
          <w:b/>
        </w:rPr>
      </w:pPr>
      <w:r w:rsidRPr="000F5497">
        <w:rPr>
          <w:b/>
        </w:rPr>
        <w:t>Request Message</w:t>
      </w:r>
    </w:p>
    <w:tbl>
      <w:tblPr>
        <w:tblStyle w:val="TableProfessional"/>
        <w:tblW w:w="4724" w:type="pct"/>
        <w:tblInd w:w="558" w:type="dxa"/>
        <w:tblLayout w:type="fixed"/>
        <w:tblLook w:val="04A0" w:firstRow="1" w:lastRow="0" w:firstColumn="1" w:lastColumn="0" w:noHBand="0" w:noVBand="1"/>
      </w:tblPr>
      <w:tblGrid>
        <w:gridCol w:w="2793"/>
        <w:gridCol w:w="1350"/>
        <w:gridCol w:w="719"/>
        <w:gridCol w:w="2699"/>
        <w:gridCol w:w="1998"/>
      </w:tblGrid>
      <w:tr w:rsidR="00F44091" w:rsidRPr="00F44091" w14:paraId="55531B81" w14:textId="77777777" w:rsidTr="00067CC1">
        <w:trPr>
          <w:cnfStyle w:val="100000000000" w:firstRow="1" w:lastRow="0" w:firstColumn="0" w:lastColumn="0" w:oddVBand="0" w:evenVBand="0" w:oddHBand="0" w:evenHBand="0" w:firstRowFirstColumn="0" w:firstRowLastColumn="0" w:lastRowFirstColumn="0" w:lastRowLastColumn="0"/>
        </w:trPr>
        <w:tc>
          <w:tcPr>
            <w:tcW w:w="1461" w:type="pct"/>
            <w:shd w:val="clear" w:color="auto" w:fill="FFC000"/>
            <w:hideMark/>
          </w:tcPr>
          <w:p w14:paraId="224D34D4" w14:textId="77777777" w:rsidR="00F44091" w:rsidRPr="00F44091" w:rsidRDefault="00F44091" w:rsidP="00067CC1">
            <w:pPr>
              <w:pStyle w:val="CellHeader"/>
              <w:rPr>
                <w:rFonts w:ascii="Century Gothic" w:hAnsi="Century Gothic"/>
                <w:b w:val="0"/>
                <w:bCs w:val="0"/>
                <w:sz w:val="18"/>
                <w:szCs w:val="18"/>
              </w:rPr>
            </w:pPr>
            <w:r w:rsidRPr="00F44091">
              <w:rPr>
                <w:rFonts w:ascii="Century Gothic" w:hAnsi="Century Gothic"/>
                <w:b w:val="0"/>
                <w:bCs w:val="0"/>
                <w:sz w:val="18"/>
                <w:szCs w:val="18"/>
              </w:rPr>
              <w:t>Field</w:t>
            </w:r>
          </w:p>
        </w:tc>
        <w:tc>
          <w:tcPr>
            <w:tcW w:w="706" w:type="pct"/>
            <w:shd w:val="clear" w:color="auto" w:fill="FFC000"/>
          </w:tcPr>
          <w:p w14:paraId="06F05D3F" w14:textId="77777777" w:rsidR="00F44091" w:rsidRPr="00F44091" w:rsidRDefault="00F44091" w:rsidP="00067CC1">
            <w:pPr>
              <w:pStyle w:val="CellHeader"/>
              <w:rPr>
                <w:rFonts w:ascii="Century Gothic" w:hAnsi="Century Gothic"/>
                <w:b w:val="0"/>
                <w:bCs w:val="0"/>
                <w:sz w:val="18"/>
                <w:szCs w:val="18"/>
              </w:rPr>
            </w:pPr>
            <w:proofErr w:type="spellStart"/>
            <w:r w:rsidRPr="00F44091">
              <w:rPr>
                <w:rFonts w:ascii="Century Gothic" w:hAnsi="Century Gothic"/>
                <w:b w:val="0"/>
                <w:bCs w:val="0"/>
                <w:sz w:val="18"/>
                <w:szCs w:val="18"/>
              </w:rPr>
              <w:t>DataType</w:t>
            </w:r>
            <w:proofErr w:type="spellEnd"/>
          </w:p>
        </w:tc>
        <w:tc>
          <w:tcPr>
            <w:tcW w:w="376" w:type="pct"/>
            <w:shd w:val="clear" w:color="auto" w:fill="FFC000"/>
            <w:hideMark/>
          </w:tcPr>
          <w:p w14:paraId="4E35F528" w14:textId="77777777" w:rsidR="00F44091" w:rsidRPr="00F44091" w:rsidRDefault="00F44091" w:rsidP="00067CC1">
            <w:pPr>
              <w:pStyle w:val="CellHeader"/>
              <w:rPr>
                <w:rFonts w:ascii="Century Gothic" w:hAnsi="Century Gothic"/>
                <w:b w:val="0"/>
                <w:bCs w:val="0"/>
                <w:sz w:val="18"/>
                <w:szCs w:val="18"/>
              </w:rPr>
            </w:pPr>
            <w:r w:rsidRPr="00F44091">
              <w:rPr>
                <w:rFonts w:ascii="Century Gothic" w:hAnsi="Century Gothic"/>
                <w:b w:val="0"/>
                <w:bCs w:val="0"/>
                <w:sz w:val="18"/>
                <w:szCs w:val="18"/>
              </w:rPr>
              <w:t>M/O</w:t>
            </w:r>
          </w:p>
        </w:tc>
        <w:tc>
          <w:tcPr>
            <w:tcW w:w="1412" w:type="pct"/>
            <w:shd w:val="clear" w:color="auto" w:fill="FFC000"/>
            <w:hideMark/>
          </w:tcPr>
          <w:p w14:paraId="070ACD03" w14:textId="77777777" w:rsidR="00F44091" w:rsidRPr="00F44091" w:rsidRDefault="00F44091" w:rsidP="00067CC1">
            <w:pPr>
              <w:pStyle w:val="CellHeader"/>
              <w:rPr>
                <w:rFonts w:ascii="Century Gothic" w:hAnsi="Century Gothic"/>
                <w:b w:val="0"/>
                <w:bCs w:val="0"/>
                <w:sz w:val="18"/>
                <w:szCs w:val="18"/>
              </w:rPr>
            </w:pPr>
            <w:r w:rsidRPr="00F44091">
              <w:rPr>
                <w:rFonts w:ascii="Century Gothic" w:hAnsi="Century Gothic"/>
                <w:b w:val="0"/>
                <w:bCs w:val="0"/>
                <w:sz w:val="18"/>
                <w:szCs w:val="18"/>
              </w:rPr>
              <w:t>Description</w:t>
            </w:r>
          </w:p>
        </w:tc>
        <w:tc>
          <w:tcPr>
            <w:tcW w:w="1045" w:type="pct"/>
            <w:shd w:val="clear" w:color="auto" w:fill="FFC000"/>
          </w:tcPr>
          <w:p w14:paraId="44679886" w14:textId="77777777" w:rsidR="00F44091" w:rsidRPr="00F44091" w:rsidRDefault="00F44091" w:rsidP="00067CC1">
            <w:pPr>
              <w:pStyle w:val="CellHeader"/>
              <w:rPr>
                <w:rFonts w:ascii="Century Gothic" w:hAnsi="Century Gothic"/>
                <w:b w:val="0"/>
                <w:bCs w:val="0"/>
                <w:sz w:val="18"/>
                <w:szCs w:val="18"/>
              </w:rPr>
            </w:pPr>
            <w:r w:rsidRPr="00F44091">
              <w:rPr>
                <w:rFonts w:ascii="Century Gothic" w:hAnsi="Century Gothic"/>
                <w:b w:val="0"/>
                <w:bCs w:val="0"/>
                <w:sz w:val="18"/>
                <w:szCs w:val="18"/>
              </w:rPr>
              <w:t>Notes</w:t>
            </w:r>
          </w:p>
        </w:tc>
      </w:tr>
      <w:tr w:rsidR="00F44091" w:rsidRPr="00F44091" w14:paraId="69052502" w14:textId="77777777" w:rsidTr="00067CC1">
        <w:tc>
          <w:tcPr>
            <w:tcW w:w="1461" w:type="pct"/>
          </w:tcPr>
          <w:p w14:paraId="705300FF" w14:textId="77777777" w:rsidR="00F44091" w:rsidRPr="00F44091" w:rsidRDefault="00F44091" w:rsidP="00067CC1">
            <w:pPr>
              <w:pStyle w:val="CellBody"/>
              <w:rPr>
                <w:rFonts w:ascii="Century Gothic" w:hAnsi="Century Gothic"/>
                <w:sz w:val="18"/>
                <w:szCs w:val="18"/>
              </w:rPr>
            </w:pPr>
            <w:proofErr w:type="spellStart"/>
            <w:r w:rsidRPr="00F44091">
              <w:rPr>
                <w:rFonts w:ascii="Century Gothic" w:hAnsi="Century Gothic"/>
                <w:sz w:val="18"/>
                <w:szCs w:val="18"/>
              </w:rPr>
              <w:t>UFXMsg</w:t>
            </w:r>
            <w:proofErr w:type="spellEnd"/>
            <w:r w:rsidRPr="00F44091">
              <w:rPr>
                <w:rFonts w:ascii="Century Gothic" w:hAnsi="Century Gothic"/>
                <w:sz w:val="18"/>
                <w:szCs w:val="18"/>
              </w:rPr>
              <w:t>\</w:t>
            </w:r>
            <w:proofErr w:type="spellStart"/>
            <w:r w:rsidRPr="00F44091">
              <w:rPr>
                <w:rFonts w:ascii="Century Gothic" w:hAnsi="Century Gothic"/>
                <w:sz w:val="18"/>
                <w:szCs w:val="18"/>
              </w:rPr>
              <w:t>MsgId</w:t>
            </w:r>
            <w:proofErr w:type="spellEnd"/>
          </w:p>
        </w:tc>
        <w:tc>
          <w:tcPr>
            <w:tcW w:w="706" w:type="pct"/>
          </w:tcPr>
          <w:p w14:paraId="3B5A2E5F" w14:textId="77777777" w:rsidR="00F44091" w:rsidRPr="00F44091" w:rsidRDefault="00F44091" w:rsidP="00067CC1">
            <w:pPr>
              <w:pStyle w:val="CellBody"/>
              <w:rPr>
                <w:rFonts w:ascii="Century Gothic" w:hAnsi="Century Gothic"/>
                <w:sz w:val="18"/>
                <w:szCs w:val="18"/>
              </w:rPr>
            </w:pPr>
            <w:proofErr w:type="gramStart"/>
            <w:r w:rsidRPr="00F44091">
              <w:rPr>
                <w:rFonts w:ascii="Century Gothic" w:hAnsi="Century Gothic"/>
                <w:sz w:val="18"/>
                <w:szCs w:val="18"/>
              </w:rPr>
              <w:t>Char(</w:t>
            </w:r>
            <w:proofErr w:type="gramEnd"/>
            <w:r w:rsidRPr="00F44091">
              <w:rPr>
                <w:rFonts w:ascii="Century Gothic" w:hAnsi="Century Gothic"/>
                <w:sz w:val="18"/>
                <w:szCs w:val="18"/>
              </w:rPr>
              <w:t>24)</w:t>
            </w:r>
          </w:p>
        </w:tc>
        <w:tc>
          <w:tcPr>
            <w:tcW w:w="376" w:type="pct"/>
          </w:tcPr>
          <w:p w14:paraId="0DB1D68B"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M</w:t>
            </w:r>
          </w:p>
        </w:tc>
        <w:tc>
          <w:tcPr>
            <w:tcW w:w="1412" w:type="pct"/>
          </w:tcPr>
          <w:p w14:paraId="7A8058C7"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24 characters</w:t>
            </w:r>
          </w:p>
        </w:tc>
        <w:tc>
          <w:tcPr>
            <w:tcW w:w="1045" w:type="pct"/>
          </w:tcPr>
          <w:p w14:paraId="28DAB2AB" w14:textId="77777777" w:rsidR="00F44091" w:rsidRPr="00F44091" w:rsidRDefault="00F44091" w:rsidP="00067CC1">
            <w:pPr>
              <w:pStyle w:val="CellBody"/>
              <w:rPr>
                <w:rFonts w:ascii="Century Gothic" w:hAnsi="Century Gothic"/>
                <w:sz w:val="18"/>
                <w:szCs w:val="18"/>
              </w:rPr>
            </w:pPr>
          </w:p>
        </w:tc>
      </w:tr>
      <w:tr w:rsidR="00F44091" w:rsidRPr="00F44091" w14:paraId="0C7BED6F" w14:textId="77777777" w:rsidTr="00067CC1">
        <w:tc>
          <w:tcPr>
            <w:tcW w:w="1461" w:type="pct"/>
            <w:hideMark/>
          </w:tcPr>
          <w:p w14:paraId="0569A43B" w14:textId="77777777" w:rsidR="00F44091" w:rsidRPr="00F44091" w:rsidRDefault="00F44091" w:rsidP="00067CC1">
            <w:pPr>
              <w:pStyle w:val="CellBody"/>
              <w:rPr>
                <w:rFonts w:ascii="Century Gothic" w:eastAsiaTheme="minorEastAsia" w:hAnsi="Century Gothic"/>
                <w:sz w:val="18"/>
                <w:szCs w:val="18"/>
              </w:rPr>
            </w:pPr>
            <w:proofErr w:type="spellStart"/>
            <w:r w:rsidRPr="00F44091">
              <w:rPr>
                <w:rFonts w:ascii="Century Gothic" w:hAnsi="Century Gothic"/>
                <w:sz w:val="18"/>
                <w:szCs w:val="18"/>
              </w:rPr>
              <w:t>UFXMsg</w:t>
            </w:r>
            <w:proofErr w:type="spellEnd"/>
            <w:r w:rsidRPr="00F44091">
              <w:rPr>
                <w:rFonts w:ascii="Century Gothic" w:hAnsi="Century Gothic"/>
                <w:sz w:val="18"/>
                <w:szCs w:val="18"/>
              </w:rPr>
              <w:t>\Source app</w:t>
            </w:r>
          </w:p>
        </w:tc>
        <w:tc>
          <w:tcPr>
            <w:tcW w:w="706" w:type="pct"/>
          </w:tcPr>
          <w:p w14:paraId="40CE317E"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Fix value</w:t>
            </w:r>
          </w:p>
        </w:tc>
        <w:tc>
          <w:tcPr>
            <w:tcW w:w="376" w:type="pct"/>
            <w:hideMark/>
          </w:tcPr>
          <w:p w14:paraId="414D823E" w14:textId="77777777" w:rsidR="00F44091" w:rsidRPr="00F44091" w:rsidRDefault="00F44091" w:rsidP="00067CC1">
            <w:pPr>
              <w:pStyle w:val="CellBody"/>
              <w:rPr>
                <w:rFonts w:ascii="Century Gothic" w:eastAsiaTheme="minorEastAsia" w:hAnsi="Century Gothic"/>
                <w:sz w:val="18"/>
                <w:szCs w:val="18"/>
              </w:rPr>
            </w:pPr>
            <w:r w:rsidRPr="00F44091">
              <w:rPr>
                <w:rFonts w:ascii="Century Gothic" w:hAnsi="Century Gothic"/>
                <w:sz w:val="18"/>
                <w:szCs w:val="18"/>
              </w:rPr>
              <w:t>M</w:t>
            </w:r>
          </w:p>
        </w:tc>
        <w:tc>
          <w:tcPr>
            <w:tcW w:w="1412" w:type="pct"/>
            <w:hideMark/>
          </w:tcPr>
          <w:p w14:paraId="558A6BB3" w14:textId="77777777" w:rsidR="00F44091" w:rsidRPr="002F38AC" w:rsidRDefault="00F44091" w:rsidP="00067CC1">
            <w:pPr>
              <w:pStyle w:val="CellBody"/>
              <w:rPr>
                <w:rFonts w:ascii="Century Gothic" w:eastAsiaTheme="minorEastAsia" w:hAnsi="Century Gothic"/>
                <w:bCs/>
                <w:sz w:val="18"/>
                <w:szCs w:val="18"/>
              </w:rPr>
            </w:pPr>
            <w:r w:rsidRPr="002F38AC">
              <w:rPr>
                <w:rFonts w:ascii="Century Gothic" w:hAnsi="Century Gothic"/>
                <w:sz w:val="18"/>
                <w:szCs w:val="18"/>
              </w:rPr>
              <w:t>“Web01”</w:t>
            </w:r>
          </w:p>
        </w:tc>
        <w:tc>
          <w:tcPr>
            <w:tcW w:w="1045" w:type="pct"/>
          </w:tcPr>
          <w:p w14:paraId="3A529070" w14:textId="77777777" w:rsidR="00F44091" w:rsidRPr="00F44091" w:rsidRDefault="00F44091" w:rsidP="00067CC1">
            <w:pPr>
              <w:pStyle w:val="CellBody"/>
              <w:rPr>
                <w:rFonts w:ascii="Century Gothic" w:hAnsi="Century Gothic"/>
                <w:b/>
                <w:bCs/>
                <w:sz w:val="18"/>
                <w:szCs w:val="18"/>
              </w:rPr>
            </w:pPr>
          </w:p>
        </w:tc>
      </w:tr>
      <w:tr w:rsidR="00F44091" w:rsidRPr="00F44091" w14:paraId="7B9B5CEC" w14:textId="77777777" w:rsidTr="00067CC1">
        <w:tc>
          <w:tcPr>
            <w:tcW w:w="1461" w:type="pct"/>
            <w:hideMark/>
          </w:tcPr>
          <w:p w14:paraId="09507F83" w14:textId="77777777" w:rsidR="00F44091" w:rsidRPr="00F44091" w:rsidRDefault="00F44091" w:rsidP="00067CC1">
            <w:pPr>
              <w:pStyle w:val="CellBody"/>
              <w:rPr>
                <w:rFonts w:ascii="Century Gothic" w:eastAsiaTheme="minorEastAsia" w:hAnsi="Century Gothic"/>
                <w:sz w:val="18"/>
                <w:szCs w:val="18"/>
              </w:rPr>
            </w:pPr>
            <w:proofErr w:type="spellStart"/>
            <w:r w:rsidRPr="00F44091">
              <w:rPr>
                <w:rFonts w:ascii="Century Gothic" w:hAnsi="Century Gothic"/>
                <w:sz w:val="18"/>
                <w:szCs w:val="18"/>
              </w:rPr>
              <w:t>UFXMsg</w:t>
            </w:r>
            <w:proofErr w:type="spellEnd"/>
            <w:r w:rsidRPr="00F44091">
              <w:rPr>
                <w:rFonts w:ascii="Century Gothic" w:hAnsi="Century Gothic"/>
                <w:sz w:val="18"/>
                <w:szCs w:val="18"/>
              </w:rPr>
              <w:t>\</w:t>
            </w:r>
            <w:proofErr w:type="spellStart"/>
            <w:r w:rsidRPr="00F44091">
              <w:rPr>
                <w:rFonts w:ascii="Century Gothic" w:hAnsi="Century Gothic"/>
                <w:sz w:val="18"/>
                <w:szCs w:val="18"/>
              </w:rPr>
              <w:t>MsgData</w:t>
            </w:r>
            <w:proofErr w:type="spellEnd"/>
            <w:r w:rsidRPr="00F44091">
              <w:rPr>
                <w:rFonts w:ascii="Century Gothic" w:hAnsi="Century Gothic"/>
                <w:sz w:val="18"/>
                <w:szCs w:val="18"/>
              </w:rPr>
              <w:t>\Doc\</w:t>
            </w:r>
            <w:proofErr w:type="spellStart"/>
            <w:r w:rsidRPr="00F44091">
              <w:rPr>
                <w:rFonts w:ascii="Century Gothic" w:hAnsi="Century Gothic"/>
                <w:sz w:val="18"/>
                <w:szCs w:val="18"/>
              </w:rPr>
              <w:t>TransType</w:t>
            </w:r>
            <w:proofErr w:type="spellEnd"/>
            <w:r w:rsidRPr="00F44091">
              <w:rPr>
                <w:rFonts w:ascii="Century Gothic" w:hAnsi="Century Gothic"/>
                <w:sz w:val="18"/>
                <w:szCs w:val="18"/>
              </w:rPr>
              <w:t>\</w:t>
            </w:r>
            <w:proofErr w:type="spellStart"/>
            <w:r w:rsidRPr="00F44091">
              <w:rPr>
                <w:rFonts w:ascii="Century Gothic" w:hAnsi="Century Gothic"/>
                <w:sz w:val="18"/>
                <w:szCs w:val="18"/>
              </w:rPr>
              <w:t>TransCode</w:t>
            </w:r>
            <w:proofErr w:type="spellEnd"/>
            <w:r w:rsidRPr="00F44091">
              <w:rPr>
                <w:rFonts w:ascii="Century Gothic" w:hAnsi="Century Gothic"/>
                <w:sz w:val="18"/>
                <w:szCs w:val="18"/>
              </w:rPr>
              <w:t>\</w:t>
            </w:r>
            <w:proofErr w:type="spellStart"/>
            <w:r w:rsidRPr="00F44091">
              <w:rPr>
                <w:rFonts w:ascii="Century Gothic" w:hAnsi="Century Gothic"/>
                <w:sz w:val="18"/>
                <w:szCs w:val="18"/>
              </w:rPr>
              <w:t>MsgCode</w:t>
            </w:r>
            <w:proofErr w:type="spellEnd"/>
          </w:p>
        </w:tc>
        <w:tc>
          <w:tcPr>
            <w:tcW w:w="706" w:type="pct"/>
          </w:tcPr>
          <w:p w14:paraId="7038834D"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Fix value</w:t>
            </w:r>
          </w:p>
        </w:tc>
        <w:tc>
          <w:tcPr>
            <w:tcW w:w="376" w:type="pct"/>
            <w:hideMark/>
          </w:tcPr>
          <w:p w14:paraId="43122273" w14:textId="77777777" w:rsidR="00F44091" w:rsidRPr="00F44091" w:rsidRDefault="00F44091" w:rsidP="00067CC1">
            <w:pPr>
              <w:pStyle w:val="CellBody"/>
              <w:rPr>
                <w:rFonts w:ascii="Century Gothic" w:eastAsiaTheme="minorEastAsia" w:hAnsi="Century Gothic"/>
                <w:sz w:val="18"/>
                <w:szCs w:val="18"/>
              </w:rPr>
            </w:pPr>
            <w:r w:rsidRPr="00F44091">
              <w:rPr>
                <w:rFonts w:ascii="Century Gothic" w:hAnsi="Century Gothic"/>
                <w:sz w:val="18"/>
                <w:szCs w:val="18"/>
              </w:rPr>
              <w:t>M</w:t>
            </w:r>
          </w:p>
        </w:tc>
        <w:tc>
          <w:tcPr>
            <w:tcW w:w="1412" w:type="pct"/>
            <w:hideMark/>
          </w:tcPr>
          <w:p w14:paraId="29C06AD3" w14:textId="77777777" w:rsidR="00F44091" w:rsidRPr="002F38AC" w:rsidRDefault="00F44091" w:rsidP="00067CC1">
            <w:pPr>
              <w:pStyle w:val="CellBody"/>
              <w:rPr>
                <w:rFonts w:ascii="Century Gothic" w:eastAsiaTheme="minorEastAsia" w:hAnsi="Century Gothic"/>
                <w:bCs/>
                <w:sz w:val="18"/>
                <w:szCs w:val="18"/>
              </w:rPr>
            </w:pPr>
            <w:r w:rsidRPr="002F38AC">
              <w:rPr>
                <w:rFonts w:ascii="Century Gothic" w:eastAsiaTheme="minorEastAsia" w:hAnsi="Century Gothic"/>
                <w:bCs/>
                <w:sz w:val="18"/>
                <w:szCs w:val="18"/>
              </w:rPr>
              <w:t>“</w:t>
            </w:r>
            <w:proofErr w:type="spellStart"/>
            <w:r w:rsidRPr="002F38AC">
              <w:rPr>
                <w:rFonts w:ascii="Century Gothic" w:hAnsi="Century Gothic"/>
                <w:sz w:val="18"/>
                <w:szCs w:val="18"/>
              </w:rPr>
              <w:t>AddServReq</w:t>
            </w:r>
            <w:proofErr w:type="spellEnd"/>
            <w:r w:rsidRPr="002F38AC">
              <w:rPr>
                <w:rFonts w:ascii="Century Gothic" w:hAnsi="Century Gothic"/>
                <w:sz w:val="18"/>
                <w:szCs w:val="18"/>
              </w:rPr>
              <w:t>”</w:t>
            </w:r>
          </w:p>
        </w:tc>
        <w:tc>
          <w:tcPr>
            <w:tcW w:w="1045" w:type="pct"/>
          </w:tcPr>
          <w:p w14:paraId="55CEDA59" w14:textId="77777777" w:rsidR="00F44091" w:rsidRPr="00F44091" w:rsidRDefault="00F44091" w:rsidP="00067CC1">
            <w:pPr>
              <w:pStyle w:val="CellBody"/>
              <w:rPr>
                <w:rFonts w:ascii="Century Gothic" w:hAnsi="Century Gothic"/>
                <w:b/>
                <w:bCs/>
                <w:color w:val="FF0000"/>
                <w:sz w:val="18"/>
                <w:szCs w:val="18"/>
              </w:rPr>
            </w:pPr>
          </w:p>
        </w:tc>
      </w:tr>
      <w:tr w:rsidR="00F44091" w:rsidRPr="00F44091" w14:paraId="66F2D3BA" w14:textId="77777777" w:rsidTr="00067CC1">
        <w:tc>
          <w:tcPr>
            <w:tcW w:w="1461" w:type="pct"/>
          </w:tcPr>
          <w:p w14:paraId="1248CCB6" w14:textId="77777777" w:rsidR="00F44091" w:rsidRPr="00F44091" w:rsidRDefault="00F44091" w:rsidP="00067CC1">
            <w:pPr>
              <w:pStyle w:val="CellBody"/>
              <w:rPr>
                <w:rFonts w:ascii="Century Gothic" w:hAnsi="Century Gothic"/>
                <w:sz w:val="18"/>
                <w:szCs w:val="18"/>
              </w:rPr>
            </w:pPr>
            <w:proofErr w:type="spellStart"/>
            <w:r w:rsidRPr="00F44091">
              <w:rPr>
                <w:rFonts w:ascii="Century Gothic" w:hAnsi="Century Gothic"/>
                <w:sz w:val="18"/>
                <w:szCs w:val="18"/>
              </w:rPr>
              <w:t>UFXMsg</w:t>
            </w:r>
            <w:proofErr w:type="spellEnd"/>
            <w:r w:rsidRPr="00F44091">
              <w:rPr>
                <w:rFonts w:ascii="Century Gothic" w:hAnsi="Century Gothic"/>
                <w:sz w:val="18"/>
                <w:szCs w:val="18"/>
              </w:rPr>
              <w:t>\</w:t>
            </w:r>
            <w:proofErr w:type="spellStart"/>
            <w:r w:rsidRPr="00F44091">
              <w:rPr>
                <w:rFonts w:ascii="Century Gothic" w:hAnsi="Century Gothic"/>
                <w:sz w:val="18"/>
                <w:szCs w:val="18"/>
              </w:rPr>
              <w:t>MsgData</w:t>
            </w:r>
            <w:proofErr w:type="spellEnd"/>
            <w:r w:rsidRPr="00F44091">
              <w:rPr>
                <w:rFonts w:ascii="Century Gothic" w:hAnsi="Century Gothic"/>
                <w:sz w:val="18"/>
                <w:szCs w:val="18"/>
              </w:rPr>
              <w:t>\Doc\</w:t>
            </w:r>
            <w:proofErr w:type="spellStart"/>
            <w:r w:rsidRPr="00F44091">
              <w:rPr>
                <w:rFonts w:ascii="Century Gothic" w:hAnsi="Century Gothic"/>
                <w:sz w:val="18"/>
                <w:szCs w:val="18"/>
              </w:rPr>
              <w:t>TransType</w:t>
            </w:r>
            <w:proofErr w:type="spellEnd"/>
            <w:r w:rsidRPr="00F44091">
              <w:rPr>
                <w:rFonts w:ascii="Century Gothic" w:hAnsi="Century Gothic"/>
                <w:sz w:val="18"/>
                <w:szCs w:val="18"/>
              </w:rPr>
              <w:t>\</w:t>
            </w:r>
            <w:proofErr w:type="spellStart"/>
            <w:r w:rsidRPr="00F44091">
              <w:rPr>
                <w:rFonts w:ascii="Century Gothic" w:hAnsi="Century Gothic"/>
                <w:sz w:val="18"/>
                <w:szCs w:val="18"/>
              </w:rPr>
              <w:t>TransCode</w:t>
            </w:r>
            <w:proofErr w:type="spellEnd"/>
            <w:r w:rsidRPr="00F44091">
              <w:rPr>
                <w:rFonts w:ascii="Century Gothic" w:hAnsi="Century Gothic"/>
                <w:sz w:val="18"/>
                <w:szCs w:val="18"/>
              </w:rPr>
              <w:t>\</w:t>
            </w:r>
            <w:proofErr w:type="spellStart"/>
            <w:r w:rsidRPr="00F44091">
              <w:rPr>
                <w:rFonts w:ascii="Century Gothic" w:hAnsi="Century Gothic"/>
                <w:sz w:val="18"/>
                <w:szCs w:val="18"/>
              </w:rPr>
              <w:t>ServiceCode</w:t>
            </w:r>
            <w:proofErr w:type="spellEnd"/>
          </w:p>
        </w:tc>
        <w:tc>
          <w:tcPr>
            <w:tcW w:w="706" w:type="pct"/>
          </w:tcPr>
          <w:p w14:paraId="0DE22914" w14:textId="77777777" w:rsidR="00F44091" w:rsidRPr="00F44091" w:rsidRDefault="00F44091" w:rsidP="00067CC1">
            <w:pPr>
              <w:pStyle w:val="CellBody"/>
              <w:rPr>
                <w:rFonts w:ascii="Century Gothic" w:hAnsi="Century Gothic"/>
                <w:sz w:val="18"/>
                <w:szCs w:val="18"/>
              </w:rPr>
            </w:pPr>
          </w:p>
        </w:tc>
        <w:tc>
          <w:tcPr>
            <w:tcW w:w="376" w:type="pct"/>
          </w:tcPr>
          <w:p w14:paraId="384E9844"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M</w:t>
            </w:r>
          </w:p>
        </w:tc>
        <w:tc>
          <w:tcPr>
            <w:tcW w:w="1412" w:type="pct"/>
          </w:tcPr>
          <w:p w14:paraId="3A3444CA" w14:textId="77777777" w:rsidR="00F44091" w:rsidRPr="002F38AC" w:rsidRDefault="00F44091" w:rsidP="00067CC1">
            <w:pPr>
              <w:pStyle w:val="CellBody"/>
              <w:rPr>
                <w:rFonts w:ascii="Century Gothic" w:hAnsi="Century Gothic"/>
                <w:sz w:val="18"/>
                <w:szCs w:val="18"/>
              </w:rPr>
            </w:pPr>
            <w:r w:rsidRPr="002F38AC">
              <w:rPr>
                <w:rFonts w:ascii="Century Gothic" w:hAnsi="Century Gothic"/>
                <w:sz w:val="18"/>
                <w:szCs w:val="18"/>
              </w:rPr>
              <w:t>“CHANGE_PIN”</w:t>
            </w:r>
          </w:p>
        </w:tc>
        <w:tc>
          <w:tcPr>
            <w:tcW w:w="1045" w:type="pct"/>
          </w:tcPr>
          <w:p w14:paraId="023FDC4B" w14:textId="77777777" w:rsidR="00F44091" w:rsidRPr="00F44091" w:rsidRDefault="00F44091" w:rsidP="00067CC1">
            <w:pPr>
              <w:pStyle w:val="CellBody"/>
              <w:rPr>
                <w:rFonts w:ascii="Century Gothic" w:hAnsi="Century Gothic"/>
                <w:b/>
                <w:bCs/>
                <w:color w:val="FF0000"/>
                <w:sz w:val="18"/>
                <w:szCs w:val="18"/>
              </w:rPr>
            </w:pPr>
          </w:p>
        </w:tc>
      </w:tr>
      <w:tr w:rsidR="00F44091" w:rsidRPr="00F44091" w14:paraId="66261A0F" w14:textId="77777777" w:rsidTr="00067CC1">
        <w:tc>
          <w:tcPr>
            <w:tcW w:w="1461" w:type="pct"/>
          </w:tcPr>
          <w:p w14:paraId="0CB18667" w14:textId="77777777" w:rsidR="00F44091" w:rsidRPr="00F44091" w:rsidRDefault="00F44091" w:rsidP="00067CC1">
            <w:pPr>
              <w:pStyle w:val="CellBody"/>
              <w:rPr>
                <w:rFonts w:ascii="Century Gothic" w:hAnsi="Century Gothic"/>
                <w:sz w:val="18"/>
                <w:szCs w:val="18"/>
              </w:rPr>
            </w:pPr>
            <w:proofErr w:type="spellStart"/>
            <w:r w:rsidRPr="00F44091">
              <w:rPr>
                <w:rFonts w:ascii="Century Gothic" w:hAnsi="Century Gothic"/>
                <w:sz w:val="18"/>
                <w:szCs w:val="18"/>
              </w:rPr>
              <w:t>UFXMsg</w:t>
            </w:r>
            <w:proofErr w:type="spellEnd"/>
            <w:r w:rsidRPr="00F44091">
              <w:rPr>
                <w:rFonts w:ascii="Century Gothic" w:hAnsi="Century Gothic"/>
                <w:sz w:val="18"/>
                <w:szCs w:val="18"/>
              </w:rPr>
              <w:t>\</w:t>
            </w:r>
            <w:proofErr w:type="spellStart"/>
            <w:r w:rsidRPr="00F44091">
              <w:rPr>
                <w:rFonts w:ascii="Century Gothic" w:hAnsi="Century Gothic"/>
                <w:sz w:val="18"/>
                <w:szCs w:val="18"/>
              </w:rPr>
              <w:t>MsgData</w:t>
            </w:r>
            <w:proofErr w:type="spellEnd"/>
            <w:r w:rsidRPr="00F44091">
              <w:rPr>
                <w:rFonts w:ascii="Century Gothic" w:hAnsi="Century Gothic"/>
                <w:sz w:val="18"/>
                <w:szCs w:val="18"/>
              </w:rPr>
              <w:t>\Doc\</w:t>
            </w:r>
            <w:proofErr w:type="spellStart"/>
            <w:r w:rsidRPr="00F44091">
              <w:rPr>
                <w:rFonts w:ascii="Century Gothic" w:hAnsi="Century Gothic"/>
                <w:sz w:val="18"/>
                <w:szCs w:val="18"/>
              </w:rPr>
              <w:t>TransType</w:t>
            </w:r>
            <w:proofErr w:type="spellEnd"/>
            <w:r w:rsidRPr="00F44091">
              <w:rPr>
                <w:rFonts w:ascii="Century Gothic" w:hAnsi="Century Gothic"/>
                <w:sz w:val="18"/>
                <w:szCs w:val="18"/>
              </w:rPr>
              <w:t>\</w:t>
            </w:r>
            <w:proofErr w:type="spellStart"/>
            <w:r w:rsidRPr="00F44091">
              <w:rPr>
                <w:rFonts w:ascii="Century Gothic" w:hAnsi="Century Gothic"/>
                <w:sz w:val="18"/>
                <w:szCs w:val="18"/>
              </w:rPr>
              <w:t>TransRules</w:t>
            </w:r>
            <w:proofErr w:type="spellEnd"/>
            <w:r w:rsidRPr="00F44091">
              <w:rPr>
                <w:rFonts w:ascii="Century Gothic" w:hAnsi="Century Gothic"/>
                <w:sz w:val="18"/>
                <w:szCs w:val="18"/>
              </w:rPr>
              <w:t>\</w:t>
            </w:r>
            <w:proofErr w:type="spellStart"/>
            <w:r w:rsidRPr="00F44091">
              <w:rPr>
                <w:rFonts w:ascii="Century Gothic" w:hAnsi="Century Gothic"/>
                <w:sz w:val="18"/>
                <w:szCs w:val="18"/>
              </w:rPr>
              <w:t>TransRule</w:t>
            </w:r>
            <w:proofErr w:type="spellEnd"/>
            <w:r w:rsidRPr="00F44091">
              <w:rPr>
                <w:rFonts w:ascii="Century Gothic" w:hAnsi="Century Gothic"/>
                <w:sz w:val="18"/>
                <w:szCs w:val="18"/>
              </w:rPr>
              <w:t>\</w:t>
            </w:r>
            <w:proofErr w:type="spellStart"/>
            <w:r w:rsidRPr="00F44091">
              <w:rPr>
                <w:rFonts w:ascii="Century Gothic" w:hAnsi="Century Gothic"/>
                <w:sz w:val="18"/>
                <w:szCs w:val="18"/>
              </w:rPr>
              <w:t>ParmCode</w:t>
            </w:r>
            <w:proofErr w:type="spellEnd"/>
          </w:p>
        </w:tc>
        <w:tc>
          <w:tcPr>
            <w:tcW w:w="706" w:type="pct"/>
          </w:tcPr>
          <w:p w14:paraId="117DE341" w14:textId="77777777" w:rsidR="00F44091" w:rsidRPr="00F44091" w:rsidRDefault="00F44091" w:rsidP="00067CC1">
            <w:pPr>
              <w:pStyle w:val="CellBody"/>
              <w:rPr>
                <w:rFonts w:ascii="Century Gothic" w:hAnsi="Century Gothic"/>
                <w:sz w:val="18"/>
                <w:szCs w:val="18"/>
              </w:rPr>
            </w:pPr>
          </w:p>
        </w:tc>
        <w:tc>
          <w:tcPr>
            <w:tcW w:w="376" w:type="pct"/>
          </w:tcPr>
          <w:p w14:paraId="2583F32E"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M</w:t>
            </w:r>
          </w:p>
        </w:tc>
        <w:tc>
          <w:tcPr>
            <w:tcW w:w="1412" w:type="pct"/>
          </w:tcPr>
          <w:p w14:paraId="5214F8E3" w14:textId="77777777" w:rsidR="00F44091" w:rsidRPr="002F38AC" w:rsidRDefault="00F44091" w:rsidP="00067CC1">
            <w:pPr>
              <w:pStyle w:val="CellBody"/>
              <w:rPr>
                <w:rFonts w:ascii="Century Gothic" w:hAnsi="Century Gothic"/>
                <w:sz w:val="18"/>
                <w:szCs w:val="18"/>
              </w:rPr>
            </w:pPr>
            <w:r w:rsidRPr="002F38AC">
              <w:rPr>
                <w:rFonts w:ascii="Century Gothic" w:hAnsi="Century Gothic"/>
                <w:sz w:val="18"/>
                <w:szCs w:val="18"/>
              </w:rPr>
              <w:t>“</w:t>
            </w:r>
            <w:proofErr w:type="spellStart"/>
            <w:r w:rsidRPr="002F38AC">
              <w:rPr>
                <w:rFonts w:ascii="Century Gothic" w:hAnsi="Century Gothic"/>
                <w:sz w:val="18"/>
                <w:szCs w:val="18"/>
              </w:rPr>
              <w:t>ProcessingMode</w:t>
            </w:r>
            <w:proofErr w:type="spellEnd"/>
            <w:r w:rsidRPr="002F38AC">
              <w:rPr>
                <w:rFonts w:ascii="Century Gothic" w:hAnsi="Century Gothic"/>
                <w:sz w:val="18"/>
                <w:szCs w:val="18"/>
              </w:rPr>
              <w:t>”</w:t>
            </w:r>
          </w:p>
        </w:tc>
        <w:tc>
          <w:tcPr>
            <w:tcW w:w="1045" w:type="pct"/>
          </w:tcPr>
          <w:p w14:paraId="099CF9C1" w14:textId="77777777" w:rsidR="00F44091" w:rsidRPr="00F44091" w:rsidRDefault="00F44091" w:rsidP="00067CC1">
            <w:pPr>
              <w:pStyle w:val="CellBody"/>
              <w:rPr>
                <w:rFonts w:ascii="Century Gothic" w:hAnsi="Century Gothic"/>
                <w:b/>
                <w:bCs/>
                <w:color w:val="FF0000"/>
                <w:sz w:val="18"/>
                <w:szCs w:val="18"/>
              </w:rPr>
            </w:pPr>
          </w:p>
        </w:tc>
      </w:tr>
      <w:tr w:rsidR="00F44091" w:rsidRPr="00F44091" w14:paraId="35A38645" w14:textId="77777777" w:rsidTr="00067CC1">
        <w:tc>
          <w:tcPr>
            <w:tcW w:w="1461" w:type="pct"/>
          </w:tcPr>
          <w:p w14:paraId="5EC28D16" w14:textId="77777777" w:rsidR="00F44091" w:rsidRPr="00F44091" w:rsidRDefault="00F44091" w:rsidP="00067CC1">
            <w:pPr>
              <w:pStyle w:val="CellBody"/>
              <w:rPr>
                <w:rFonts w:ascii="Century Gothic" w:hAnsi="Century Gothic"/>
                <w:sz w:val="18"/>
                <w:szCs w:val="18"/>
              </w:rPr>
            </w:pPr>
            <w:proofErr w:type="spellStart"/>
            <w:r w:rsidRPr="00F44091">
              <w:rPr>
                <w:rFonts w:ascii="Century Gothic" w:hAnsi="Century Gothic"/>
                <w:sz w:val="18"/>
                <w:szCs w:val="18"/>
              </w:rPr>
              <w:t>UFXMsg</w:t>
            </w:r>
            <w:proofErr w:type="spellEnd"/>
            <w:r w:rsidRPr="00F44091">
              <w:rPr>
                <w:rFonts w:ascii="Century Gothic" w:hAnsi="Century Gothic"/>
                <w:sz w:val="18"/>
                <w:szCs w:val="18"/>
              </w:rPr>
              <w:t>\</w:t>
            </w:r>
            <w:proofErr w:type="spellStart"/>
            <w:r w:rsidRPr="00F44091">
              <w:rPr>
                <w:rFonts w:ascii="Century Gothic" w:hAnsi="Century Gothic"/>
                <w:sz w:val="18"/>
                <w:szCs w:val="18"/>
              </w:rPr>
              <w:t>MsgData</w:t>
            </w:r>
            <w:proofErr w:type="spellEnd"/>
            <w:r w:rsidRPr="00F44091">
              <w:rPr>
                <w:rFonts w:ascii="Century Gothic" w:hAnsi="Century Gothic"/>
                <w:sz w:val="18"/>
                <w:szCs w:val="18"/>
              </w:rPr>
              <w:t>\Doc\</w:t>
            </w:r>
            <w:proofErr w:type="spellStart"/>
            <w:r w:rsidRPr="00F44091">
              <w:rPr>
                <w:rFonts w:ascii="Century Gothic" w:hAnsi="Century Gothic"/>
                <w:sz w:val="18"/>
                <w:szCs w:val="18"/>
              </w:rPr>
              <w:t>TransType</w:t>
            </w:r>
            <w:proofErr w:type="spellEnd"/>
            <w:r w:rsidRPr="00F44091">
              <w:rPr>
                <w:rFonts w:ascii="Century Gothic" w:hAnsi="Century Gothic"/>
                <w:sz w:val="18"/>
                <w:szCs w:val="18"/>
              </w:rPr>
              <w:t>\</w:t>
            </w:r>
            <w:proofErr w:type="spellStart"/>
            <w:r w:rsidRPr="00F44091">
              <w:rPr>
                <w:rFonts w:ascii="Century Gothic" w:hAnsi="Century Gothic"/>
                <w:sz w:val="18"/>
                <w:szCs w:val="18"/>
              </w:rPr>
              <w:t>TransRules</w:t>
            </w:r>
            <w:proofErr w:type="spellEnd"/>
            <w:r w:rsidRPr="00F44091">
              <w:rPr>
                <w:rFonts w:ascii="Century Gothic" w:hAnsi="Century Gothic"/>
                <w:sz w:val="18"/>
                <w:szCs w:val="18"/>
              </w:rPr>
              <w:t>\</w:t>
            </w:r>
            <w:proofErr w:type="spellStart"/>
            <w:r w:rsidRPr="00F44091">
              <w:rPr>
                <w:rFonts w:ascii="Century Gothic" w:hAnsi="Century Gothic"/>
                <w:sz w:val="18"/>
                <w:szCs w:val="18"/>
              </w:rPr>
              <w:t>TransRule</w:t>
            </w:r>
            <w:proofErr w:type="spellEnd"/>
            <w:r w:rsidRPr="00F44091">
              <w:rPr>
                <w:rFonts w:ascii="Century Gothic" w:hAnsi="Century Gothic"/>
                <w:sz w:val="18"/>
                <w:szCs w:val="18"/>
              </w:rPr>
              <w:t>\Value</w:t>
            </w:r>
          </w:p>
        </w:tc>
        <w:tc>
          <w:tcPr>
            <w:tcW w:w="706" w:type="pct"/>
          </w:tcPr>
          <w:p w14:paraId="68AB6473" w14:textId="77777777" w:rsidR="00F44091" w:rsidRPr="00F44091" w:rsidRDefault="00F44091" w:rsidP="00067CC1">
            <w:pPr>
              <w:pStyle w:val="CellBody"/>
              <w:rPr>
                <w:rFonts w:ascii="Century Gothic" w:hAnsi="Century Gothic"/>
                <w:sz w:val="18"/>
                <w:szCs w:val="18"/>
              </w:rPr>
            </w:pPr>
          </w:p>
        </w:tc>
        <w:tc>
          <w:tcPr>
            <w:tcW w:w="376" w:type="pct"/>
          </w:tcPr>
          <w:p w14:paraId="1239795B"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M</w:t>
            </w:r>
          </w:p>
        </w:tc>
        <w:tc>
          <w:tcPr>
            <w:tcW w:w="1412" w:type="pct"/>
          </w:tcPr>
          <w:p w14:paraId="41F148E9" w14:textId="77777777" w:rsidR="00F44091" w:rsidRPr="002F38AC" w:rsidRDefault="00F44091" w:rsidP="00067CC1">
            <w:pPr>
              <w:pStyle w:val="CellBody"/>
              <w:rPr>
                <w:rFonts w:ascii="Century Gothic" w:hAnsi="Century Gothic"/>
                <w:sz w:val="18"/>
                <w:szCs w:val="18"/>
              </w:rPr>
            </w:pPr>
            <w:r w:rsidRPr="002F38AC">
              <w:rPr>
                <w:rFonts w:ascii="Century Gothic" w:hAnsi="Century Gothic"/>
                <w:sz w:val="18"/>
                <w:szCs w:val="18"/>
              </w:rPr>
              <w:t>“Request”</w:t>
            </w:r>
          </w:p>
        </w:tc>
        <w:tc>
          <w:tcPr>
            <w:tcW w:w="1045" w:type="pct"/>
          </w:tcPr>
          <w:p w14:paraId="6086FCF7" w14:textId="77777777" w:rsidR="00F44091" w:rsidRPr="00F44091" w:rsidRDefault="00F44091" w:rsidP="00067CC1">
            <w:pPr>
              <w:pStyle w:val="CellBody"/>
              <w:rPr>
                <w:rFonts w:ascii="Century Gothic" w:hAnsi="Century Gothic"/>
                <w:b/>
                <w:bCs/>
                <w:color w:val="FF0000"/>
                <w:sz w:val="18"/>
                <w:szCs w:val="18"/>
              </w:rPr>
            </w:pPr>
          </w:p>
        </w:tc>
      </w:tr>
      <w:tr w:rsidR="00F44091" w:rsidRPr="00F44091" w14:paraId="037472AA" w14:textId="77777777" w:rsidTr="00067CC1">
        <w:tc>
          <w:tcPr>
            <w:tcW w:w="1461" w:type="pct"/>
          </w:tcPr>
          <w:p w14:paraId="5D62C62D" w14:textId="77777777" w:rsidR="00F44091" w:rsidRPr="00F44091" w:rsidRDefault="00F44091" w:rsidP="00067CC1">
            <w:pPr>
              <w:pStyle w:val="CellBody"/>
              <w:rPr>
                <w:rFonts w:ascii="Century Gothic" w:hAnsi="Century Gothic"/>
                <w:sz w:val="18"/>
                <w:szCs w:val="18"/>
              </w:rPr>
            </w:pPr>
            <w:proofErr w:type="spellStart"/>
            <w:r w:rsidRPr="00F44091">
              <w:rPr>
                <w:rFonts w:ascii="Century Gothic" w:hAnsi="Century Gothic"/>
                <w:sz w:val="18"/>
                <w:szCs w:val="18"/>
              </w:rPr>
              <w:t>UFXMsg</w:t>
            </w:r>
            <w:proofErr w:type="spellEnd"/>
            <w:r w:rsidRPr="00F44091">
              <w:rPr>
                <w:rFonts w:ascii="Century Gothic" w:hAnsi="Century Gothic"/>
                <w:sz w:val="18"/>
                <w:szCs w:val="18"/>
              </w:rPr>
              <w:t>\</w:t>
            </w:r>
            <w:proofErr w:type="spellStart"/>
            <w:r w:rsidRPr="00F44091">
              <w:rPr>
                <w:rFonts w:ascii="Century Gothic" w:hAnsi="Century Gothic"/>
                <w:sz w:val="18"/>
                <w:szCs w:val="18"/>
              </w:rPr>
              <w:t>MsgData</w:t>
            </w:r>
            <w:proofErr w:type="spellEnd"/>
            <w:r w:rsidRPr="00F44091">
              <w:rPr>
                <w:rFonts w:ascii="Century Gothic" w:hAnsi="Century Gothic"/>
                <w:sz w:val="18"/>
                <w:szCs w:val="18"/>
              </w:rPr>
              <w:t>\Doc\</w:t>
            </w:r>
            <w:proofErr w:type="spellStart"/>
            <w:r w:rsidRPr="00F44091">
              <w:rPr>
                <w:rFonts w:ascii="Century Gothic" w:hAnsi="Century Gothic"/>
                <w:sz w:val="18"/>
                <w:szCs w:val="18"/>
              </w:rPr>
              <w:t>TransType</w:t>
            </w:r>
            <w:proofErr w:type="spellEnd"/>
            <w:r w:rsidRPr="00F44091">
              <w:rPr>
                <w:rFonts w:ascii="Century Gothic" w:hAnsi="Century Gothic"/>
                <w:sz w:val="18"/>
                <w:szCs w:val="18"/>
              </w:rPr>
              <w:t>\</w:t>
            </w:r>
            <w:proofErr w:type="spellStart"/>
            <w:r w:rsidRPr="00F44091">
              <w:rPr>
                <w:rFonts w:ascii="Century Gothic" w:hAnsi="Century Gothic"/>
                <w:sz w:val="18"/>
                <w:szCs w:val="18"/>
              </w:rPr>
              <w:t>TransRules</w:t>
            </w:r>
            <w:proofErr w:type="spellEnd"/>
            <w:r w:rsidRPr="00F44091">
              <w:rPr>
                <w:rFonts w:ascii="Century Gothic" w:hAnsi="Century Gothic"/>
                <w:sz w:val="18"/>
                <w:szCs w:val="18"/>
              </w:rPr>
              <w:t>\</w:t>
            </w:r>
            <w:proofErr w:type="spellStart"/>
            <w:r w:rsidRPr="00F44091">
              <w:rPr>
                <w:rFonts w:ascii="Century Gothic" w:hAnsi="Century Gothic"/>
                <w:sz w:val="18"/>
                <w:szCs w:val="18"/>
              </w:rPr>
              <w:t>TransRule</w:t>
            </w:r>
            <w:proofErr w:type="spellEnd"/>
            <w:r w:rsidRPr="00F44091">
              <w:rPr>
                <w:rFonts w:ascii="Century Gothic" w:hAnsi="Century Gothic"/>
                <w:sz w:val="18"/>
                <w:szCs w:val="18"/>
              </w:rPr>
              <w:t>\</w:t>
            </w:r>
            <w:proofErr w:type="spellStart"/>
            <w:r w:rsidRPr="00F44091">
              <w:rPr>
                <w:rFonts w:ascii="Century Gothic" w:hAnsi="Century Gothic"/>
                <w:sz w:val="18"/>
                <w:szCs w:val="18"/>
              </w:rPr>
              <w:t>ParmCode</w:t>
            </w:r>
            <w:proofErr w:type="spellEnd"/>
          </w:p>
        </w:tc>
        <w:tc>
          <w:tcPr>
            <w:tcW w:w="706" w:type="pct"/>
          </w:tcPr>
          <w:p w14:paraId="3159A6A2" w14:textId="77777777" w:rsidR="00F44091" w:rsidRPr="00F44091" w:rsidRDefault="00F44091" w:rsidP="00067CC1">
            <w:pPr>
              <w:pStyle w:val="CellBody"/>
              <w:rPr>
                <w:rFonts w:ascii="Century Gothic" w:hAnsi="Century Gothic"/>
                <w:sz w:val="18"/>
                <w:szCs w:val="18"/>
              </w:rPr>
            </w:pPr>
          </w:p>
        </w:tc>
        <w:tc>
          <w:tcPr>
            <w:tcW w:w="376" w:type="pct"/>
          </w:tcPr>
          <w:p w14:paraId="575A591C"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M</w:t>
            </w:r>
          </w:p>
        </w:tc>
        <w:tc>
          <w:tcPr>
            <w:tcW w:w="1412" w:type="pct"/>
          </w:tcPr>
          <w:p w14:paraId="40197338" w14:textId="77777777" w:rsidR="00F44091" w:rsidRPr="002F38AC" w:rsidRDefault="00F44091" w:rsidP="00067CC1">
            <w:pPr>
              <w:pStyle w:val="CellBody"/>
              <w:rPr>
                <w:rFonts w:ascii="Century Gothic" w:hAnsi="Century Gothic"/>
                <w:sz w:val="18"/>
                <w:szCs w:val="18"/>
              </w:rPr>
            </w:pPr>
            <w:r w:rsidRPr="002F38AC">
              <w:rPr>
                <w:rFonts w:ascii="Century Gothic" w:hAnsi="Century Gothic"/>
                <w:sz w:val="18"/>
                <w:szCs w:val="18"/>
              </w:rPr>
              <w:t>“</w:t>
            </w:r>
            <w:proofErr w:type="spellStart"/>
            <w:r w:rsidRPr="002F38AC">
              <w:rPr>
                <w:rFonts w:ascii="Century Gothic" w:hAnsi="Century Gothic"/>
                <w:sz w:val="18"/>
                <w:szCs w:val="18"/>
              </w:rPr>
              <w:t>TrustedSource</w:t>
            </w:r>
            <w:proofErr w:type="spellEnd"/>
            <w:r w:rsidRPr="002F38AC">
              <w:rPr>
                <w:rFonts w:ascii="Century Gothic" w:hAnsi="Century Gothic"/>
                <w:sz w:val="18"/>
                <w:szCs w:val="18"/>
              </w:rPr>
              <w:t>”</w:t>
            </w:r>
          </w:p>
        </w:tc>
        <w:tc>
          <w:tcPr>
            <w:tcW w:w="1045" w:type="pct"/>
          </w:tcPr>
          <w:p w14:paraId="2B660256" w14:textId="77777777" w:rsidR="00F44091" w:rsidRPr="00F44091" w:rsidRDefault="00F44091" w:rsidP="00067CC1">
            <w:pPr>
              <w:pStyle w:val="CellBody"/>
              <w:rPr>
                <w:rFonts w:ascii="Century Gothic" w:hAnsi="Century Gothic"/>
                <w:b/>
                <w:bCs/>
                <w:color w:val="FF0000"/>
                <w:sz w:val="18"/>
                <w:szCs w:val="18"/>
              </w:rPr>
            </w:pPr>
          </w:p>
        </w:tc>
      </w:tr>
      <w:tr w:rsidR="00F44091" w:rsidRPr="00F44091" w14:paraId="5F14702F" w14:textId="77777777" w:rsidTr="00067CC1">
        <w:tc>
          <w:tcPr>
            <w:tcW w:w="1461" w:type="pct"/>
          </w:tcPr>
          <w:p w14:paraId="255F99EF" w14:textId="77777777" w:rsidR="00F44091" w:rsidRPr="00F44091" w:rsidRDefault="00F44091" w:rsidP="00067CC1">
            <w:pPr>
              <w:pStyle w:val="CellBody"/>
              <w:rPr>
                <w:rFonts w:ascii="Century Gothic" w:hAnsi="Century Gothic"/>
                <w:sz w:val="18"/>
                <w:szCs w:val="18"/>
              </w:rPr>
            </w:pPr>
            <w:proofErr w:type="spellStart"/>
            <w:r w:rsidRPr="00F44091">
              <w:rPr>
                <w:rFonts w:ascii="Century Gothic" w:hAnsi="Century Gothic"/>
                <w:sz w:val="18"/>
                <w:szCs w:val="18"/>
              </w:rPr>
              <w:t>UFXMsg</w:t>
            </w:r>
            <w:proofErr w:type="spellEnd"/>
            <w:r w:rsidRPr="00F44091">
              <w:rPr>
                <w:rFonts w:ascii="Century Gothic" w:hAnsi="Century Gothic"/>
                <w:sz w:val="18"/>
                <w:szCs w:val="18"/>
              </w:rPr>
              <w:t>\</w:t>
            </w:r>
            <w:proofErr w:type="spellStart"/>
            <w:r w:rsidRPr="00F44091">
              <w:rPr>
                <w:rFonts w:ascii="Century Gothic" w:hAnsi="Century Gothic"/>
                <w:sz w:val="18"/>
                <w:szCs w:val="18"/>
              </w:rPr>
              <w:t>MsgData</w:t>
            </w:r>
            <w:proofErr w:type="spellEnd"/>
            <w:r w:rsidRPr="00F44091">
              <w:rPr>
                <w:rFonts w:ascii="Century Gothic" w:hAnsi="Century Gothic"/>
                <w:sz w:val="18"/>
                <w:szCs w:val="18"/>
              </w:rPr>
              <w:t>\Doc\</w:t>
            </w:r>
            <w:proofErr w:type="spellStart"/>
            <w:r w:rsidRPr="00F44091">
              <w:rPr>
                <w:rFonts w:ascii="Century Gothic" w:hAnsi="Century Gothic"/>
                <w:sz w:val="18"/>
                <w:szCs w:val="18"/>
              </w:rPr>
              <w:t>TransType</w:t>
            </w:r>
            <w:proofErr w:type="spellEnd"/>
            <w:r w:rsidRPr="00F44091">
              <w:rPr>
                <w:rFonts w:ascii="Century Gothic" w:hAnsi="Century Gothic"/>
                <w:sz w:val="18"/>
                <w:szCs w:val="18"/>
              </w:rPr>
              <w:t>\</w:t>
            </w:r>
            <w:proofErr w:type="spellStart"/>
            <w:r w:rsidRPr="00F44091">
              <w:rPr>
                <w:rFonts w:ascii="Century Gothic" w:hAnsi="Century Gothic"/>
                <w:sz w:val="18"/>
                <w:szCs w:val="18"/>
              </w:rPr>
              <w:t>TransRules</w:t>
            </w:r>
            <w:proofErr w:type="spellEnd"/>
            <w:r w:rsidRPr="00F44091">
              <w:rPr>
                <w:rFonts w:ascii="Century Gothic" w:hAnsi="Century Gothic"/>
                <w:sz w:val="18"/>
                <w:szCs w:val="18"/>
              </w:rPr>
              <w:t>\</w:t>
            </w:r>
            <w:proofErr w:type="spellStart"/>
            <w:r w:rsidRPr="00F44091">
              <w:rPr>
                <w:rFonts w:ascii="Century Gothic" w:hAnsi="Century Gothic"/>
                <w:sz w:val="18"/>
                <w:szCs w:val="18"/>
              </w:rPr>
              <w:t>TransRule</w:t>
            </w:r>
            <w:proofErr w:type="spellEnd"/>
            <w:r w:rsidRPr="00F44091">
              <w:rPr>
                <w:rFonts w:ascii="Century Gothic" w:hAnsi="Century Gothic"/>
                <w:sz w:val="18"/>
                <w:szCs w:val="18"/>
              </w:rPr>
              <w:t>\Value</w:t>
            </w:r>
          </w:p>
        </w:tc>
        <w:tc>
          <w:tcPr>
            <w:tcW w:w="706" w:type="pct"/>
          </w:tcPr>
          <w:p w14:paraId="5FA125D0" w14:textId="77777777" w:rsidR="00F44091" w:rsidRPr="00F44091" w:rsidRDefault="00F44091" w:rsidP="00067CC1">
            <w:pPr>
              <w:pStyle w:val="CellBody"/>
              <w:rPr>
                <w:rFonts w:ascii="Century Gothic" w:hAnsi="Century Gothic"/>
                <w:sz w:val="18"/>
                <w:szCs w:val="18"/>
              </w:rPr>
            </w:pPr>
          </w:p>
        </w:tc>
        <w:tc>
          <w:tcPr>
            <w:tcW w:w="376" w:type="pct"/>
          </w:tcPr>
          <w:p w14:paraId="44347B0C"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M</w:t>
            </w:r>
          </w:p>
        </w:tc>
        <w:tc>
          <w:tcPr>
            <w:tcW w:w="1412" w:type="pct"/>
          </w:tcPr>
          <w:p w14:paraId="2C615713" w14:textId="77777777" w:rsidR="00F44091" w:rsidRPr="002F38AC" w:rsidRDefault="00F44091" w:rsidP="00067CC1">
            <w:pPr>
              <w:pStyle w:val="CellBody"/>
              <w:rPr>
                <w:rFonts w:ascii="Century Gothic" w:hAnsi="Century Gothic"/>
                <w:sz w:val="18"/>
                <w:szCs w:val="18"/>
              </w:rPr>
            </w:pPr>
            <w:r w:rsidRPr="002F38AC">
              <w:rPr>
                <w:rFonts w:ascii="Century Gothic" w:hAnsi="Century Gothic"/>
                <w:sz w:val="18"/>
                <w:szCs w:val="18"/>
              </w:rPr>
              <w:t>“IVR”</w:t>
            </w:r>
          </w:p>
        </w:tc>
        <w:tc>
          <w:tcPr>
            <w:tcW w:w="1045" w:type="pct"/>
          </w:tcPr>
          <w:p w14:paraId="2D5633F8" w14:textId="77777777" w:rsidR="00F44091" w:rsidRPr="00F44091" w:rsidRDefault="00F44091" w:rsidP="00067CC1">
            <w:pPr>
              <w:pStyle w:val="CellBody"/>
              <w:rPr>
                <w:rFonts w:ascii="Century Gothic" w:hAnsi="Century Gothic"/>
                <w:b/>
                <w:bCs/>
                <w:color w:val="FF0000"/>
                <w:sz w:val="18"/>
                <w:szCs w:val="18"/>
              </w:rPr>
            </w:pPr>
          </w:p>
        </w:tc>
      </w:tr>
      <w:tr w:rsidR="00F44091" w:rsidRPr="00F44091" w14:paraId="23F1D273" w14:textId="77777777" w:rsidTr="00067CC1">
        <w:tc>
          <w:tcPr>
            <w:tcW w:w="1461" w:type="pct"/>
            <w:hideMark/>
          </w:tcPr>
          <w:p w14:paraId="2E2092AB" w14:textId="77777777" w:rsidR="00F44091" w:rsidRPr="00F44091" w:rsidRDefault="00F44091" w:rsidP="00067CC1">
            <w:pPr>
              <w:pStyle w:val="CellBody"/>
              <w:rPr>
                <w:rFonts w:ascii="Century Gothic" w:eastAsiaTheme="minorEastAsia" w:hAnsi="Century Gothic"/>
                <w:sz w:val="18"/>
                <w:szCs w:val="18"/>
              </w:rPr>
            </w:pPr>
            <w:proofErr w:type="spellStart"/>
            <w:r w:rsidRPr="00F44091">
              <w:rPr>
                <w:rFonts w:ascii="Century Gothic" w:hAnsi="Century Gothic"/>
                <w:sz w:val="18"/>
                <w:szCs w:val="18"/>
              </w:rPr>
              <w:t>UFXMsg</w:t>
            </w:r>
            <w:proofErr w:type="spellEnd"/>
            <w:r w:rsidRPr="00F44091">
              <w:rPr>
                <w:rFonts w:ascii="Century Gothic" w:hAnsi="Century Gothic"/>
                <w:sz w:val="18"/>
                <w:szCs w:val="18"/>
              </w:rPr>
              <w:t>\</w:t>
            </w:r>
            <w:proofErr w:type="spellStart"/>
            <w:r w:rsidRPr="00F44091">
              <w:rPr>
                <w:rFonts w:ascii="Century Gothic" w:hAnsi="Century Gothic"/>
                <w:sz w:val="18"/>
                <w:szCs w:val="18"/>
              </w:rPr>
              <w:t>MsgData</w:t>
            </w:r>
            <w:proofErr w:type="spellEnd"/>
            <w:r w:rsidRPr="00F44091">
              <w:rPr>
                <w:rFonts w:ascii="Century Gothic" w:hAnsi="Century Gothic"/>
                <w:sz w:val="18"/>
                <w:szCs w:val="18"/>
              </w:rPr>
              <w:t>\Doc\</w:t>
            </w:r>
            <w:proofErr w:type="spellStart"/>
            <w:r w:rsidRPr="00F44091">
              <w:rPr>
                <w:rFonts w:ascii="Century Gothic" w:hAnsi="Century Gothic"/>
                <w:sz w:val="18"/>
                <w:szCs w:val="18"/>
              </w:rPr>
              <w:t>LocalDt</w:t>
            </w:r>
            <w:proofErr w:type="spellEnd"/>
          </w:p>
        </w:tc>
        <w:tc>
          <w:tcPr>
            <w:tcW w:w="706" w:type="pct"/>
          </w:tcPr>
          <w:p w14:paraId="32A76A90"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Datetime</w:t>
            </w:r>
          </w:p>
        </w:tc>
        <w:tc>
          <w:tcPr>
            <w:tcW w:w="376" w:type="pct"/>
            <w:hideMark/>
          </w:tcPr>
          <w:p w14:paraId="5BAFD1E1" w14:textId="77777777" w:rsidR="00F44091" w:rsidRPr="00F44091" w:rsidRDefault="00F44091" w:rsidP="00067CC1">
            <w:pPr>
              <w:pStyle w:val="CellBody"/>
              <w:rPr>
                <w:rFonts w:ascii="Century Gothic" w:eastAsiaTheme="minorEastAsia" w:hAnsi="Century Gothic"/>
                <w:sz w:val="18"/>
                <w:szCs w:val="18"/>
              </w:rPr>
            </w:pPr>
            <w:r w:rsidRPr="00F44091">
              <w:rPr>
                <w:rFonts w:ascii="Century Gothic" w:hAnsi="Century Gothic"/>
                <w:sz w:val="18"/>
                <w:szCs w:val="18"/>
              </w:rPr>
              <w:t>M</w:t>
            </w:r>
          </w:p>
        </w:tc>
        <w:tc>
          <w:tcPr>
            <w:tcW w:w="1412" w:type="pct"/>
            <w:hideMark/>
          </w:tcPr>
          <w:p w14:paraId="03138E17" w14:textId="77777777" w:rsidR="00F44091" w:rsidRPr="00F44091" w:rsidRDefault="00F44091" w:rsidP="00067CC1">
            <w:pPr>
              <w:pStyle w:val="CellBody"/>
              <w:rPr>
                <w:rFonts w:ascii="Century Gothic" w:eastAsiaTheme="minorEastAsia" w:hAnsi="Century Gothic"/>
                <w:sz w:val="18"/>
                <w:szCs w:val="18"/>
              </w:rPr>
            </w:pPr>
            <w:r w:rsidRPr="00F44091">
              <w:rPr>
                <w:rFonts w:ascii="Century Gothic" w:hAnsi="Century Gothic"/>
                <w:sz w:val="18"/>
                <w:szCs w:val="18"/>
              </w:rPr>
              <w:t>Transaction date</w:t>
            </w:r>
          </w:p>
        </w:tc>
        <w:tc>
          <w:tcPr>
            <w:tcW w:w="1045" w:type="pct"/>
          </w:tcPr>
          <w:p w14:paraId="203ECAAB" w14:textId="77777777" w:rsidR="00F44091" w:rsidRPr="00F44091" w:rsidRDefault="00F44091" w:rsidP="00067CC1">
            <w:pPr>
              <w:pStyle w:val="CellBody"/>
              <w:rPr>
                <w:rFonts w:ascii="Century Gothic" w:hAnsi="Century Gothic"/>
                <w:sz w:val="18"/>
                <w:szCs w:val="18"/>
              </w:rPr>
            </w:pPr>
          </w:p>
        </w:tc>
      </w:tr>
      <w:tr w:rsidR="00F44091" w:rsidRPr="00F44091" w14:paraId="43512BE0" w14:textId="77777777" w:rsidTr="00067CC1">
        <w:tc>
          <w:tcPr>
            <w:tcW w:w="1461" w:type="pct"/>
            <w:hideMark/>
          </w:tcPr>
          <w:p w14:paraId="0F234578" w14:textId="77777777" w:rsidR="00F44091" w:rsidRPr="00F44091" w:rsidRDefault="00F44091" w:rsidP="00067CC1">
            <w:pPr>
              <w:pStyle w:val="CellBody"/>
              <w:rPr>
                <w:rFonts w:ascii="Century Gothic" w:eastAsiaTheme="minorEastAsia" w:hAnsi="Century Gothic"/>
                <w:sz w:val="18"/>
                <w:szCs w:val="18"/>
              </w:rPr>
            </w:pPr>
            <w:proofErr w:type="spellStart"/>
            <w:r w:rsidRPr="00F44091">
              <w:rPr>
                <w:rFonts w:ascii="Century Gothic" w:hAnsi="Century Gothic"/>
                <w:sz w:val="18"/>
                <w:szCs w:val="18"/>
              </w:rPr>
              <w:t>UFXMsg</w:t>
            </w:r>
            <w:proofErr w:type="spellEnd"/>
            <w:proofErr w:type="gramStart"/>
            <w:r w:rsidRPr="00F44091">
              <w:rPr>
                <w:rFonts w:ascii="Century Gothic" w:hAnsi="Century Gothic"/>
                <w:sz w:val="18"/>
                <w:szCs w:val="18"/>
              </w:rPr>
              <w:t>\</w:t>
            </w:r>
            <w:proofErr w:type="spellStart"/>
            <w:r w:rsidRPr="00F44091">
              <w:rPr>
                <w:rFonts w:ascii="Century Gothic" w:hAnsi="Century Gothic"/>
                <w:sz w:val="18"/>
                <w:szCs w:val="18"/>
              </w:rPr>
              <w:t>MsgData</w:t>
            </w:r>
            <w:proofErr w:type="spellEnd"/>
            <w:r w:rsidRPr="00F44091">
              <w:rPr>
                <w:rFonts w:ascii="Century Gothic" w:hAnsi="Century Gothic"/>
                <w:sz w:val="18"/>
                <w:szCs w:val="18"/>
              </w:rPr>
              <w:t>\Doc\</w:t>
            </w:r>
            <w:proofErr w:type="spellStart"/>
            <w:r w:rsidRPr="00F44091">
              <w:rPr>
                <w:rFonts w:ascii="Century Gothic" w:hAnsi="Century Gothic"/>
                <w:sz w:val="18"/>
                <w:szCs w:val="18"/>
              </w:rPr>
              <w:t>DocRefSet</w:t>
            </w:r>
            <w:proofErr w:type="spellEnd"/>
            <w:r w:rsidRPr="00F44091">
              <w:rPr>
                <w:rFonts w:ascii="Century Gothic" w:hAnsi="Century Gothic"/>
                <w:sz w:val="18"/>
                <w:szCs w:val="18"/>
              </w:rPr>
              <w:t>\</w:t>
            </w:r>
            <w:proofErr w:type="spellStart"/>
            <w:r w:rsidRPr="00F44091">
              <w:rPr>
                <w:rFonts w:ascii="Century Gothic" w:hAnsi="Century Gothic"/>
                <w:sz w:val="18"/>
                <w:szCs w:val="18"/>
              </w:rPr>
              <w:t>Parm</w:t>
            </w:r>
            <w:proofErr w:type="spellEnd"/>
            <w:r w:rsidRPr="00F44091">
              <w:rPr>
                <w:rFonts w:ascii="Century Gothic" w:hAnsi="Century Gothic"/>
                <w:sz w:val="18"/>
                <w:szCs w:val="18"/>
              </w:rPr>
              <w:t>[</w:t>
            </w:r>
            <w:proofErr w:type="spellStart"/>
            <w:proofErr w:type="gramEnd"/>
            <w:r w:rsidRPr="00F44091">
              <w:rPr>
                <w:rFonts w:ascii="Century Gothic" w:hAnsi="Century Gothic"/>
                <w:sz w:val="18"/>
                <w:szCs w:val="18"/>
              </w:rPr>
              <w:t>ParmCode</w:t>
            </w:r>
            <w:proofErr w:type="spellEnd"/>
            <w:r w:rsidRPr="00F44091">
              <w:rPr>
                <w:rFonts w:ascii="Century Gothic" w:hAnsi="Century Gothic"/>
                <w:sz w:val="18"/>
                <w:szCs w:val="18"/>
              </w:rPr>
              <w:t>='RRN'].Value</w:t>
            </w:r>
          </w:p>
        </w:tc>
        <w:tc>
          <w:tcPr>
            <w:tcW w:w="706" w:type="pct"/>
          </w:tcPr>
          <w:p w14:paraId="572CCF34" w14:textId="77777777" w:rsidR="00F44091" w:rsidRPr="00F44091" w:rsidRDefault="00F44091" w:rsidP="00067CC1">
            <w:pPr>
              <w:pStyle w:val="CellBody"/>
              <w:rPr>
                <w:rFonts w:ascii="Century Gothic" w:hAnsi="Century Gothic"/>
                <w:sz w:val="18"/>
                <w:szCs w:val="18"/>
              </w:rPr>
            </w:pPr>
            <w:proofErr w:type="gramStart"/>
            <w:r w:rsidRPr="00F44091">
              <w:rPr>
                <w:rFonts w:ascii="Century Gothic" w:hAnsi="Century Gothic"/>
                <w:sz w:val="18"/>
                <w:szCs w:val="18"/>
              </w:rPr>
              <w:t>Char(</w:t>
            </w:r>
            <w:proofErr w:type="gramEnd"/>
            <w:r w:rsidRPr="00F44091">
              <w:rPr>
                <w:rFonts w:ascii="Century Gothic" w:hAnsi="Century Gothic"/>
                <w:sz w:val="18"/>
                <w:szCs w:val="18"/>
              </w:rPr>
              <w:t>12)</w:t>
            </w:r>
          </w:p>
        </w:tc>
        <w:tc>
          <w:tcPr>
            <w:tcW w:w="376" w:type="pct"/>
            <w:hideMark/>
          </w:tcPr>
          <w:p w14:paraId="6D15EA16" w14:textId="77777777" w:rsidR="00F44091" w:rsidRPr="00F44091" w:rsidRDefault="00F44091" w:rsidP="00067CC1">
            <w:pPr>
              <w:pStyle w:val="CellBody"/>
              <w:rPr>
                <w:rFonts w:ascii="Century Gothic" w:eastAsiaTheme="minorEastAsia" w:hAnsi="Century Gothic"/>
                <w:sz w:val="18"/>
                <w:szCs w:val="18"/>
              </w:rPr>
            </w:pPr>
            <w:r w:rsidRPr="00F44091">
              <w:rPr>
                <w:rFonts w:ascii="Century Gothic" w:hAnsi="Century Gothic"/>
                <w:sz w:val="18"/>
                <w:szCs w:val="18"/>
              </w:rPr>
              <w:t>M</w:t>
            </w:r>
          </w:p>
        </w:tc>
        <w:tc>
          <w:tcPr>
            <w:tcW w:w="1412" w:type="pct"/>
            <w:hideMark/>
          </w:tcPr>
          <w:p w14:paraId="7CC232EB" w14:textId="77777777" w:rsidR="00F44091" w:rsidRPr="00F44091" w:rsidRDefault="00F44091" w:rsidP="00067CC1">
            <w:pPr>
              <w:pStyle w:val="CellBody"/>
              <w:rPr>
                <w:rFonts w:ascii="Century Gothic" w:eastAsiaTheme="minorEastAsia" w:hAnsi="Century Gothic"/>
                <w:sz w:val="18"/>
                <w:szCs w:val="18"/>
              </w:rPr>
            </w:pPr>
            <w:r w:rsidRPr="00F44091">
              <w:rPr>
                <w:rFonts w:ascii="Century Gothic" w:hAnsi="Century Gothic"/>
                <w:sz w:val="18"/>
                <w:szCs w:val="18"/>
              </w:rPr>
              <w:t>Retrieve reference number</w:t>
            </w:r>
          </w:p>
        </w:tc>
        <w:tc>
          <w:tcPr>
            <w:tcW w:w="1045" w:type="pct"/>
          </w:tcPr>
          <w:p w14:paraId="412854FC" w14:textId="77777777" w:rsidR="00F44091" w:rsidRPr="00F44091" w:rsidRDefault="00F44091" w:rsidP="00067CC1">
            <w:pPr>
              <w:pStyle w:val="CellBody"/>
              <w:rPr>
                <w:rFonts w:ascii="Century Gothic" w:hAnsi="Century Gothic"/>
                <w:sz w:val="18"/>
                <w:szCs w:val="18"/>
              </w:rPr>
            </w:pPr>
          </w:p>
        </w:tc>
      </w:tr>
      <w:tr w:rsidR="00F44091" w:rsidRPr="00F44091" w14:paraId="35AAB07C" w14:textId="77777777" w:rsidTr="00067CC1">
        <w:tc>
          <w:tcPr>
            <w:tcW w:w="1461" w:type="pct"/>
          </w:tcPr>
          <w:p w14:paraId="1C0D1289" w14:textId="77777777" w:rsidR="00F44091" w:rsidRPr="00F44091" w:rsidRDefault="00F44091" w:rsidP="00067CC1">
            <w:pPr>
              <w:pStyle w:val="CellBody"/>
              <w:rPr>
                <w:rFonts w:ascii="Century Gothic" w:hAnsi="Century Gothic"/>
                <w:sz w:val="18"/>
                <w:szCs w:val="18"/>
              </w:rPr>
            </w:pPr>
            <w:proofErr w:type="spellStart"/>
            <w:r w:rsidRPr="00F44091">
              <w:rPr>
                <w:rFonts w:ascii="Century Gothic" w:hAnsi="Century Gothic"/>
                <w:sz w:val="18"/>
                <w:szCs w:val="18"/>
              </w:rPr>
              <w:t>UFXMsg</w:t>
            </w:r>
            <w:proofErr w:type="spellEnd"/>
            <w:r w:rsidRPr="00F44091">
              <w:rPr>
                <w:rFonts w:ascii="Century Gothic" w:hAnsi="Century Gothic"/>
                <w:sz w:val="18"/>
                <w:szCs w:val="18"/>
              </w:rPr>
              <w:t>\</w:t>
            </w:r>
            <w:proofErr w:type="spellStart"/>
            <w:r w:rsidRPr="00F44091">
              <w:rPr>
                <w:rFonts w:ascii="Century Gothic" w:hAnsi="Century Gothic"/>
                <w:sz w:val="18"/>
                <w:szCs w:val="18"/>
              </w:rPr>
              <w:t>MsgData</w:t>
            </w:r>
            <w:proofErr w:type="spellEnd"/>
            <w:r w:rsidRPr="00F44091">
              <w:rPr>
                <w:rFonts w:ascii="Century Gothic" w:hAnsi="Century Gothic"/>
                <w:sz w:val="18"/>
                <w:szCs w:val="18"/>
              </w:rPr>
              <w:t>\Doc\ Requestor\</w:t>
            </w:r>
            <w:proofErr w:type="spellStart"/>
            <w:r w:rsidRPr="00F44091">
              <w:rPr>
                <w:rFonts w:ascii="Century Gothic" w:hAnsi="Century Gothic"/>
                <w:sz w:val="18"/>
                <w:szCs w:val="18"/>
              </w:rPr>
              <w:t>ContractNumber</w:t>
            </w:r>
            <w:proofErr w:type="spellEnd"/>
          </w:p>
        </w:tc>
        <w:tc>
          <w:tcPr>
            <w:tcW w:w="706" w:type="pct"/>
          </w:tcPr>
          <w:p w14:paraId="3C8CC34C" w14:textId="77777777" w:rsidR="00F44091" w:rsidRPr="00F44091" w:rsidRDefault="00F44091" w:rsidP="00067CC1">
            <w:pPr>
              <w:pStyle w:val="CellBody"/>
              <w:rPr>
                <w:rFonts w:ascii="Century Gothic" w:hAnsi="Century Gothic"/>
                <w:sz w:val="18"/>
                <w:szCs w:val="18"/>
              </w:rPr>
            </w:pPr>
            <w:proofErr w:type="gramStart"/>
            <w:r w:rsidRPr="00F44091">
              <w:rPr>
                <w:rFonts w:ascii="Century Gothic" w:hAnsi="Century Gothic"/>
                <w:sz w:val="18"/>
                <w:szCs w:val="18"/>
              </w:rPr>
              <w:t>Varchar(</w:t>
            </w:r>
            <w:proofErr w:type="gramEnd"/>
            <w:r w:rsidRPr="00F44091">
              <w:rPr>
                <w:rFonts w:ascii="Century Gothic" w:hAnsi="Century Gothic"/>
                <w:sz w:val="18"/>
                <w:szCs w:val="18"/>
              </w:rPr>
              <w:t>32)</w:t>
            </w:r>
          </w:p>
        </w:tc>
        <w:tc>
          <w:tcPr>
            <w:tcW w:w="376" w:type="pct"/>
          </w:tcPr>
          <w:p w14:paraId="7F2D16EB"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M</w:t>
            </w:r>
          </w:p>
        </w:tc>
        <w:tc>
          <w:tcPr>
            <w:tcW w:w="1412" w:type="pct"/>
          </w:tcPr>
          <w:p w14:paraId="7FD52D2E"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 xml:space="preserve">Card contract number </w:t>
            </w:r>
          </w:p>
        </w:tc>
        <w:tc>
          <w:tcPr>
            <w:tcW w:w="1045" w:type="pct"/>
          </w:tcPr>
          <w:p w14:paraId="303328A3" w14:textId="77777777" w:rsidR="00F44091" w:rsidRPr="00F44091" w:rsidRDefault="00F44091" w:rsidP="00067CC1">
            <w:pPr>
              <w:pStyle w:val="CellBody"/>
              <w:rPr>
                <w:rFonts w:ascii="Century Gothic" w:hAnsi="Century Gothic"/>
                <w:sz w:val="18"/>
                <w:szCs w:val="18"/>
              </w:rPr>
            </w:pPr>
          </w:p>
        </w:tc>
      </w:tr>
      <w:tr w:rsidR="00F44091" w:rsidRPr="00F44091" w14:paraId="463CB1CC" w14:textId="77777777" w:rsidTr="00067CC1">
        <w:tc>
          <w:tcPr>
            <w:tcW w:w="1461" w:type="pct"/>
          </w:tcPr>
          <w:p w14:paraId="70415285" w14:textId="77777777" w:rsidR="00F44091" w:rsidRPr="00F44091" w:rsidRDefault="00F44091" w:rsidP="00067CC1">
            <w:pPr>
              <w:pStyle w:val="CellBody"/>
              <w:rPr>
                <w:rFonts w:ascii="Century Gothic" w:hAnsi="Century Gothic"/>
                <w:sz w:val="18"/>
                <w:szCs w:val="18"/>
              </w:rPr>
            </w:pPr>
            <w:proofErr w:type="spellStart"/>
            <w:r w:rsidRPr="00F44091">
              <w:rPr>
                <w:rFonts w:ascii="Century Gothic" w:hAnsi="Century Gothic"/>
                <w:sz w:val="18"/>
                <w:szCs w:val="18"/>
              </w:rPr>
              <w:t>UFXMsg</w:t>
            </w:r>
            <w:proofErr w:type="spellEnd"/>
            <w:r w:rsidRPr="00F44091">
              <w:rPr>
                <w:rFonts w:ascii="Century Gothic" w:hAnsi="Century Gothic"/>
                <w:sz w:val="18"/>
                <w:szCs w:val="18"/>
              </w:rPr>
              <w:t>\</w:t>
            </w:r>
            <w:proofErr w:type="spellStart"/>
            <w:r w:rsidRPr="00F44091">
              <w:rPr>
                <w:rFonts w:ascii="Century Gothic" w:hAnsi="Century Gothic"/>
                <w:sz w:val="18"/>
                <w:szCs w:val="18"/>
              </w:rPr>
              <w:t>MsgData</w:t>
            </w:r>
            <w:proofErr w:type="spellEnd"/>
            <w:r w:rsidRPr="00F44091">
              <w:rPr>
                <w:rFonts w:ascii="Century Gothic" w:hAnsi="Century Gothic"/>
                <w:sz w:val="18"/>
                <w:szCs w:val="18"/>
              </w:rPr>
              <w:t>\Doc\ Requestor\</w:t>
            </w:r>
            <w:proofErr w:type="spellStart"/>
            <w:r w:rsidRPr="00F44091">
              <w:rPr>
                <w:rFonts w:ascii="Century Gothic" w:hAnsi="Century Gothic"/>
                <w:sz w:val="18"/>
                <w:szCs w:val="18"/>
              </w:rPr>
              <w:t>CardInfo</w:t>
            </w:r>
            <w:proofErr w:type="spellEnd"/>
            <w:r w:rsidRPr="00F44091">
              <w:rPr>
                <w:rFonts w:ascii="Century Gothic" w:hAnsi="Century Gothic"/>
                <w:sz w:val="18"/>
                <w:szCs w:val="18"/>
              </w:rPr>
              <w:t>\</w:t>
            </w:r>
            <w:proofErr w:type="spellStart"/>
            <w:r w:rsidRPr="00F44091">
              <w:rPr>
                <w:rFonts w:ascii="Century Gothic" w:hAnsi="Century Gothic"/>
                <w:sz w:val="18"/>
                <w:szCs w:val="18"/>
              </w:rPr>
              <w:t>CardExpiry</w:t>
            </w:r>
            <w:proofErr w:type="spellEnd"/>
          </w:p>
        </w:tc>
        <w:tc>
          <w:tcPr>
            <w:tcW w:w="706" w:type="pct"/>
          </w:tcPr>
          <w:p w14:paraId="1507B17A"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YYMM</w:t>
            </w:r>
          </w:p>
        </w:tc>
        <w:tc>
          <w:tcPr>
            <w:tcW w:w="376" w:type="pct"/>
          </w:tcPr>
          <w:p w14:paraId="63306438"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M</w:t>
            </w:r>
          </w:p>
        </w:tc>
        <w:tc>
          <w:tcPr>
            <w:tcW w:w="1412" w:type="pct"/>
          </w:tcPr>
          <w:p w14:paraId="52819C72"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Card Expired date</w:t>
            </w:r>
          </w:p>
        </w:tc>
        <w:tc>
          <w:tcPr>
            <w:tcW w:w="1045" w:type="pct"/>
          </w:tcPr>
          <w:p w14:paraId="515BB507" w14:textId="77777777" w:rsidR="00F44091" w:rsidRPr="00F44091" w:rsidRDefault="00F44091" w:rsidP="00067CC1">
            <w:pPr>
              <w:pStyle w:val="CellBody"/>
              <w:rPr>
                <w:rFonts w:ascii="Century Gothic" w:hAnsi="Century Gothic"/>
                <w:sz w:val="18"/>
                <w:szCs w:val="18"/>
              </w:rPr>
            </w:pPr>
          </w:p>
        </w:tc>
      </w:tr>
      <w:tr w:rsidR="00F44091" w:rsidRPr="00F44091" w14:paraId="2036A00D" w14:textId="77777777" w:rsidTr="00067CC1">
        <w:tc>
          <w:tcPr>
            <w:tcW w:w="1461" w:type="pct"/>
            <w:hideMark/>
          </w:tcPr>
          <w:p w14:paraId="217DBA4D" w14:textId="77777777" w:rsidR="00F44091" w:rsidRPr="00F44091" w:rsidRDefault="00F44091" w:rsidP="00067CC1">
            <w:pPr>
              <w:pStyle w:val="CellBody"/>
              <w:rPr>
                <w:rFonts w:ascii="Century Gothic" w:eastAsiaTheme="minorEastAsia" w:hAnsi="Century Gothic"/>
                <w:sz w:val="18"/>
                <w:szCs w:val="18"/>
              </w:rPr>
            </w:pPr>
            <w:proofErr w:type="spellStart"/>
            <w:r w:rsidRPr="00F44091">
              <w:rPr>
                <w:rFonts w:ascii="Century Gothic" w:hAnsi="Century Gothic"/>
                <w:sz w:val="18"/>
                <w:szCs w:val="18"/>
              </w:rPr>
              <w:t>UFXMsg</w:t>
            </w:r>
            <w:proofErr w:type="spellEnd"/>
            <w:r w:rsidRPr="00F44091">
              <w:rPr>
                <w:rFonts w:ascii="Century Gothic" w:hAnsi="Century Gothic"/>
                <w:sz w:val="18"/>
                <w:szCs w:val="18"/>
              </w:rPr>
              <w:t>\</w:t>
            </w:r>
            <w:proofErr w:type="spellStart"/>
            <w:r w:rsidRPr="00F44091">
              <w:rPr>
                <w:rFonts w:ascii="Century Gothic" w:hAnsi="Century Gothic"/>
                <w:sz w:val="18"/>
                <w:szCs w:val="18"/>
              </w:rPr>
              <w:t>MsgData</w:t>
            </w:r>
            <w:proofErr w:type="spellEnd"/>
            <w:r w:rsidRPr="00F44091">
              <w:rPr>
                <w:rFonts w:ascii="Century Gothic" w:hAnsi="Century Gothic"/>
                <w:sz w:val="18"/>
                <w:szCs w:val="18"/>
              </w:rPr>
              <w:t xml:space="preserve">\Doc\ Requestor\ </w:t>
            </w:r>
            <w:proofErr w:type="spellStart"/>
            <w:r w:rsidRPr="00F44091">
              <w:rPr>
                <w:rFonts w:ascii="Century Gothic" w:hAnsi="Century Gothic"/>
                <w:sz w:val="18"/>
                <w:szCs w:val="18"/>
              </w:rPr>
              <w:t>SecurityData</w:t>
            </w:r>
            <w:proofErr w:type="spellEnd"/>
            <w:r w:rsidRPr="00F44091">
              <w:rPr>
                <w:rFonts w:ascii="Century Gothic" w:hAnsi="Century Gothic"/>
                <w:sz w:val="18"/>
                <w:szCs w:val="18"/>
              </w:rPr>
              <w:t xml:space="preserve">\ </w:t>
            </w:r>
            <w:proofErr w:type="spellStart"/>
            <w:r w:rsidRPr="00F44091">
              <w:rPr>
                <w:rFonts w:ascii="Century Gothic" w:hAnsi="Century Gothic"/>
                <w:sz w:val="18"/>
                <w:szCs w:val="18"/>
              </w:rPr>
              <w:t>SecParm</w:t>
            </w:r>
            <w:proofErr w:type="spellEnd"/>
            <w:r w:rsidRPr="00F44091">
              <w:rPr>
                <w:rFonts w:ascii="Century Gothic" w:hAnsi="Century Gothic"/>
                <w:sz w:val="18"/>
                <w:szCs w:val="18"/>
              </w:rPr>
              <w:t>\Code</w:t>
            </w:r>
          </w:p>
        </w:tc>
        <w:tc>
          <w:tcPr>
            <w:tcW w:w="706" w:type="pct"/>
          </w:tcPr>
          <w:p w14:paraId="6F60D19E" w14:textId="77777777" w:rsidR="00F44091" w:rsidRPr="00F44091" w:rsidRDefault="00F44091" w:rsidP="00067CC1">
            <w:pPr>
              <w:pStyle w:val="CellBody"/>
              <w:rPr>
                <w:rFonts w:ascii="Century Gothic" w:hAnsi="Century Gothic"/>
                <w:sz w:val="18"/>
                <w:szCs w:val="18"/>
              </w:rPr>
            </w:pPr>
          </w:p>
        </w:tc>
        <w:tc>
          <w:tcPr>
            <w:tcW w:w="376" w:type="pct"/>
          </w:tcPr>
          <w:p w14:paraId="70569CB2" w14:textId="77777777" w:rsidR="00F44091" w:rsidRPr="00F44091" w:rsidRDefault="00F44091" w:rsidP="00067CC1">
            <w:pPr>
              <w:pStyle w:val="CellBody"/>
              <w:rPr>
                <w:rFonts w:ascii="Century Gothic" w:eastAsiaTheme="minorEastAsia" w:hAnsi="Century Gothic"/>
                <w:sz w:val="18"/>
                <w:szCs w:val="18"/>
              </w:rPr>
            </w:pPr>
            <w:r w:rsidRPr="00F44091">
              <w:rPr>
                <w:rFonts w:ascii="Century Gothic" w:hAnsi="Century Gothic"/>
                <w:sz w:val="18"/>
                <w:szCs w:val="18"/>
              </w:rPr>
              <w:t>M</w:t>
            </w:r>
          </w:p>
        </w:tc>
        <w:tc>
          <w:tcPr>
            <w:tcW w:w="1412" w:type="pct"/>
          </w:tcPr>
          <w:p w14:paraId="45C65412" w14:textId="77777777" w:rsidR="00F44091" w:rsidRPr="00F44091" w:rsidRDefault="00F44091" w:rsidP="00067CC1">
            <w:pPr>
              <w:pStyle w:val="CellBody"/>
              <w:rPr>
                <w:rFonts w:ascii="Century Gothic" w:eastAsiaTheme="minorEastAsia" w:hAnsi="Century Gothic"/>
                <w:sz w:val="18"/>
                <w:szCs w:val="18"/>
              </w:rPr>
            </w:pPr>
            <w:r w:rsidRPr="00F44091">
              <w:rPr>
                <w:rFonts w:ascii="Century Gothic" w:hAnsi="Century Gothic"/>
                <w:b/>
                <w:color w:val="FF0000"/>
                <w:sz w:val="18"/>
                <w:szCs w:val="18"/>
              </w:rPr>
              <w:t>“NEW_PIN”</w:t>
            </w:r>
          </w:p>
        </w:tc>
        <w:tc>
          <w:tcPr>
            <w:tcW w:w="1045" w:type="pct"/>
          </w:tcPr>
          <w:p w14:paraId="649416AC" w14:textId="77777777" w:rsidR="00F44091" w:rsidRPr="00F44091" w:rsidRDefault="00F44091" w:rsidP="00067CC1">
            <w:pPr>
              <w:pStyle w:val="CellBody"/>
              <w:rPr>
                <w:rFonts w:ascii="Century Gothic" w:hAnsi="Century Gothic"/>
                <w:b/>
                <w:sz w:val="18"/>
                <w:szCs w:val="18"/>
              </w:rPr>
            </w:pPr>
          </w:p>
        </w:tc>
      </w:tr>
      <w:tr w:rsidR="00F44091" w:rsidRPr="00F44091" w14:paraId="25C831E8" w14:textId="77777777" w:rsidTr="00067CC1">
        <w:tc>
          <w:tcPr>
            <w:tcW w:w="1461" w:type="pct"/>
            <w:hideMark/>
          </w:tcPr>
          <w:p w14:paraId="6AA6C4D9" w14:textId="77777777" w:rsidR="00F44091" w:rsidRPr="00F44091" w:rsidRDefault="00F44091" w:rsidP="00067CC1">
            <w:pPr>
              <w:pStyle w:val="CellBody"/>
              <w:rPr>
                <w:rFonts w:ascii="Century Gothic" w:eastAsiaTheme="minorEastAsia" w:hAnsi="Century Gothic"/>
                <w:sz w:val="18"/>
                <w:szCs w:val="18"/>
              </w:rPr>
            </w:pPr>
            <w:proofErr w:type="spellStart"/>
            <w:r w:rsidRPr="00F44091">
              <w:rPr>
                <w:rFonts w:ascii="Century Gothic" w:hAnsi="Century Gothic"/>
                <w:sz w:val="18"/>
                <w:szCs w:val="18"/>
              </w:rPr>
              <w:t>UFXMsg</w:t>
            </w:r>
            <w:proofErr w:type="spellEnd"/>
            <w:r w:rsidRPr="00F44091">
              <w:rPr>
                <w:rFonts w:ascii="Century Gothic" w:hAnsi="Century Gothic"/>
                <w:sz w:val="18"/>
                <w:szCs w:val="18"/>
              </w:rPr>
              <w:t>\</w:t>
            </w:r>
            <w:proofErr w:type="spellStart"/>
            <w:r w:rsidRPr="00F44091">
              <w:rPr>
                <w:rFonts w:ascii="Century Gothic" w:hAnsi="Century Gothic"/>
                <w:sz w:val="18"/>
                <w:szCs w:val="18"/>
              </w:rPr>
              <w:t>MsgData</w:t>
            </w:r>
            <w:proofErr w:type="spellEnd"/>
            <w:r w:rsidRPr="00F44091">
              <w:rPr>
                <w:rFonts w:ascii="Century Gothic" w:hAnsi="Century Gothic"/>
                <w:sz w:val="18"/>
                <w:szCs w:val="18"/>
              </w:rPr>
              <w:t xml:space="preserve">\Doc\ Requestor\ </w:t>
            </w:r>
            <w:proofErr w:type="spellStart"/>
            <w:r w:rsidRPr="00F44091">
              <w:rPr>
                <w:rFonts w:ascii="Century Gothic" w:hAnsi="Century Gothic"/>
                <w:sz w:val="18"/>
                <w:szCs w:val="18"/>
              </w:rPr>
              <w:t>SecurityData</w:t>
            </w:r>
            <w:proofErr w:type="spellEnd"/>
            <w:r w:rsidRPr="00F44091">
              <w:rPr>
                <w:rFonts w:ascii="Century Gothic" w:hAnsi="Century Gothic"/>
                <w:sz w:val="18"/>
                <w:szCs w:val="18"/>
              </w:rPr>
              <w:t xml:space="preserve">\ </w:t>
            </w:r>
            <w:proofErr w:type="spellStart"/>
            <w:r w:rsidRPr="00F44091">
              <w:rPr>
                <w:rFonts w:ascii="Century Gothic" w:hAnsi="Century Gothic"/>
                <w:sz w:val="18"/>
                <w:szCs w:val="18"/>
              </w:rPr>
              <w:t>SecParm</w:t>
            </w:r>
            <w:proofErr w:type="spellEnd"/>
            <w:r w:rsidRPr="00F44091">
              <w:rPr>
                <w:rFonts w:ascii="Century Gothic" w:hAnsi="Century Gothic"/>
                <w:sz w:val="18"/>
                <w:szCs w:val="18"/>
              </w:rPr>
              <w:t>\Type</w:t>
            </w:r>
          </w:p>
        </w:tc>
        <w:tc>
          <w:tcPr>
            <w:tcW w:w="706" w:type="pct"/>
          </w:tcPr>
          <w:p w14:paraId="1ADAA688" w14:textId="77777777" w:rsidR="00F44091" w:rsidRPr="00F44091" w:rsidRDefault="00F44091" w:rsidP="00067CC1">
            <w:pPr>
              <w:pStyle w:val="CellBody"/>
              <w:rPr>
                <w:rFonts w:ascii="Century Gothic" w:hAnsi="Century Gothic"/>
                <w:sz w:val="18"/>
                <w:szCs w:val="18"/>
              </w:rPr>
            </w:pPr>
          </w:p>
        </w:tc>
        <w:tc>
          <w:tcPr>
            <w:tcW w:w="376" w:type="pct"/>
          </w:tcPr>
          <w:p w14:paraId="51335FE2" w14:textId="77777777" w:rsidR="00F44091" w:rsidRPr="00F44091" w:rsidRDefault="00F44091" w:rsidP="00067CC1">
            <w:pPr>
              <w:pStyle w:val="CellBody"/>
              <w:rPr>
                <w:rFonts w:ascii="Century Gothic" w:eastAsiaTheme="minorEastAsia" w:hAnsi="Century Gothic"/>
                <w:sz w:val="18"/>
                <w:szCs w:val="18"/>
              </w:rPr>
            </w:pPr>
            <w:r w:rsidRPr="00F44091">
              <w:rPr>
                <w:rFonts w:ascii="Century Gothic" w:hAnsi="Century Gothic"/>
                <w:sz w:val="18"/>
                <w:szCs w:val="18"/>
              </w:rPr>
              <w:t>M</w:t>
            </w:r>
          </w:p>
        </w:tc>
        <w:tc>
          <w:tcPr>
            <w:tcW w:w="1412" w:type="pct"/>
          </w:tcPr>
          <w:p w14:paraId="3AF24EF2" w14:textId="77777777" w:rsidR="00F44091" w:rsidRPr="00F44091" w:rsidRDefault="00F44091" w:rsidP="00067CC1">
            <w:pPr>
              <w:pStyle w:val="CellBody"/>
              <w:rPr>
                <w:rFonts w:ascii="Century Gothic" w:eastAsiaTheme="minorEastAsia" w:hAnsi="Century Gothic"/>
                <w:sz w:val="18"/>
                <w:szCs w:val="18"/>
              </w:rPr>
            </w:pPr>
            <w:r w:rsidRPr="00F44091">
              <w:rPr>
                <w:rFonts w:ascii="Century Gothic" w:hAnsi="Century Gothic"/>
                <w:b/>
                <w:color w:val="FF0000"/>
                <w:sz w:val="18"/>
                <w:szCs w:val="18"/>
              </w:rPr>
              <w:t>“01”</w:t>
            </w:r>
          </w:p>
        </w:tc>
        <w:tc>
          <w:tcPr>
            <w:tcW w:w="1045" w:type="pct"/>
          </w:tcPr>
          <w:p w14:paraId="7CCB7EB0" w14:textId="77777777" w:rsidR="00F44091" w:rsidRPr="00F44091" w:rsidRDefault="00F44091" w:rsidP="00067CC1">
            <w:pPr>
              <w:pStyle w:val="CellBody"/>
              <w:rPr>
                <w:rFonts w:ascii="Century Gothic" w:hAnsi="Century Gothic"/>
                <w:b/>
                <w:sz w:val="18"/>
                <w:szCs w:val="18"/>
              </w:rPr>
            </w:pPr>
          </w:p>
        </w:tc>
      </w:tr>
      <w:tr w:rsidR="00F44091" w:rsidRPr="00F44091" w14:paraId="77C9DA02" w14:textId="77777777" w:rsidTr="00067CC1">
        <w:tc>
          <w:tcPr>
            <w:tcW w:w="1461" w:type="pct"/>
            <w:hideMark/>
          </w:tcPr>
          <w:p w14:paraId="0C2F5073" w14:textId="77777777" w:rsidR="00F44091" w:rsidRPr="00F44091" w:rsidRDefault="00F44091" w:rsidP="00067CC1">
            <w:pPr>
              <w:pStyle w:val="CellBody"/>
              <w:rPr>
                <w:rFonts w:ascii="Century Gothic" w:eastAsiaTheme="minorEastAsia" w:hAnsi="Century Gothic"/>
                <w:sz w:val="18"/>
                <w:szCs w:val="18"/>
              </w:rPr>
            </w:pPr>
            <w:proofErr w:type="spellStart"/>
            <w:r w:rsidRPr="00F44091">
              <w:rPr>
                <w:rFonts w:ascii="Century Gothic" w:hAnsi="Century Gothic"/>
                <w:sz w:val="18"/>
                <w:szCs w:val="18"/>
              </w:rPr>
              <w:lastRenderedPageBreak/>
              <w:t>UFXMsg</w:t>
            </w:r>
            <w:proofErr w:type="spellEnd"/>
            <w:r w:rsidRPr="00F44091">
              <w:rPr>
                <w:rFonts w:ascii="Century Gothic" w:hAnsi="Century Gothic"/>
                <w:sz w:val="18"/>
                <w:szCs w:val="18"/>
              </w:rPr>
              <w:t>\</w:t>
            </w:r>
            <w:proofErr w:type="spellStart"/>
            <w:r w:rsidRPr="00F44091">
              <w:rPr>
                <w:rFonts w:ascii="Century Gothic" w:hAnsi="Century Gothic"/>
                <w:sz w:val="18"/>
                <w:szCs w:val="18"/>
              </w:rPr>
              <w:t>MsgData</w:t>
            </w:r>
            <w:proofErr w:type="spellEnd"/>
            <w:r w:rsidRPr="00F44091">
              <w:rPr>
                <w:rFonts w:ascii="Century Gothic" w:hAnsi="Century Gothic"/>
                <w:sz w:val="18"/>
                <w:szCs w:val="18"/>
              </w:rPr>
              <w:t xml:space="preserve">\Doc\ Requestor\ </w:t>
            </w:r>
            <w:proofErr w:type="spellStart"/>
            <w:r w:rsidRPr="00F44091">
              <w:rPr>
                <w:rFonts w:ascii="Century Gothic" w:hAnsi="Century Gothic"/>
                <w:sz w:val="18"/>
                <w:szCs w:val="18"/>
              </w:rPr>
              <w:t>SecurityData</w:t>
            </w:r>
            <w:proofErr w:type="spellEnd"/>
            <w:r w:rsidRPr="00F44091">
              <w:rPr>
                <w:rFonts w:ascii="Century Gothic" w:hAnsi="Century Gothic"/>
                <w:sz w:val="18"/>
                <w:szCs w:val="18"/>
              </w:rPr>
              <w:t xml:space="preserve">\ </w:t>
            </w:r>
            <w:proofErr w:type="spellStart"/>
            <w:r w:rsidRPr="00F44091">
              <w:rPr>
                <w:rFonts w:ascii="Century Gothic" w:hAnsi="Century Gothic"/>
                <w:sz w:val="18"/>
                <w:szCs w:val="18"/>
              </w:rPr>
              <w:t>SecParm</w:t>
            </w:r>
            <w:proofErr w:type="spellEnd"/>
            <w:r w:rsidRPr="00F44091">
              <w:rPr>
                <w:rFonts w:ascii="Century Gothic" w:hAnsi="Century Gothic"/>
                <w:sz w:val="18"/>
                <w:szCs w:val="18"/>
              </w:rPr>
              <w:t xml:space="preserve">\ </w:t>
            </w:r>
            <w:proofErr w:type="spellStart"/>
            <w:r w:rsidRPr="00F44091">
              <w:rPr>
                <w:rFonts w:ascii="Century Gothic" w:hAnsi="Century Gothic"/>
                <w:sz w:val="18"/>
                <w:szCs w:val="18"/>
              </w:rPr>
              <w:t>HexData</w:t>
            </w:r>
            <w:proofErr w:type="spellEnd"/>
          </w:p>
        </w:tc>
        <w:tc>
          <w:tcPr>
            <w:tcW w:w="706" w:type="pct"/>
          </w:tcPr>
          <w:p w14:paraId="0E2E03FA" w14:textId="77777777" w:rsidR="00F44091" w:rsidRPr="00F44091" w:rsidRDefault="00F44091" w:rsidP="00067CC1">
            <w:pPr>
              <w:pStyle w:val="CellBody"/>
              <w:rPr>
                <w:rFonts w:ascii="Century Gothic" w:hAnsi="Century Gothic"/>
                <w:sz w:val="18"/>
                <w:szCs w:val="18"/>
              </w:rPr>
            </w:pPr>
          </w:p>
        </w:tc>
        <w:tc>
          <w:tcPr>
            <w:tcW w:w="376" w:type="pct"/>
          </w:tcPr>
          <w:p w14:paraId="165B4A24" w14:textId="77777777" w:rsidR="00F44091" w:rsidRPr="00F44091" w:rsidRDefault="00F44091" w:rsidP="00067CC1">
            <w:pPr>
              <w:pStyle w:val="CellBody"/>
              <w:rPr>
                <w:rFonts w:ascii="Century Gothic" w:eastAsiaTheme="minorEastAsia" w:hAnsi="Century Gothic"/>
                <w:sz w:val="18"/>
                <w:szCs w:val="18"/>
              </w:rPr>
            </w:pPr>
            <w:r w:rsidRPr="00F44091">
              <w:rPr>
                <w:rFonts w:ascii="Century Gothic" w:hAnsi="Century Gothic"/>
                <w:sz w:val="18"/>
                <w:szCs w:val="18"/>
              </w:rPr>
              <w:t>M</w:t>
            </w:r>
          </w:p>
        </w:tc>
        <w:tc>
          <w:tcPr>
            <w:tcW w:w="1412" w:type="pct"/>
          </w:tcPr>
          <w:p w14:paraId="47380305" w14:textId="77777777" w:rsidR="00F44091" w:rsidRPr="00F44091" w:rsidRDefault="00F44091" w:rsidP="00067CC1">
            <w:pPr>
              <w:pStyle w:val="CellBody"/>
              <w:rPr>
                <w:rFonts w:ascii="Century Gothic" w:eastAsiaTheme="minorEastAsia" w:hAnsi="Century Gothic"/>
                <w:sz w:val="18"/>
                <w:szCs w:val="18"/>
              </w:rPr>
            </w:pPr>
            <w:r w:rsidRPr="00F44091">
              <w:rPr>
                <w:rFonts w:ascii="Century Gothic" w:hAnsi="Century Gothic"/>
                <w:b/>
                <w:color w:val="FF0000"/>
                <w:sz w:val="18"/>
                <w:szCs w:val="18"/>
              </w:rPr>
              <w:t xml:space="preserve">New Pin block encrypted under ZPK followed the </w:t>
            </w:r>
            <w:r w:rsidRPr="00F44091">
              <w:rPr>
                <w:rFonts w:ascii="Century Gothic" w:hAnsi="Century Gothic" w:cs="Arial"/>
                <w:b/>
                <w:color w:val="FF0000"/>
                <w:sz w:val="18"/>
                <w:szCs w:val="18"/>
                <w:lang w:val="vi-VN"/>
              </w:rPr>
              <w:t>ISO 9564-1 format 0</w:t>
            </w:r>
            <w:r w:rsidRPr="00F44091">
              <w:rPr>
                <w:rFonts w:ascii="Century Gothic" w:hAnsi="Century Gothic" w:cs="Arial"/>
                <w:b/>
                <w:color w:val="FF0000"/>
                <w:sz w:val="18"/>
                <w:szCs w:val="18"/>
              </w:rPr>
              <w:t>.</w:t>
            </w:r>
          </w:p>
        </w:tc>
        <w:tc>
          <w:tcPr>
            <w:tcW w:w="1045" w:type="pct"/>
          </w:tcPr>
          <w:p w14:paraId="4AD8BCA5" w14:textId="77777777" w:rsidR="00F44091" w:rsidRPr="00F44091" w:rsidRDefault="00F44091" w:rsidP="00067CC1">
            <w:pPr>
              <w:pStyle w:val="CellBody"/>
              <w:rPr>
                <w:rFonts w:ascii="Century Gothic" w:hAnsi="Century Gothic"/>
                <w:b/>
                <w:sz w:val="18"/>
                <w:szCs w:val="18"/>
              </w:rPr>
            </w:pPr>
            <w:r w:rsidRPr="00F44091">
              <w:rPr>
                <w:rFonts w:ascii="Century Gothic" w:hAnsi="Century Gothic"/>
                <w:b/>
                <w:sz w:val="18"/>
                <w:szCs w:val="18"/>
              </w:rPr>
              <w:t>This should be done by front-end application.</w:t>
            </w:r>
          </w:p>
        </w:tc>
      </w:tr>
      <w:tr w:rsidR="00F44091" w:rsidRPr="00F44091" w:rsidDel="009647BC" w14:paraId="08A76E42" w14:textId="58587E44" w:rsidTr="00067CC1">
        <w:trPr>
          <w:del w:id="426" w:author="Quan Minh" w:date="2020-08-24T15:11:00Z"/>
        </w:trPr>
        <w:tc>
          <w:tcPr>
            <w:tcW w:w="1461" w:type="pct"/>
            <w:hideMark/>
          </w:tcPr>
          <w:p w14:paraId="15BD774A" w14:textId="06250839" w:rsidR="00F44091" w:rsidRPr="00F44091" w:rsidDel="009647BC" w:rsidRDefault="00F44091" w:rsidP="00067CC1">
            <w:pPr>
              <w:pStyle w:val="CellBody"/>
              <w:rPr>
                <w:del w:id="427" w:author="Quan Minh" w:date="2020-08-24T15:11:00Z"/>
                <w:rFonts w:ascii="Century Gothic" w:eastAsiaTheme="minorEastAsia" w:hAnsi="Century Gothic"/>
                <w:sz w:val="18"/>
                <w:szCs w:val="18"/>
              </w:rPr>
            </w:pPr>
            <w:del w:id="428" w:author="Quan Minh" w:date="2020-08-24T15:11:00Z">
              <w:r w:rsidRPr="00F44091" w:rsidDel="009647BC">
                <w:rPr>
                  <w:rFonts w:ascii="Century Gothic" w:hAnsi="Century Gothic"/>
                  <w:sz w:val="18"/>
                  <w:szCs w:val="18"/>
                </w:rPr>
                <w:delText>UFXMsg\MsgData\Doc\ Requestor\ SecurityData\ SecParm\Code</w:delText>
              </w:r>
            </w:del>
          </w:p>
        </w:tc>
        <w:tc>
          <w:tcPr>
            <w:tcW w:w="706" w:type="pct"/>
          </w:tcPr>
          <w:p w14:paraId="20960F67" w14:textId="55B92BBA" w:rsidR="00F44091" w:rsidRPr="00F44091" w:rsidDel="009647BC" w:rsidRDefault="00F44091" w:rsidP="00067CC1">
            <w:pPr>
              <w:pStyle w:val="CellBody"/>
              <w:rPr>
                <w:del w:id="429" w:author="Quan Minh" w:date="2020-08-24T15:11:00Z"/>
                <w:rFonts w:ascii="Century Gothic" w:hAnsi="Century Gothic"/>
                <w:sz w:val="18"/>
                <w:szCs w:val="18"/>
              </w:rPr>
            </w:pPr>
          </w:p>
        </w:tc>
        <w:tc>
          <w:tcPr>
            <w:tcW w:w="376" w:type="pct"/>
          </w:tcPr>
          <w:p w14:paraId="37D99AC4" w14:textId="1DCFD6B0" w:rsidR="00F44091" w:rsidRPr="00F44091" w:rsidDel="009647BC" w:rsidRDefault="00F44091" w:rsidP="00067CC1">
            <w:pPr>
              <w:pStyle w:val="CellBody"/>
              <w:rPr>
                <w:del w:id="430" w:author="Quan Minh" w:date="2020-08-24T15:11:00Z"/>
                <w:rFonts w:ascii="Century Gothic" w:eastAsiaTheme="minorEastAsia" w:hAnsi="Century Gothic"/>
                <w:sz w:val="18"/>
                <w:szCs w:val="18"/>
              </w:rPr>
            </w:pPr>
            <w:del w:id="431" w:author="Quan Minh" w:date="2020-08-24T15:11:00Z">
              <w:r w:rsidRPr="00F44091" w:rsidDel="009647BC">
                <w:rPr>
                  <w:rFonts w:ascii="Century Gothic" w:hAnsi="Century Gothic"/>
                  <w:sz w:val="18"/>
                  <w:szCs w:val="18"/>
                </w:rPr>
                <w:delText>M</w:delText>
              </w:r>
            </w:del>
          </w:p>
        </w:tc>
        <w:tc>
          <w:tcPr>
            <w:tcW w:w="1412" w:type="pct"/>
          </w:tcPr>
          <w:p w14:paraId="32131B75" w14:textId="4AB7A560" w:rsidR="00F44091" w:rsidRPr="00F44091" w:rsidDel="009647BC" w:rsidRDefault="00F44091" w:rsidP="00067CC1">
            <w:pPr>
              <w:pStyle w:val="CellBody"/>
              <w:rPr>
                <w:del w:id="432" w:author="Quan Minh" w:date="2020-08-24T15:11:00Z"/>
                <w:rFonts w:ascii="Century Gothic" w:eastAsiaTheme="minorEastAsia" w:hAnsi="Century Gothic"/>
                <w:sz w:val="18"/>
                <w:szCs w:val="18"/>
              </w:rPr>
            </w:pPr>
            <w:del w:id="433" w:author="Quan Minh" w:date="2020-08-24T15:11:00Z">
              <w:r w:rsidRPr="00F44091" w:rsidDel="009647BC">
                <w:rPr>
                  <w:rFonts w:ascii="Century Gothic" w:hAnsi="Century Gothic"/>
                  <w:b/>
                  <w:color w:val="FF0000"/>
                  <w:sz w:val="18"/>
                  <w:szCs w:val="18"/>
                </w:rPr>
                <w:delText>“TPK”</w:delText>
              </w:r>
            </w:del>
          </w:p>
        </w:tc>
        <w:tc>
          <w:tcPr>
            <w:tcW w:w="1045" w:type="pct"/>
          </w:tcPr>
          <w:p w14:paraId="22113192" w14:textId="02502999" w:rsidR="00F44091" w:rsidRPr="00F44091" w:rsidDel="009647BC" w:rsidRDefault="00F44091" w:rsidP="00067CC1">
            <w:pPr>
              <w:pStyle w:val="CellBody"/>
              <w:rPr>
                <w:del w:id="434" w:author="Quan Minh" w:date="2020-08-24T15:11:00Z"/>
                <w:rFonts w:ascii="Century Gothic" w:hAnsi="Century Gothic"/>
                <w:b/>
                <w:sz w:val="18"/>
                <w:szCs w:val="18"/>
              </w:rPr>
            </w:pPr>
          </w:p>
        </w:tc>
      </w:tr>
      <w:tr w:rsidR="00F44091" w:rsidRPr="00F44091" w:rsidDel="009647BC" w14:paraId="18C26866" w14:textId="3CA5EF49" w:rsidTr="00067CC1">
        <w:trPr>
          <w:del w:id="435" w:author="Quan Minh" w:date="2020-08-24T15:11:00Z"/>
        </w:trPr>
        <w:tc>
          <w:tcPr>
            <w:tcW w:w="1461" w:type="pct"/>
            <w:hideMark/>
          </w:tcPr>
          <w:p w14:paraId="1A3D80A4" w14:textId="1772751B" w:rsidR="00F44091" w:rsidRPr="00F44091" w:rsidDel="009647BC" w:rsidRDefault="00F44091" w:rsidP="00067CC1">
            <w:pPr>
              <w:pStyle w:val="CellBody"/>
              <w:rPr>
                <w:del w:id="436" w:author="Quan Minh" w:date="2020-08-24T15:11:00Z"/>
                <w:rFonts w:ascii="Century Gothic" w:eastAsiaTheme="minorEastAsia" w:hAnsi="Century Gothic"/>
                <w:sz w:val="18"/>
                <w:szCs w:val="18"/>
              </w:rPr>
            </w:pPr>
            <w:del w:id="437" w:author="Quan Minh" w:date="2020-08-24T15:11:00Z">
              <w:r w:rsidRPr="00F44091" w:rsidDel="009647BC">
                <w:rPr>
                  <w:rFonts w:ascii="Century Gothic" w:hAnsi="Century Gothic"/>
                  <w:sz w:val="18"/>
                  <w:szCs w:val="18"/>
                </w:rPr>
                <w:delText>UFXMsg\MsgData\Doc\ Requestor\ SecurityData\ SecParm\Type</w:delText>
              </w:r>
            </w:del>
          </w:p>
        </w:tc>
        <w:tc>
          <w:tcPr>
            <w:tcW w:w="706" w:type="pct"/>
          </w:tcPr>
          <w:p w14:paraId="447CE2ED" w14:textId="1D034801" w:rsidR="00F44091" w:rsidRPr="00F44091" w:rsidDel="009647BC" w:rsidRDefault="00F44091" w:rsidP="00067CC1">
            <w:pPr>
              <w:pStyle w:val="CellBody"/>
              <w:rPr>
                <w:del w:id="438" w:author="Quan Minh" w:date="2020-08-24T15:11:00Z"/>
                <w:rFonts w:ascii="Century Gothic" w:hAnsi="Century Gothic"/>
                <w:sz w:val="18"/>
                <w:szCs w:val="18"/>
              </w:rPr>
            </w:pPr>
          </w:p>
        </w:tc>
        <w:tc>
          <w:tcPr>
            <w:tcW w:w="376" w:type="pct"/>
          </w:tcPr>
          <w:p w14:paraId="061A85A7" w14:textId="45A385EE" w:rsidR="00F44091" w:rsidRPr="00F44091" w:rsidDel="009647BC" w:rsidRDefault="00F44091" w:rsidP="00067CC1">
            <w:pPr>
              <w:pStyle w:val="CellBody"/>
              <w:rPr>
                <w:del w:id="439" w:author="Quan Minh" w:date="2020-08-24T15:11:00Z"/>
                <w:rFonts w:ascii="Century Gothic" w:eastAsiaTheme="minorEastAsia" w:hAnsi="Century Gothic"/>
                <w:sz w:val="18"/>
                <w:szCs w:val="18"/>
              </w:rPr>
            </w:pPr>
            <w:del w:id="440" w:author="Quan Minh" w:date="2020-08-24T15:11:00Z">
              <w:r w:rsidRPr="00F44091" w:rsidDel="009647BC">
                <w:rPr>
                  <w:rFonts w:ascii="Century Gothic" w:hAnsi="Century Gothic"/>
                  <w:sz w:val="18"/>
                  <w:szCs w:val="18"/>
                </w:rPr>
                <w:delText>M</w:delText>
              </w:r>
            </w:del>
          </w:p>
        </w:tc>
        <w:tc>
          <w:tcPr>
            <w:tcW w:w="1412" w:type="pct"/>
          </w:tcPr>
          <w:p w14:paraId="42860C31" w14:textId="4F2FD04D" w:rsidR="00F44091" w:rsidRPr="00F44091" w:rsidDel="009647BC" w:rsidRDefault="00F44091" w:rsidP="00067CC1">
            <w:pPr>
              <w:pStyle w:val="CellBody"/>
              <w:rPr>
                <w:del w:id="441" w:author="Quan Minh" w:date="2020-08-24T15:11:00Z"/>
                <w:rFonts w:ascii="Century Gothic" w:eastAsiaTheme="minorEastAsia" w:hAnsi="Century Gothic"/>
                <w:sz w:val="18"/>
                <w:szCs w:val="18"/>
              </w:rPr>
            </w:pPr>
            <w:del w:id="442" w:author="Quan Minh" w:date="2020-08-24T15:11:00Z">
              <w:r w:rsidRPr="00F44091" w:rsidDel="009647BC">
                <w:rPr>
                  <w:rFonts w:ascii="Century Gothic" w:hAnsi="Century Gothic"/>
                  <w:b/>
                  <w:color w:val="FF0000"/>
                  <w:sz w:val="18"/>
                  <w:szCs w:val="18"/>
                </w:rPr>
                <w:delText>“01”</w:delText>
              </w:r>
            </w:del>
          </w:p>
        </w:tc>
        <w:tc>
          <w:tcPr>
            <w:tcW w:w="1045" w:type="pct"/>
          </w:tcPr>
          <w:p w14:paraId="2B8E9A4E" w14:textId="7856FFF2" w:rsidR="00F44091" w:rsidRPr="00F44091" w:rsidDel="009647BC" w:rsidRDefault="00F44091" w:rsidP="00067CC1">
            <w:pPr>
              <w:pStyle w:val="CellBody"/>
              <w:rPr>
                <w:del w:id="443" w:author="Quan Minh" w:date="2020-08-24T15:11:00Z"/>
                <w:rFonts w:ascii="Century Gothic" w:hAnsi="Century Gothic"/>
                <w:b/>
                <w:sz w:val="18"/>
                <w:szCs w:val="18"/>
              </w:rPr>
            </w:pPr>
          </w:p>
        </w:tc>
      </w:tr>
      <w:tr w:rsidR="00F44091" w:rsidRPr="00F44091" w:rsidDel="009647BC" w14:paraId="10FCE012" w14:textId="07065E5A" w:rsidTr="00067CC1">
        <w:trPr>
          <w:del w:id="444" w:author="Quan Minh" w:date="2020-08-24T15:11:00Z"/>
        </w:trPr>
        <w:tc>
          <w:tcPr>
            <w:tcW w:w="1461" w:type="pct"/>
            <w:hideMark/>
          </w:tcPr>
          <w:p w14:paraId="752BBE29" w14:textId="69153F82" w:rsidR="00F44091" w:rsidRPr="00F44091" w:rsidDel="009647BC" w:rsidRDefault="00F44091" w:rsidP="00067CC1">
            <w:pPr>
              <w:pStyle w:val="CellBody"/>
              <w:rPr>
                <w:del w:id="445" w:author="Quan Minh" w:date="2020-08-24T15:11:00Z"/>
                <w:rFonts w:ascii="Century Gothic" w:eastAsiaTheme="minorEastAsia" w:hAnsi="Century Gothic"/>
                <w:sz w:val="18"/>
                <w:szCs w:val="18"/>
              </w:rPr>
            </w:pPr>
            <w:del w:id="446" w:author="Quan Minh" w:date="2020-08-24T15:11:00Z">
              <w:r w:rsidRPr="00F44091" w:rsidDel="009647BC">
                <w:rPr>
                  <w:rFonts w:ascii="Century Gothic" w:hAnsi="Century Gothic"/>
                  <w:sz w:val="18"/>
                  <w:szCs w:val="18"/>
                </w:rPr>
                <w:delText>UFXMsg\MsgData\Doc\ Requestor\ SecurityData\ SecParm\ HexData</w:delText>
              </w:r>
            </w:del>
          </w:p>
        </w:tc>
        <w:tc>
          <w:tcPr>
            <w:tcW w:w="706" w:type="pct"/>
          </w:tcPr>
          <w:p w14:paraId="2A2B1213" w14:textId="6F325549" w:rsidR="00F44091" w:rsidRPr="00F44091" w:rsidDel="009647BC" w:rsidRDefault="00F44091" w:rsidP="00067CC1">
            <w:pPr>
              <w:pStyle w:val="CellBody"/>
              <w:rPr>
                <w:del w:id="447" w:author="Quan Minh" w:date="2020-08-24T15:11:00Z"/>
                <w:rFonts w:ascii="Century Gothic" w:hAnsi="Century Gothic"/>
                <w:sz w:val="18"/>
                <w:szCs w:val="18"/>
              </w:rPr>
            </w:pPr>
          </w:p>
        </w:tc>
        <w:tc>
          <w:tcPr>
            <w:tcW w:w="376" w:type="pct"/>
          </w:tcPr>
          <w:p w14:paraId="51611B06" w14:textId="609B7094" w:rsidR="00F44091" w:rsidRPr="00F44091" w:rsidDel="009647BC" w:rsidRDefault="00F44091" w:rsidP="00067CC1">
            <w:pPr>
              <w:pStyle w:val="CellBody"/>
              <w:rPr>
                <w:del w:id="448" w:author="Quan Minh" w:date="2020-08-24T15:11:00Z"/>
                <w:rFonts w:ascii="Century Gothic" w:eastAsiaTheme="minorEastAsia" w:hAnsi="Century Gothic"/>
                <w:sz w:val="18"/>
                <w:szCs w:val="18"/>
              </w:rPr>
            </w:pPr>
            <w:del w:id="449" w:author="Quan Minh" w:date="2020-08-24T15:11:00Z">
              <w:r w:rsidRPr="00F44091" w:rsidDel="009647BC">
                <w:rPr>
                  <w:rFonts w:ascii="Century Gothic" w:hAnsi="Century Gothic"/>
                  <w:sz w:val="18"/>
                  <w:szCs w:val="18"/>
                </w:rPr>
                <w:delText>M</w:delText>
              </w:r>
            </w:del>
          </w:p>
        </w:tc>
        <w:tc>
          <w:tcPr>
            <w:tcW w:w="1412" w:type="pct"/>
          </w:tcPr>
          <w:p w14:paraId="155690E5" w14:textId="588DE55B" w:rsidR="00F44091" w:rsidRPr="00F44091" w:rsidDel="009647BC" w:rsidRDefault="00F44091" w:rsidP="00067CC1">
            <w:pPr>
              <w:pStyle w:val="CellBody"/>
              <w:rPr>
                <w:del w:id="450" w:author="Quan Minh" w:date="2020-08-24T15:11:00Z"/>
                <w:rFonts w:ascii="Century Gothic" w:eastAsiaTheme="minorEastAsia" w:hAnsi="Century Gothic"/>
                <w:sz w:val="18"/>
                <w:szCs w:val="18"/>
              </w:rPr>
            </w:pPr>
            <w:del w:id="451" w:author="Quan Minh" w:date="2020-08-24T15:11:00Z">
              <w:r w:rsidRPr="00F44091" w:rsidDel="009647BC">
                <w:rPr>
                  <w:rFonts w:ascii="Century Gothic" w:hAnsi="Century Gothic"/>
                  <w:b/>
                  <w:color w:val="FF0000"/>
                  <w:sz w:val="18"/>
                  <w:szCs w:val="18"/>
                </w:rPr>
                <w:delText>ZPK which used to encrypt old pin block &amp; new pin block, encrypted under LMK</w:delText>
              </w:r>
            </w:del>
          </w:p>
        </w:tc>
        <w:tc>
          <w:tcPr>
            <w:tcW w:w="1045" w:type="pct"/>
          </w:tcPr>
          <w:p w14:paraId="35016142" w14:textId="56A4B025" w:rsidR="00F44091" w:rsidRPr="00F44091" w:rsidDel="009647BC" w:rsidRDefault="00F44091" w:rsidP="00067CC1">
            <w:pPr>
              <w:pStyle w:val="CellBody"/>
              <w:rPr>
                <w:del w:id="452" w:author="Quan Minh" w:date="2020-08-24T15:11:00Z"/>
                <w:rFonts w:ascii="Century Gothic" w:hAnsi="Century Gothic"/>
                <w:b/>
                <w:sz w:val="18"/>
                <w:szCs w:val="18"/>
              </w:rPr>
            </w:pPr>
          </w:p>
        </w:tc>
      </w:tr>
      <w:tr w:rsidR="00F44091" w:rsidRPr="00F44091" w14:paraId="16F65F84" w14:textId="77777777" w:rsidTr="00067CC1">
        <w:tc>
          <w:tcPr>
            <w:tcW w:w="1461" w:type="pct"/>
          </w:tcPr>
          <w:p w14:paraId="502CC3C4" w14:textId="77777777" w:rsidR="00F44091" w:rsidRPr="00F44091" w:rsidRDefault="00F44091" w:rsidP="00067CC1">
            <w:pPr>
              <w:pStyle w:val="CellBody"/>
              <w:rPr>
                <w:rFonts w:ascii="Century Gothic" w:hAnsi="Century Gothic"/>
                <w:sz w:val="18"/>
                <w:szCs w:val="18"/>
              </w:rPr>
            </w:pPr>
            <w:proofErr w:type="spellStart"/>
            <w:r w:rsidRPr="00F44091">
              <w:rPr>
                <w:rFonts w:ascii="Century Gothic" w:hAnsi="Century Gothic"/>
                <w:sz w:val="18"/>
                <w:szCs w:val="18"/>
              </w:rPr>
              <w:t>UFXMsg</w:t>
            </w:r>
            <w:proofErr w:type="spellEnd"/>
            <w:r w:rsidRPr="00F44091">
              <w:rPr>
                <w:rFonts w:ascii="Century Gothic" w:hAnsi="Century Gothic"/>
                <w:sz w:val="18"/>
                <w:szCs w:val="18"/>
              </w:rPr>
              <w:t>\</w:t>
            </w:r>
            <w:proofErr w:type="spellStart"/>
            <w:r w:rsidRPr="00F44091">
              <w:rPr>
                <w:rFonts w:ascii="Century Gothic" w:hAnsi="Century Gothic"/>
                <w:sz w:val="18"/>
                <w:szCs w:val="18"/>
              </w:rPr>
              <w:t>MsgData</w:t>
            </w:r>
            <w:proofErr w:type="spellEnd"/>
            <w:r w:rsidRPr="00F44091">
              <w:rPr>
                <w:rFonts w:ascii="Century Gothic" w:hAnsi="Century Gothic"/>
                <w:sz w:val="18"/>
                <w:szCs w:val="18"/>
              </w:rPr>
              <w:t>\Doc\ Source\</w:t>
            </w:r>
            <w:proofErr w:type="spellStart"/>
            <w:r w:rsidRPr="00F44091">
              <w:rPr>
                <w:rFonts w:ascii="Century Gothic" w:hAnsi="Century Gothic"/>
                <w:sz w:val="18"/>
                <w:szCs w:val="18"/>
              </w:rPr>
              <w:t>ContractNumber</w:t>
            </w:r>
            <w:proofErr w:type="spellEnd"/>
          </w:p>
        </w:tc>
        <w:tc>
          <w:tcPr>
            <w:tcW w:w="706" w:type="pct"/>
          </w:tcPr>
          <w:p w14:paraId="605F1D01" w14:textId="77777777" w:rsidR="00F44091" w:rsidRPr="00F44091" w:rsidRDefault="00F44091" w:rsidP="00067CC1">
            <w:pPr>
              <w:pStyle w:val="CellBody"/>
              <w:rPr>
                <w:rFonts w:ascii="Century Gothic" w:hAnsi="Century Gothic"/>
                <w:sz w:val="18"/>
                <w:szCs w:val="18"/>
              </w:rPr>
            </w:pPr>
            <w:proofErr w:type="gramStart"/>
            <w:r w:rsidRPr="00F44091">
              <w:rPr>
                <w:rFonts w:ascii="Century Gothic" w:hAnsi="Century Gothic"/>
                <w:sz w:val="18"/>
                <w:szCs w:val="18"/>
              </w:rPr>
              <w:t>Varchar(</w:t>
            </w:r>
            <w:proofErr w:type="gramEnd"/>
            <w:r w:rsidRPr="00F44091">
              <w:rPr>
                <w:rFonts w:ascii="Century Gothic" w:hAnsi="Century Gothic"/>
                <w:sz w:val="18"/>
                <w:szCs w:val="18"/>
              </w:rPr>
              <w:t>32)</w:t>
            </w:r>
          </w:p>
        </w:tc>
        <w:tc>
          <w:tcPr>
            <w:tcW w:w="376" w:type="pct"/>
          </w:tcPr>
          <w:p w14:paraId="3BE8914C"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M</w:t>
            </w:r>
          </w:p>
        </w:tc>
        <w:tc>
          <w:tcPr>
            <w:tcW w:w="1412" w:type="pct"/>
          </w:tcPr>
          <w:p w14:paraId="641AD398" w14:textId="77777777" w:rsidR="00F44091" w:rsidRPr="00F44091" w:rsidRDefault="00F44091" w:rsidP="00067CC1">
            <w:pPr>
              <w:pStyle w:val="CellBody"/>
              <w:rPr>
                <w:rFonts w:ascii="Century Gothic" w:hAnsi="Century Gothic"/>
                <w:sz w:val="18"/>
                <w:szCs w:val="18"/>
              </w:rPr>
            </w:pPr>
            <w:r w:rsidRPr="00F44091">
              <w:rPr>
                <w:rFonts w:ascii="Century Gothic" w:hAnsi="Century Gothic"/>
                <w:sz w:val="18"/>
                <w:szCs w:val="18"/>
              </w:rPr>
              <w:t xml:space="preserve">Device contract number </w:t>
            </w:r>
          </w:p>
        </w:tc>
        <w:tc>
          <w:tcPr>
            <w:tcW w:w="1045" w:type="pct"/>
          </w:tcPr>
          <w:p w14:paraId="743456E4" w14:textId="77777777" w:rsidR="00F44091" w:rsidRPr="00F44091" w:rsidRDefault="00F44091" w:rsidP="00067CC1">
            <w:pPr>
              <w:pStyle w:val="CellBody"/>
              <w:rPr>
                <w:rFonts w:ascii="Century Gothic" w:hAnsi="Century Gothic"/>
                <w:sz w:val="18"/>
                <w:szCs w:val="18"/>
              </w:rPr>
            </w:pPr>
          </w:p>
        </w:tc>
      </w:tr>
    </w:tbl>
    <w:p w14:paraId="1CB6EA20" w14:textId="7FFF3040" w:rsidR="00BA3F54" w:rsidRDefault="00BA3F54" w:rsidP="0072608C">
      <w:pPr>
        <w:jc w:val="both"/>
      </w:pPr>
    </w:p>
    <w:p w14:paraId="7BEB02CE" w14:textId="114CC857" w:rsidR="00F44091" w:rsidRDefault="00F44091" w:rsidP="0072608C">
      <w:pPr>
        <w:jc w:val="both"/>
      </w:pPr>
      <w:r>
        <w:t>Request sample</w:t>
      </w:r>
    </w:p>
    <w:p w14:paraId="49AE775D" w14:textId="0C599581" w:rsidR="00F44091" w:rsidDel="001F44E1" w:rsidRDefault="001F44E1" w:rsidP="0072608C">
      <w:pPr>
        <w:jc w:val="both"/>
        <w:rPr>
          <w:del w:id="453" w:author="Quan Minh" w:date="2020-08-24T15:27:00Z"/>
        </w:rPr>
      </w:pPr>
      <w:ins w:id="454" w:author="Quan Minh" w:date="2020-08-24T15:27:00Z">
        <w:r>
          <w:rPr>
            <w:noProof/>
          </w:rPr>
          <w:br w:type="textWrapping" w:clear="all"/>
        </w:r>
        <w:r w:rsidR="00E128F1">
          <w:rPr>
            <w:noProof/>
          </w:rPr>
          <w:object w:dxaOrig="1440" w:dyaOrig="1440" w14:anchorId="73C9D46F">
            <v:shape id="_x0000_s1028" type="#_x0000_t75" style="position:absolute;left:0;text-align:left;margin-left:0;margin-top:0;width:75.1pt;height:49pt;z-index:251660800;mso-position-horizontal:left;mso-position-horizontal-relative:text;mso-position-vertical-relative:text">
              <v:imagedata r:id="rId15" o:title=""/>
              <w10:wrap type="square" side="right"/>
            </v:shape>
            <o:OLEObject Type="Embed" ProgID="Package" ShapeID="_x0000_s1028" DrawAspect="Icon" ObjectID="_1660646982" r:id="rId16"/>
          </w:object>
        </w:r>
      </w:ins>
    </w:p>
    <w:p w14:paraId="3520C663" w14:textId="696528B9" w:rsidR="00F44091" w:rsidRDefault="00067CC1" w:rsidP="001F44E1">
      <w:pPr>
        <w:jc w:val="both"/>
      </w:pPr>
      <w:del w:id="455" w:author="Quan Minh" w:date="2020-08-24T15:27:00Z">
        <w:r w:rsidDel="001F44E1">
          <w:tab/>
        </w:r>
        <w:r w:rsidDel="001F44E1">
          <w:tab/>
        </w:r>
        <w:r w:rsidDel="001F44E1">
          <w:tab/>
        </w:r>
        <w:r w:rsidRPr="00067CC1" w:rsidDel="001F44E1">
          <w:object w:dxaOrig="1226" w:dyaOrig="832" w14:anchorId="4EE3B492">
            <v:shape id="_x0000_i1028" type="#_x0000_t75" style="width:61.45pt;height:41.5pt" o:ole="">
              <v:imagedata r:id="rId17" o:title=""/>
            </v:shape>
            <o:OLEObject Type="Embed" ProgID="Package" ShapeID="_x0000_i1028" DrawAspect="Content" ObjectID="_1660646980" r:id="rId18"/>
          </w:object>
        </w:r>
      </w:del>
    </w:p>
    <w:p w14:paraId="4DE59AA9" w14:textId="082C73C8" w:rsidR="00F44091" w:rsidRPr="00F44091" w:rsidRDefault="00F44091" w:rsidP="0072608C">
      <w:pPr>
        <w:jc w:val="both"/>
        <w:rPr>
          <w:b/>
        </w:rPr>
      </w:pPr>
      <w:r w:rsidRPr="00F44091">
        <w:rPr>
          <w:b/>
        </w:rPr>
        <w:t>Response Message</w:t>
      </w:r>
    </w:p>
    <w:tbl>
      <w:tblPr>
        <w:tblStyle w:val="TableGrid"/>
        <w:tblW w:w="0" w:type="auto"/>
        <w:tblInd w:w="522" w:type="dxa"/>
        <w:tblLook w:val="04A0" w:firstRow="1" w:lastRow="0" w:firstColumn="1" w:lastColumn="0" w:noHBand="0" w:noVBand="1"/>
      </w:tblPr>
      <w:tblGrid>
        <w:gridCol w:w="9602"/>
      </w:tblGrid>
      <w:tr w:rsidR="00F44091" w14:paraId="0BDD583E" w14:textId="77777777" w:rsidTr="00F44091">
        <w:tc>
          <w:tcPr>
            <w:tcW w:w="10350" w:type="dxa"/>
          </w:tcPr>
          <w:p w14:paraId="0FD17CDF" w14:textId="77777777" w:rsidR="00F44091" w:rsidRPr="00F44091" w:rsidRDefault="00F44091" w:rsidP="00F44091">
            <w:pPr>
              <w:spacing w:after="0"/>
              <w:rPr>
                <w:sz w:val="18"/>
                <w:szCs w:val="18"/>
              </w:rPr>
            </w:pPr>
            <w:r w:rsidRPr="00F44091">
              <w:rPr>
                <w:sz w:val="18"/>
                <w:szCs w:val="18"/>
              </w:rPr>
              <w:t>&lt;</w:t>
            </w:r>
            <w:proofErr w:type="spellStart"/>
            <w:r w:rsidRPr="00F44091">
              <w:rPr>
                <w:sz w:val="18"/>
                <w:szCs w:val="18"/>
              </w:rPr>
              <w:t>UFXMsg</w:t>
            </w:r>
            <w:proofErr w:type="spellEnd"/>
            <w:r w:rsidRPr="00F44091">
              <w:rPr>
                <w:sz w:val="18"/>
                <w:szCs w:val="18"/>
              </w:rPr>
              <w:t xml:space="preserve"> direction="Rs" </w:t>
            </w:r>
            <w:proofErr w:type="spellStart"/>
            <w:r w:rsidRPr="00F44091">
              <w:rPr>
                <w:sz w:val="18"/>
                <w:szCs w:val="18"/>
              </w:rPr>
              <w:t>msg_type</w:t>
            </w:r>
            <w:proofErr w:type="spellEnd"/>
            <w:r w:rsidRPr="00F44091">
              <w:rPr>
                <w:sz w:val="18"/>
                <w:szCs w:val="18"/>
              </w:rPr>
              <w:t xml:space="preserve">="Doc" </w:t>
            </w:r>
            <w:proofErr w:type="spellStart"/>
            <w:r w:rsidRPr="00F44091">
              <w:rPr>
                <w:sz w:val="18"/>
                <w:szCs w:val="18"/>
              </w:rPr>
              <w:t>resp_class</w:t>
            </w:r>
            <w:proofErr w:type="spellEnd"/>
            <w:r w:rsidRPr="00F44091">
              <w:rPr>
                <w:sz w:val="18"/>
                <w:szCs w:val="18"/>
              </w:rPr>
              <w:t xml:space="preserve">="I" </w:t>
            </w:r>
            <w:proofErr w:type="spellStart"/>
            <w:r w:rsidRPr="00F44091">
              <w:rPr>
                <w:sz w:val="18"/>
                <w:szCs w:val="18"/>
              </w:rPr>
              <w:t>resp_code</w:t>
            </w:r>
            <w:proofErr w:type="spellEnd"/>
            <w:r w:rsidRPr="00F44091">
              <w:rPr>
                <w:sz w:val="18"/>
                <w:szCs w:val="18"/>
              </w:rPr>
              <w:t>="0" scheme="WAY4Doc" version="2.0"&gt;</w:t>
            </w:r>
          </w:p>
          <w:p w14:paraId="72B030DB" w14:textId="77777777" w:rsidR="00F44091" w:rsidRPr="00F44091" w:rsidRDefault="00F44091" w:rsidP="00F44091">
            <w:pPr>
              <w:spacing w:after="0"/>
              <w:rPr>
                <w:sz w:val="18"/>
                <w:szCs w:val="18"/>
              </w:rPr>
            </w:pPr>
            <w:r w:rsidRPr="00F44091">
              <w:rPr>
                <w:sz w:val="18"/>
                <w:szCs w:val="18"/>
              </w:rPr>
              <w:t xml:space="preserve">    &lt;</w:t>
            </w:r>
            <w:proofErr w:type="spellStart"/>
            <w:r w:rsidRPr="00F44091">
              <w:rPr>
                <w:sz w:val="18"/>
                <w:szCs w:val="18"/>
              </w:rPr>
              <w:t>MsgId</w:t>
            </w:r>
            <w:proofErr w:type="spellEnd"/>
            <w:r w:rsidRPr="00F44091">
              <w:rPr>
                <w:sz w:val="18"/>
                <w:szCs w:val="18"/>
              </w:rPr>
              <w:t>&gt;AAA-555-333-EEE-23124141&lt;/</w:t>
            </w:r>
            <w:proofErr w:type="spellStart"/>
            <w:r w:rsidRPr="00F44091">
              <w:rPr>
                <w:sz w:val="18"/>
                <w:szCs w:val="18"/>
              </w:rPr>
              <w:t>MsgId</w:t>
            </w:r>
            <w:proofErr w:type="spellEnd"/>
            <w:r w:rsidRPr="00F44091">
              <w:rPr>
                <w:sz w:val="18"/>
                <w:szCs w:val="18"/>
              </w:rPr>
              <w:t>&gt;</w:t>
            </w:r>
          </w:p>
          <w:p w14:paraId="6C4F2416" w14:textId="77777777" w:rsidR="00F44091" w:rsidRPr="00F44091" w:rsidRDefault="00F44091" w:rsidP="00F44091">
            <w:pPr>
              <w:spacing w:after="0"/>
              <w:rPr>
                <w:sz w:val="18"/>
                <w:szCs w:val="18"/>
              </w:rPr>
            </w:pPr>
            <w:r w:rsidRPr="00F44091">
              <w:rPr>
                <w:sz w:val="18"/>
                <w:szCs w:val="18"/>
              </w:rPr>
              <w:t xml:space="preserve">    &lt;Source app="IVR01"/&gt;</w:t>
            </w:r>
          </w:p>
          <w:p w14:paraId="33285ACD" w14:textId="77777777" w:rsidR="00F44091" w:rsidRPr="00F44091" w:rsidRDefault="00F44091" w:rsidP="00F44091">
            <w:pPr>
              <w:spacing w:after="0"/>
              <w:rPr>
                <w:sz w:val="18"/>
                <w:szCs w:val="18"/>
                <w:lang w:val="fr-FR"/>
              </w:rPr>
            </w:pPr>
            <w:r w:rsidRPr="00F44091">
              <w:rPr>
                <w:sz w:val="18"/>
                <w:szCs w:val="18"/>
              </w:rPr>
              <w:t xml:space="preserve">    </w:t>
            </w:r>
            <w:r w:rsidRPr="00F44091">
              <w:rPr>
                <w:sz w:val="18"/>
                <w:szCs w:val="18"/>
                <w:lang w:val="fr-FR"/>
              </w:rPr>
              <w:t>&lt;MsgData&gt;</w:t>
            </w:r>
          </w:p>
          <w:p w14:paraId="2E303939" w14:textId="77777777" w:rsidR="00F44091" w:rsidRPr="00F44091" w:rsidRDefault="00F44091" w:rsidP="00F44091">
            <w:pPr>
              <w:spacing w:after="0"/>
              <w:rPr>
                <w:sz w:val="18"/>
                <w:szCs w:val="18"/>
                <w:lang w:val="fr-FR"/>
              </w:rPr>
            </w:pPr>
            <w:r w:rsidRPr="00F44091">
              <w:rPr>
                <w:sz w:val="18"/>
                <w:szCs w:val="18"/>
                <w:lang w:val="fr-FR"/>
              </w:rPr>
              <w:t xml:space="preserve">        &lt;Doc&gt;</w:t>
            </w:r>
          </w:p>
          <w:p w14:paraId="0B1015E1" w14:textId="77777777" w:rsidR="00F44091" w:rsidRPr="00F44091" w:rsidRDefault="00F44091" w:rsidP="00F44091">
            <w:pPr>
              <w:spacing w:after="0"/>
              <w:rPr>
                <w:sz w:val="18"/>
                <w:szCs w:val="18"/>
                <w:lang w:val="fr-FR"/>
              </w:rPr>
            </w:pPr>
            <w:r w:rsidRPr="00F44091">
              <w:rPr>
                <w:sz w:val="18"/>
                <w:szCs w:val="18"/>
                <w:lang w:val="fr-FR"/>
              </w:rPr>
              <w:t xml:space="preserve">            &lt;TransType&gt;</w:t>
            </w:r>
          </w:p>
          <w:p w14:paraId="032407DF" w14:textId="77777777" w:rsidR="00F44091" w:rsidRPr="00F44091" w:rsidRDefault="00F44091" w:rsidP="00F44091">
            <w:pPr>
              <w:spacing w:after="0"/>
              <w:rPr>
                <w:sz w:val="18"/>
                <w:szCs w:val="18"/>
                <w:lang w:val="fr-FR"/>
              </w:rPr>
            </w:pPr>
            <w:r w:rsidRPr="00F44091">
              <w:rPr>
                <w:sz w:val="18"/>
                <w:szCs w:val="18"/>
                <w:lang w:val="fr-FR"/>
              </w:rPr>
              <w:t xml:space="preserve">                &lt;TransCode&gt;</w:t>
            </w:r>
          </w:p>
          <w:p w14:paraId="184EB328" w14:textId="77777777" w:rsidR="00F44091" w:rsidRPr="00F44091" w:rsidRDefault="00F44091" w:rsidP="00F44091">
            <w:pPr>
              <w:spacing w:after="0"/>
              <w:rPr>
                <w:sz w:val="18"/>
                <w:szCs w:val="18"/>
                <w:lang w:val="fr-FR"/>
              </w:rPr>
            </w:pPr>
            <w:r w:rsidRPr="00F44091">
              <w:rPr>
                <w:sz w:val="18"/>
                <w:szCs w:val="18"/>
                <w:lang w:val="fr-FR"/>
              </w:rPr>
              <w:t xml:space="preserve">                    &lt;MsgCode&gt;AddServReq&lt;/MsgCode&gt;</w:t>
            </w:r>
          </w:p>
          <w:p w14:paraId="1E3BC167" w14:textId="77777777" w:rsidR="00F44091" w:rsidRPr="00F44091" w:rsidRDefault="00F44091" w:rsidP="00F44091">
            <w:pPr>
              <w:spacing w:after="0"/>
              <w:rPr>
                <w:sz w:val="18"/>
                <w:szCs w:val="18"/>
                <w:lang w:val="fr-FR"/>
              </w:rPr>
            </w:pPr>
            <w:r w:rsidRPr="00F44091">
              <w:rPr>
                <w:sz w:val="18"/>
                <w:szCs w:val="18"/>
                <w:lang w:val="fr-FR"/>
              </w:rPr>
              <w:t xml:space="preserve">                    &lt;ServiceCode&gt;CHANGE_PIN&lt;/ServiceCode&gt;</w:t>
            </w:r>
          </w:p>
          <w:p w14:paraId="75775BEA" w14:textId="77777777" w:rsidR="00F44091" w:rsidRPr="00F44091" w:rsidRDefault="00F44091" w:rsidP="00F44091">
            <w:pPr>
              <w:spacing w:after="0"/>
              <w:rPr>
                <w:sz w:val="18"/>
                <w:szCs w:val="18"/>
                <w:lang w:val="fr-FR"/>
              </w:rPr>
            </w:pPr>
            <w:r w:rsidRPr="00F44091">
              <w:rPr>
                <w:sz w:val="18"/>
                <w:szCs w:val="18"/>
                <w:lang w:val="fr-FR"/>
              </w:rPr>
              <w:t xml:space="preserve">                &lt;/TransCode&gt;</w:t>
            </w:r>
          </w:p>
          <w:p w14:paraId="7F0E157E" w14:textId="77777777" w:rsidR="00F44091" w:rsidRPr="00F44091" w:rsidRDefault="00F44091" w:rsidP="00F44091">
            <w:pPr>
              <w:spacing w:after="0"/>
              <w:rPr>
                <w:sz w:val="18"/>
                <w:szCs w:val="18"/>
                <w:lang w:val="fr-FR"/>
              </w:rPr>
            </w:pPr>
            <w:r w:rsidRPr="00F44091">
              <w:rPr>
                <w:sz w:val="18"/>
                <w:szCs w:val="18"/>
                <w:lang w:val="fr-FR"/>
              </w:rPr>
              <w:t xml:space="preserve">            &lt;/TransType&gt;</w:t>
            </w:r>
          </w:p>
          <w:p w14:paraId="5A5B7BC8" w14:textId="77777777" w:rsidR="00F44091" w:rsidRPr="00F44091" w:rsidRDefault="00F44091" w:rsidP="00F44091">
            <w:pPr>
              <w:spacing w:after="0"/>
              <w:rPr>
                <w:sz w:val="18"/>
                <w:szCs w:val="18"/>
                <w:lang w:val="fr-FR"/>
              </w:rPr>
            </w:pPr>
            <w:r w:rsidRPr="00F44091">
              <w:rPr>
                <w:sz w:val="18"/>
                <w:szCs w:val="18"/>
                <w:lang w:val="fr-FR"/>
              </w:rPr>
              <w:t xml:space="preserve">            &lt;DocRefSet&gt;</w:t>
            </w:r>
          </w:p>
          <w:p w14:paraId="02A88EFD" w14:textId="77777777" w:rsidR="00F44091" w:rsidRPr="00F44091" w:rsidRDefault="00F44091" w:rsidP="00F44091">
            <w:pPr>
              <w:spacing w:after="0"/>
              <w:rPr>
                <w:sz w:val="18"/>
                <w:szCs w:val="18"/>
                <w:lang w:val="fr-FR"/>
              </w:rPr>
            </w:pPr>
            <w:r w:rsidRPr="00F44091">
              <w:rPr>
                <w:sz w:val="18"/>
                <w:szCs w:val="18"/>
                <w:lang w:val="fr-FR"/>
              </w:rPr>
              <w:t xml:space="preserve">                &lt;Parm&gt;</w:t>
            </w:r>
          </w:p>
          <w:p w14:paraId="17821F88" w14:textId="77777777" w:rsidR="00F44091" w:rsidRPr="00F44091" w:rsidRDefault="00F44091" w:rsidP="00F44091">
            <w:pPr>
              <w:spacing w:after="0"/>
              <w:rPr>
                <w:sz w:val="18"/>
                <w:szCs w:val="18"/>
                <w:lang w:val="fr-FR"/>
              </w:rPr>
            </w:pPr>
            <w:r w:rsidRPr="00F44091">
              <w:rPr>
                <w:sz w:val="18"/>
                <w:szCs w:val="18"/>
                <w:lang w:val="fr-FR"/>
              </w:rPr>
              <w:t xml:space="preserve">                    &lt;ParmCode&gt;RRN&lt;/ParmCode&gt;</w:t>
            </w:r>
          </w:p>
          <w:p w14:paraId="760070E8" w14:textId="77777777" w:rsidR="00F44091" w:rsidRPr="00F44091" w:rsidRDefault="00F44091" w:rsidP="00F44091">
            <w:pPr>
              <w:spacing w:after="0"/>
              <w:rPr>
                <w:sz w:val="18"/>
                <w:szCs w:val="18"/>
              </w:rPr>
            </w:pPr>
            <w:r w:rsidRPr="00F44091">
              <w:rPr>
                <w:sz w:val="18"/>
                <w:szCs w:val="18"/>
                <w:lang w:val="fr-FR"/>
              </w:rPr>
              <w:t xml:space="preserve">                    </w:t>
            </w:r>
            <w:r w:rsidRPr="00F44091">
              <w:rPr>
                <w:sz w:val="18"/>
                <w:szCs w:val="18"/>
              </w:rPr>
              <w:t>&lt;Value&gt;556599222222&lt;/Value&gt;</w:t>
            </w:r>
          </w:p>
          <w:p w14:paraId="09F87696" w14:textId="77777777" w:rsidR="00F44091" w:rsidRPr="00F44091" w:rsidRDefault="00F44091" w:rsidP="00F44091">
            <w:pPr>
              <w:spacing w:after="0"/>
              <w:rPr>
                <w:sz w:val="18"/>
                <w:szCs w:val="18"/>
              </w:rPr>
            </w:pPr>
            <w:r w:rsidRPr="00F44091">
              <w:rPr>
                <w:sz w:val="18"/>
                <w:szCs w:val="18"/>
              </w:rPr>
              <w:t xml:space="preserve">                &lt;/</w:t>
            </w:r>
            <w:proofErr w:type="spellStart"/>
            <w:r w:rsidRPr="00F44091">
              <w:rPr>
                <w:sz w:val="18"/>
                <w:szCs w:val="18"/>
              </w:rPr>
              <w:t>Parm</w:t>
            </w:r>
            <w:proofErr w:type="spellEnd"/>
            <w:r w:rsidRPr="00F44091">
              <w:rPr>
                <w:sz w:val="18"/>
                <w:szCs w:val="18"/>
              </w:rPr>
              <w:t>&gt;</w:t>
            </w:r>
          </w:p>
          <w:p w14:paraId="1BEA072D" w14:textId="77777777" w:rsidR="00F44091" w:rsidRPr="00F44091" w:rsidRDefault="00F44091" w:rsidP="00F44091">
            <w:pPr>
              <w:spacing w:after="0"/>
              <w:rPr>
                <w:sz w:val="18"/>
                <w:szCs w:val="18"/>
              </w:rPr>
            </w:pPr>
            <w:r w:rsidRPr="00F44091">
              <w:rPr>
                <w:sz w:val="18"/>
                <w:szCs w:val="18"/>
              </w:rPr>
              <w:t xml:space="preserve">                &lt;</w:t>
            </w:r>
            <w:proofErr w:type="spellStart"/>
            <w:r w:rsidRPr="00F44091">
              <w:rPr>
                <w:sz w:val="18"/>
                <w:szCs w:val="18"/>
              </w:rPr>
              <w:t>Parm</w:t>
            </w:r>
            <w:proofErr w:type="spellEnd"/>
            <w:r w:rsidRPr="00F44091">
              <w:rPr>
                <w:sz w:val="18"/>
                <w:szCs w:val="18"/>
              </w:rPr>
              <w:t>&gt;</w:t>
            </w:r>
          </w:p>
          <w:p w14:paraId="7C22030A" w14:textId="77777777" w:rsidR="00F44091" w:rsidRPr="00F44091" w:rsidRDefault="00F44091" w:rsidP="00F44091">
            <w:pPr>
              <w:spacing w:after="0"/>
              <w:rPr>
                <w:sz w:val="18"/>
                <w:szCs w:val="18"/>
              </w:rPr>
            </w:pPr>
            <w:r w:rsidRPr="00F44091">
              <w:rPr>
                <w:sz w:val="18"/>
                <w:szCs w:val="18"/>
              </w:rPr>
              <w:t xml:space="preserve">                    &lt;</w:t>
            </w:r>
            <w:proofErr w:type="spellStart"/>
            <w:r w:rsidRPr="00F44091">
              <w:rPr>
                <w:sz w:val="18"/>
                <w:szCs w:val="18"/>
              </w:rPr>
              <w:t>ParmCode</w:t>
            </w:r>
            <w:proofErr w:type="spellEnd"/>
            <w:r w:rsidRPr="00F44091">
              <w:rPr>
                <w:sz w:val="18"/>
                <w:szCs w:val="18"/>
              </w:rPr>
              <w:t>&gt;</w:t>
            </w:r>
            <w:proofErr w:type="spellStart"/>
            <w:r w:rsidRPr="00F44091">
              <w:rPr>
                <w:sz w:val="18"/>
                <w:szCs w:val="18"/>
              </w:rPr>
              <w:t>AuthCode</w:t>
            </w:r>
            <w:proofErr w:type="spellEnd"/>
            <w:r w:rsidRPr="00F44091">
              <w:rPr>
                <w:sz w:val="18"/>
                <w:szCs w:val="18"/>
              </w:rPr>
              <w:t>&lt;/</w:t>
            </w:r>
            <w:proofErr w:type="spellStart"/>
            <w:r w:rsidRPr="00F44091">
              <w:rPr>
                <w:sz w:val="18"/>
                <w:szCs w:val="18"/>
              </w:rPr>
              <w:t>ParmCode</w:t>
            </w:r>
            <w:proofErr w:type="spellEnd"/>
            <w:r w:rsidRPr="00F44091">
              <w:rPr>
                <w:sz w:val="18"/>
                <w:szCs w:val="18"/>
              </w:rPr>
              <w:t>&gt;</w:t>
            </w:r>
          </w:p>
          <w:p w14:paraId="3FDB9197" w14:textId="77777777" w:rsidR="00F44091" w:rsidRPr="00F44091" w:rsidRDefault="00F44091" w:rsidP="00F44091">
            <w:pPr>
              <w:spacing w:after="0"/>
              <w:rPr>
                <w:sz w:val="18"/>
                <w:szCs w:val="18"/>
              </w:rPr>
            </w:pPr>
            <w:r w:rsidRPr="00F44091">
              <w:rPr>
                <w:sz w:val="18"/>
                <w:szCs w:val="18"/>
              </w:rPr>
              <w:t xml:space="preserve">                    &lt;Value&gt;111222&lt;/Value&gt;</w:t>
            </w:r>
          </w:p>
          <w:p w14:paraId="656D2A8A" w14:textId="77777777" w:rsidR="00F44091" w:rsidRPr="00F44091" w:rsidRDefault="00F44091" w:rsidP="00F44091">
            <w:pPr>
              <w:spacing w:after="0"/>
              <w:rPr>
                <w:sz w:val="18"/>
                <w:szCs w:val="18"/>
              </w:rPr>
            </w:pPr>
            <w:r w:rsidRPr="00F44091">
              <w:rPr>
                <w:sz w:val="18"/>
                <w:szCs w:val="18"/>
              </w:rPr>
              <w:t xml:space="preserve">                &lt;/</w:t>
            </w:r>
            <w:proofErr w:type="spellStart"/>
            <w:r w:rsidRPr="00F44091">
              <w:rPr>
                <w:sz w:val="18"/>
                <w:szCs w:val="18"/>
              </w:rPr>
              <w:t>Parm</w:t>
            </w:r>
            <w:proofErr w:type="spellEnd"/>
            <w:r w:rsidRPr="00F44091">
              <w:rPr>
                <w:sz w:val="18"/>
                <w:szCs w:val="18"/>
              </w:rPr>
              <w:t>&gt;</w:t>
            </w:r>
          </w:p>
          <w:p w14:paraId="2805E46C" w14:textId="77777777" w:rsidR="00F44091" w:rsidRPr="00F44091" w:rsidRDefault="00F44091" w:rsidP="00F44091">
            <w:pPr>
              <w:spacing w:after="0"/>
              <w:rPr>
                <w:sz w:val="18"/>
                <w:szCs w:val="18"/>
              </w:rPr>
            </w:pPr>
            <w:r w:rsidRPr="00F44091">
              <w:rPr>
                <w:sz w:val="18"/>
                <w:szCs w:val="18"/>
              </w:rPr>
              <w:t xml:space="preserve">            &lt;/</w:t>
            </w:r>
            <w:proofErr w:type="spellStart"/>
            <w:r w:rsidRPr="00F44091">
              <w:rPr>
                <w:sz w:val="18"/>
                <w:szCs w:val="18"/>
              </w:rPr>
              <w:t>DocRefSet</w:t>
            </w:r>
            <w:proofErr w:type="spellEnd"/>
            <w:r w:rsidRPr="00F44091">
              <w:rPr>
                <w:sz w:val="18"/>
                <w:szCs w:val="18"/>
              </w:rPr>
              <w:t>&gt;</w:t>
            </w:r>
          </w:p>
          <w:p w14:paraId="0518D97B" w14:textId="77777777" w:rsidR="00F44091" w:rsidRPr="00F44091" w:rsidRDefault="00F44091" w:rsidP="00F44091">
            <w:pPr>
              <w:spacing w:after="0"/>
              <w:rPr>
                <w:sz w:val="18"/>
                <w:szCs w:val="18"/>
              </w:rPr>
            </w:pPr>
            <w:r w:rsidRPr="00F44091">
              <w:rPr>
                <w:sz w:val="18"/>
                <w:szCs w:val="18"/>
              </w:rPr>
              <w:t xml:space="preserve">            &lt;Description/&gt;</w:t>
            </w:r>
          </w:p>
          <w:p w14:paraId="255BF9C9" w14:textId="77777777" w:rsidR="00F44091" w:rsidRPr="00F44091" w:rsidRDefault="00F44091" w:rsidP="00F44091">
            <w:pPr>
              <w:spacing w:after="0"/>
              <w:rPr>
                <w:sz w:val="18"/>
                <w:szCs w:val="18"/>
              </w:rPr>
            </w:pPr>
            <w:r w:rsidRPr="00F44091">
              <w:rPr>
                <w:sz w:val="18"/>
                <w:szCs w:val="18"/>
              </w:rPr>
              <w:t xml:space="preserve">            &lt;Requestor&gt;</w:t>
            </w:r>
          </w:p>
          <w:p w14:paraId="548A4D0A" w14:textId="77777777" w:rsidR="00F44091" w:rsidRPr="00F44091" w:rsidRDefault="00F44091" w:rsidP="00F44091">
            <w:pPr>
              <w:spacing w:after="0"/>
              <w:rPr>
                <w:sz w:val="18"/>
                <w:szCs w:val="18"/>
              </w:rPr>
            </w:pPr>
            <w:r w:rsidRPr="00F44091">
              <w:rPr>
                <w:sz w:val="18"/>
                <w:szCs w:val="18"/>
              </w:rPr>
              <w:t xml:space="preserve">                &lt;</w:t>
            </w:r>
            <w:proofErr w:type="spellStart"/>
            <w:r w:rsidRPr="00F44091">
              <w:rPr>
                <w:sz w:val="18"/>
                <w:szCs w:val="18"/>
              </w:rPr>
              <w:t>ContractNumber</w:t>
            </w:r>
            <w:proofErr w:type="spellEnd"/>
            <w:r w:rsidRPr="00F44091">
              <w:rPr>
                <w:sz w:val="18"/>
                <w:szCs w:val="18"/>
              </w:rPr>
              <w:t>&gt;4015500174811772&lt;/</w:t>
            </w:r>
            <w:proofErr w:type="spellStart"/>
            <w:r w:rsidRPr="00F44091">
              <w:rPr>
                <w:sz w:val="18"/>
                <w:szCs w:val="18"/>
              </w:rPr>
              <w:t>ContractNumber</w:t>
            </w:r>
            <w:proofErr w:type="spellEnd"/>
            <w:r w:rsidRPr="00F44091">
              <w:rPr>
                <w:sz w:val="18"/>
                <w:szCs w:val="18"/>
              </w:rPr>
              <w:t>&gt;</w:t>
            </w:r>
          </w:p>
          <w:p w14:paraId="58BA5B3D" w14:textId="77777777" w:rsidR="00F44091" w:rsidRPr="00F44091" w:rsidRDefault="00F44091" w:rsidP="00F44091">
            <w:pPr>
              <w:spacing w:after="0"/>
              <w:rPr>
                <w:sz w:val="18"/>
                <w:szCs w:val="18"/>
              </w:rPr>
            </w:pPr>
            <w:r w:rsidRPr="00F44091">
              <w:rPr>
                <w:sz w:val="18"/>
                <w:szCs w:val="18"/>
              </w:rPr>
              <w:t xml:space="preserve">                &lt;</w:t>
            </w:r>
            <w:proofErr w:type="spellStart"/>
            <w:r w:rsidRPr="00F44091">
              <w:rPr>
                <w:sz w:val="18"/>
                <w:szCs w:val="18"/>
              </w:rPr>
              <w:t>SecurityData</w:t>
            </w:r>
            <w:proofErr w:type="spellEnd"/>
            <w:r w:rsidRPr="00F44091">
              <w:rPr>
                <w:sz w:val="18"/>
                <w:szCs w:val="18"/>
              </w:rPr>
              <w:t>&gt;</w:t>
            </w:r>
          </w:p>
          <w:p w14:paraId="004B0E81" w14:textId="77777777" w:rsidR="00F44091" w:rsidRPr="00F44091" w:rsidRDefault="00F44091" w:rsidP="00F44091">
            <w:pPr>
              <w:spacing w:after="0"/>
              <w:rPr>
                <w:sz w:val="18"/>
                <w:szCs w:val="18"/>
                <w:lang w:val="fr-FR"/>
              </w:rPr>
            </w:pPr>
            <w:r w:rsidRPr="00F44091">
              <w:rPr>
                <w:sz w:val="18"/>
                <w:szCs w:val="18"/>
              </w:rPr>
              <w:t xml:space="preserve">                   </w:t>
            </w:r>
            <w:r w:rsidRPr="00F44091">
              <w:rPr>
                <w:sz w:val="18"/>
                <w:szCs w:val="18"/>
                <w:lang w:val="fr-FR"/>
              </w:rPr>
              <w:t>&lt;SecParm&gt;</w:t>
            </w:r>
          </w:p>
          <w:p w14:paraId="5A780816" w14:textId="77777777" w:rsidR="00F44091" w:rsidRPr="00F44091" w:rsidRDefault="00F44091" w:rsidP="00F44091">
            <w:pPr>
              <w:spacing w:after="0"/>
              <w:rPr>
                <w:sz w:val="18"/>
                <w:szCs w:val="18"/>
                <w:lang w:val="fr-FR"/>
              </w:rPr>
            </w:pPr>
            <w:r w:rsidRPr="00F44091">
              <w:rPr>
                <w:sz w:val="18"/>
                <w:szCs w:val="18"/>
                <w:lang w:val="fr-FR"/>
              </w:rPr>
              <w:t xml:space="preserve">                        &lt;Code&gt;PIN_RC&lt;/Code&gt;</w:t>
            </w:r>
          </w:p>
          <w:p w14:paraId="49DB07B0" w14:textId="77777777" w:rsidR="00F44091" w:rsidRPr="00F44091" w:rsidRDefault="00F44091" w:rsidP="00F44091">
            <w:pPr>
              <w:spacing w:after="0"/>
              <w:rPr>
                <w:sz w:val="18"/>
                <w:szCs w:val="18"/>
              </w:rPr>
            </w:pPr>
            <w:r w:rsidRPr="00F44091">
              <w:rPr>
                <w:sz w:val="18"/>
                <w:szCs w:val="18"/>
                <w:lang w:val="fr-FR"/>
              </w:rPr>
              <w:t xml:space="preserve">                        </w:t>
            </w:r>
            <w:r w:rsidRPr="00F44091">
              <w:rPr>
                <w:sz w:val="18"/>
                <w:szCs w:val="18"/>
              </w:rPr>
              <w:t>&lt;Value&gt;1&lt;/Value&gt;</w:t>
            </w:r>
          </w:p>
          <w:p w14:paraId="72C2CF0A" w14:textId="77777777" w:rsidR="00F44091" w:rsidRPr="00F44091" w:rsidRDefault="00F44091" w:rsidP="00F44091">
            <w:pPr>
              <w:spacing w:after="0"/>
              <w:rPr>
                <w:sz w:val="18"/>
                <w:szCs w:val="18"/>
              </w:rPr>
            </w:pPr>
            <w:r w:rsidRPr="00F44091">
              <w:rPr>
                <w:sz w:val="18"/>
                <w:szCs w:val="18"/>
              </w:rPr>
              <w:t xml:space="preserve">                    &lt;/</w:t>
            </w:r>
            <w:proofErr w:type="spellStart"/>
            <w:r w:rsidRPr="00F44091">
              <w:rPr>
                <w:sz w:val="18"/>
                <w:szCs w:val="18"/>
              </w:rPr>
              <w:t>SecParm</w:t>
            </w:r>
            <w:proofErr w:type="spellEnd"/>
            <w:r w:rsidRPr="00F44091">
              <w:rPr>
                <w:sz w:val="18"/>
                <w:szCs w:val="18"/>
              </w:rPr>
              <w:t>&gt;</w:t>
            </w:r>
          </w:p>
          <w:p w14:paraId="368DA640" w14:textId="77777777" w:rsidR="00F44091" w:rsidRPr="00F44091" w:rsidRDefault="00F44091" w:rsidP="00F44091">
            <w:pPr>
              <w:spacing w:after="0"/>
              <w:rPr>
                <w:sz w:val="18"/>
                <w:szCs w:val="18"/>
              </w:rPr>
            </w:pPr>
            <w:r w:rsidRPr="00F44091">
              <w:rPr>
                <w:sz w:val="18"/>
                <w:szCs w:val="18"/>
              </w:rPr>
              <w:t xml:space="preserve">                &lt;/</w:t>
            </w:r>
            <w:proofErr w:type="spellStart"/>
            <w:r w:rsidRPr="00F44091">
              <w:rPr>
                <w:sz w:val="18"/>
                <w:szCs w:val="18"/>
              </w:rPr>
              <w:t>SecurityData</w:t>
            </w:r>
            <w:proofErr w:type="spellEnd"/>
            <w:r w:rsidRPr="00F44091">
              <w:rPr>
                <w:sz w:val="18"/>
                <w:szCs w:val="18"/>
              </w:rPr>
              <w:t>&gt;</w:t>
            </w:r>
          </w:p>
          <w:p w14:paraId="732FA337" w14:textId="77777777" w:rsidR="00F44091" w:rsidRPr="00F44091" w:rsidRDefault="00F44091" w:rsidP="00F44091">
            <w:pPr>
              <w:spacing w:after="0"/>
              <w:rPr>
                <w:sz w:val="18"/>
                <w:szCs w:val="18"/>
              </w:rPr>
            </w:pPr>
            <w:r w:rsidRPr="00F44091">
              <w:rPr>
                <w:sz w:val="18"/>
                <w:szCs w:val="18"/>
              </w:rPr>
              <w:t xml:space="preserve">            &lt;/Requestor&gt;</w:t>
            </w:r>
          </w:p>
          <w:p w14:paraId="05955724" w14:textId="77777777" w:rsidR="00F44091" w:rsidRPr="00F44091" w:rsidRDefault="00F44091" w:rsidP="00F44091">
            <w:pPr>
              <w:spacing w:after="0"/>
              <w:rPr>
                <w:sz w:val="18"/>
                <w:szCs w:val="18"/>
              </w:rPr>
            </w:pPr>
            <w:r w:rsidRPr="00F44091">
              <w:rPr>
                <w:sz w:val="18"/>
                <w:szCs w:val="18"/>
              </w:rPr>
              <w:t xml:space="preserve">            &lt;Source&gt;</w:t>
            </w:r>
          </w:p>
          <w:p w14:paraId="4D3CB1C1" w14:textId="77777777" w:rsidR="00F44091" w:rsidRPr="00F44091" w:rsidRDefault="00F44091" w:rsidP="00F44091">
            <w:pPr>
              <w:spacing w:after="0"/>
              <w:rPr>
                <w:sz w:val="18"/>
                <w:szCs w:val="18"/>
              </w:rPr>
            </w:pPr>
            <w:r w:rsidRPr="00F44091">
              <w:rPr>
                <w:sz w:val="18"/>
                <w:szCs w:val="18"/>
              </w:rPr>
              <w:t xml:space="preserve">                &lt;</w:t>
            </w:r>
            <w:proofErr w:type="spellStart"/>
            <w:r w:rsidRPr="00F44091">
              <w:rPr>
                <w:sz w:val="18"/>
                <w:szCs w:val="18"/>
              </w:rPr>
              <w:t>ContractNumber</w:t>
            </w:r>
            <w:proofErr w:type="spellEnd"/>
            <w:r w:rsidRPr="00F44091">
              <w:rPr>
                <w:sz w:val="18"/>
                <w:szCs w:val="18"/>
              </w:rPr>
              <w:t>&gt;99999997&lt;/</w:t>
            </w:r>
            <w:proofErr w:type="spellStart"/>
            <w:r w:rsidRPr="00F44091">
              <w:rPr>
                <w:sz w:val="18"/>
                <w:szCs w:val="18"/>
              </w:rPr>
              <w:t>ContractNumber</w:t>
            </w:r>
            <w:proofErr w:type="spellEnd"/>
            <w:r w:rsidRPr="00F44091">
              <w:rPr>
                <w:sz w:val="18"/>
                <w:szCs w:val="18"/>
              </w:rPr>
              <w:t>&gt;</w:t>
            </w:r>
          </w:p>
          <w:p w14:paraId="2C7C235D" w14:textId="77777777" w:rsidR="00F44091" w:rsidRPr="00F44091" w:rsidRDefault="00F44091" w:rsidP="00F44091">
            <w:pPr>
              <w:spacing w:after="0"/>
              <w:rPr>
                <w:sz w:val="18"/>
                <w:szCs w:val="18"/>
              </w:rPr>
            </w:pPr>
            <w:r w:rsidRPr="00F44091">
              <w:rPr>
                <w:sz w:val="18"/>
                <w:szCs w:val="18"/>
              </w:rPr>
              <w:t xml:space="preserve">            &lt;/Source&gt;</w:t>
            </w:r>
          </w:p>
          <w:p w14:paraId="31656FFE" w14:textId="77777777" w:rsidR="00F44091" w:rsidRPr="00F44091" w:rsidRDefault="00F44091" w:rsidP="00F44091">
            <w:pPr>
              <w:spacing w:after="0"/>
              <w:rPr>
                <w:sz w:val="18"/>
                <w:szCs w:val="18"/>
              </w:rPr>
            </w:pPr>
            <w:r w:rsidRPr="00F44091">
              <w:rPr>
                <w:sz w:val="18"/>
                <w:szCs w:val="18"/>
              </w:rPr>
              <w:lastRenderedPageBreak/>
              <w:t xml:space="preserve">            &lt;</w:t>
            </w:r>
            <w:proofErr w:type="spellStart"/>
            <w:r w:rsidRPr="00F44091">
              <w:rPr>
                <w:sz w:val="18"/>
                <w:szCs w:val="18"/>
              </w:rPr>
              <w:t>DataRs</w:t>
            </w:r>
            <w:proofErr w:type="spellEnd"/>
            <w:r w:rsidRPr="00F44091">
              <w:rPr>
                <w:sz w:val="18"/>
                <w:szCs w:val="18"/>
              </w:rPr>
              <w:t>/&gt;</w:t>
            </w:r>
          </w:p>
          <w:p w14:paraId="1B862882" w14:textId="77777777" w:rsidR="00F44091" w:rsidRPr="00F44091" w:rsidRDefault="00F44091" w:rsidP="00F44091">
            <w:pPr>
              <w:spacing w:after="0"/>
              <w:rPr>
                <w:sz w:val="18"/>
                <w:szCs w:val="18"/>
              </w:rPr>
            </w:pPr>
            <w:r w:rsidRPr="00F44091">
              <w:rPr>
                <w:sz w:val="18"/>
                <w:szCs w:val="18"/>
              </w:rPr>
              <w:t xml:space="preserve">            &lt;Status&gt;</w:t>
            </w:r>
          </w:p>
          <w:p w14:paraId="04CCD6C7" w14:textId="77777777" w:rsidR="00F44091" w:rsidRPr="00F44091" w:rsidRDefault="00F44091" w:rsidP="00F44091">
            <w:pPr>
              <w:spacing w:after="0"/>
              <w:rPr>
                <w:sz w:val="18"/>
                <w:szCs w:val="18"/>
                <w:lang w:val="fr-FR"/>
              </w:rPr>
            </w:pPr>
            <w:r w:rsidRPr="00F44091">
              <w:rPr>
                <w:sz w:val="18"/>
                <w:szCs w:val="18"/>
              </w:rPr>
              <w:t xml:space="preserve">                </w:t>
            </w:r>
            <w:r w:rsidRPr="00F44091">
              <w:rPr>
                <w:sz w:val="18"/>
                <w:szCs w:val="18"/>
                <w:lang w:val="fr-FR"/>
              </w:rPr>
              <w:t>&lt;RespClass&gt;Information&lt;/RespClass&gt;</w:t>
            </w:r>
          </w:p>
          <w:p w14:paraId="415831B6" w14:textId="77777777" w:rsidR="00F44091" w:rsidRPr="00F44091" w:rsidRDefault="00F44091" w:rsidP="00F44091">
            <w:pPr>
              <w:spacing w:after="0"/>
              <w:rPr>
                <w:sz w:val="18"/>
                <w:szCs w:val="18"/>
                <w:lang w:val="fr-FR"/>
              </w:rPr>
            </w:pPr>
            <w:r w:rsidRPr="00F44091">
              <w:rPr>
                <w:sz w:val="18"/>
                <w:szCs w:val="18"/>
                <w:lang w:val="fr-FR"/>
              </w:rPr>
              <w:t xml:space="preserve">                &lt;RespCode&gt;0&lt;/RespCode&gt;</w:t>
            </w:r>
          </w:p>
          <w:p w14:paraId="6F77ED67" w14:textId="77777777" w:rsidR="00F44091" w:rsidRPr="00F44091" w:rsidRDefault="00F44091" w:rsidP="00F44091">
            <w:pPr>
              <w:spacing w:after="0"/>
              <w:rPr>
                <w:sz w:val="18"/>
                <w:szCs w:val="18"/>
              </w:rPr>
            </w:pPr>
            <w:r w:rsidRPr="00F44091">
              <w:rPr>
                <w:sz w:val="18"/>
                <w:szCs w:val="18"/>
                <w:lang w:val="fr-FR"/>
              </w:rPr>
              <w:t xml:space="preserve">                </w:t>
            </w:r>
            <w:r w:rsidRPr="00F44091">
              <w:rPr>
                <w:sz w:val="18"/>
                <w:szCs w:val="18"/>
              </w:rPr>
              <w:t>&lt;</w:t>
            </w:r>
            <w:proofErr w:type="spellStart"/>
            <w:r w:rsidRPr="00F44091">
              <w:rPr>
                <w:sz w:val="18"/>
                <w:szCs w:val="18"/>
              </w:rPr>
              <w:t>RespText</w:t>
            </w:r>
            <w:proofErr w:type="spellEnd"/>
            <w:r w:rsidRPr="00F44091">
              <w:rPr>
                <w:sz w:val="18"/>
                <w:szCs w:val="18"/>
              </w:rPr>
              <w:t>&gt;Successfully completed&lt;/</w:t>
            </w:r>
            <w:proofErr w:type="spellStart"/>
            <w:r w:rsidRPr="00F44091">
              <w:rPr>
                <w:sz w:val="18"/>
                <w:szCs w:val="18"/>
              </w:rPr>
              <w:t>RespText</w:t>
            </w:r>
            <w:proofErr w:type="spellEnd"/>
            <w:r w:rsidRPr="00F44091">
              <w:rPr>
                <w:sz w:val="18"/>
                <w:szCs w:val="18"/>
              </w:rPr>
              <w:t>&gt;</w:t>
            </w:r>
          </w:p>
          <w:p w14:paraId="66DB83E6" w14:textId="77777777" w:rsidR="00F44091" w:rsidRPr="00F44091" w:rsidRDefault="00F44091" w:rsidP="00F44091">
            <w:pPr>
              <w:spacing w:after="0"/>
              <w:rPr>
                <w:sz w:val="18"/>
                <w:szCs w:val="18"/>
              </w:rPr>
            </w:pPr>
            <w:r w:rsidRPr="00F44091">
              <w:rPr>
                <w:sz w:val="18"/>
                <w:szCs w:val="18"/>
              </w:rPr>
              <w:t xml:space="preserve">            &lt;/Status&gt;</w:t>
            </w:r>
          </w:p>
          <w:p w14:paraId="0E5FF596" w14:textId="77777777" w:rsidR="00F44091" w:rsidRPr="00F44091" w:rsidRDefault="00F44091" w:rsidP="00F44091">
            <w:pPr>
              <w:spacing w:after="0"/>
              <w:rPr>
                <w:sz w:val="18"/>
                <w:szCs w:val="18"/>
              </w:rPr>
            </w:pPr>
            <w:r w:rsidRPr="00F44091">
              <w:rPr>
                <w:sz w:val="18"/>
                <w:szCs w:val="18"/>
              </w:rPr>
              <w:t xml:space="preserve">        &lt;/Doc&gt;</w:t>
            </w:r>
          </w:p>
          <w:p w14:paraId="125D259B" w14:textId="77777777" w:rsidR="00F44091" w:rsidRPr="00F44091" w:rsidRDefault="00F44091" w:rsidP="00F44091">
            <w:pPr>
              <w:spacing w:after="0"/>
              <w:rPr>
                <w:sz w:val="18"/>
                <w:szCs w:val="18"/>
              </w:rPr>
            </w:pPr>
            <w:r w:rsidRPr="00F44091">
              <w:rPr>
                <w:sz w:val="18"/>
                <w:szCs w:val="18"/>
              </w:rPr>
              <w:t xml:space="preserve">    &lt;/</w:t>
            </w:r>
            <w:proofErr w:type="spellStart"/>
            <w:r w:rsidRPr="00F44091">
              <w:rPr>
                <w:sz w:val="18"/>
                <w:szCs w:val="18"/>
              </w:rPr>
              <w:t>MsgData</w:t>
            </w:r>
            <w:proofErr w:type="spellEnd"/>
            <w:r w:rsidRPr="00F44091">
              <w:rPr>
                <w:sz w:val="18"/>
                <w:szCs w:val="18"/>
              </w:rPr>
              <w:t>&gt;</w:t>
            </w:r>
          </w:p>
          <w:p w14:paraId="6A52F712" w14:textId="1A7861EF" w:rsidR="00F44091" w:rsidRDefault="00F44091" w:rsidP="00F44091">
            <w:pPr>
              <w:spacing w:after="0"/>
              <w:ind w:left="0"/>
              <w:jc w:val="both"/>
            </w:pPr>
            <w:r w:rsidRPr="00F44091">
              <w:rPr>
                <w:sz w:val="18"/>
                <w:szCs w:val="18"/>
              </w:rPr>
              <w:t>&lt;/</w:t>
            </w:r>
            <w:proofErr w:type="spellStart"/>
            <w:r w:rsidRPr="00F44091">
              <w:rPr>
                <w:sz w:val="18"/>
                <w:szCs w:val="18"/>
              </w:rPr>
              <w:t>UFXMsg</w:t>
            </w:r>
            <w:proofErr w:type="spellEnd"/>
            <w:r w:rsidRPr="00F44091">
              <w:rPr>
                <w:sz w:val="18"/>
                <w:szCs w:val="18"/>
              </w:rPr>
              <w:t>&gt;</w:t>
            </w:r>
          </w:p>
        </w:tc>
      </w:tr>
    </w:tbl>
    <w:p w14:paraId="5084ED6F" w14:textId="77777777" w:rsidR="00F44091" w:rsidRDefault="00F44091" w:rsidP="0072608C">
      <w:pPr>
        <w:jc w:val="both"/>
      </w:pPr>
    </w:p>
    <w:p w14:paraId="1F10CEF1" w14:textId="17E5F619" w:rsidR="0011712C" w:rsidRPr="0011712C" w:rsidRDefault="0044742D" w:rsidP="0011712C">
      <w:pPr>
        <w:pStyle w:val="Heading2"/>
        <w:rPr>
          <w:lang w:val="en-US"/>
        </w:rPr>
      </w:pPr>
      <w:bookmarkStart w:id="456" w:name="_Toc49176282"/>
      <w:r w:rsidRPr="00EF26B0">
        <w:rPr>
          <w:lang w:val="en-US"/>
        </w:rPr>
        <w:t>REQSOA00</w:t>
      </w:r>
      <w:r>
        <w:rPr>
          <w:lang w:val="en-US"/>
        </w:rPr>
        <w:t>3</w:t>
      </w:r>
      <w:r w:rsidRPr="00EF26B0">
        <w:rPr>
          <w:lang w:val="en-US"/>
        </w:rPr>
        <w:t>. PIN</w:t>
      </w:r>
      <w:r>
        <w:rPr>
          <w:lang w:val="en-US"/>
        </w:rPr>
        <w:t xml:space="preserve"> Clear</w:t>
      </w:r>
      <w:bookmarkEnd w:id="456"/>
    </w:p>
    <w:p w14:paraId="41401DCF" w14:textId="77777777" w:rsidR="00DF0416" w:rsidRDefault="00DF0416" w:rsidP="00DF0416">
      <w:pPr>
        <w:pStyle w:val="Heading3"/>
      </w:pPr>
      <w:bookmarkStart w:id="457" w:name="_Toc49176283"/>
      <w:r>
        <w:t>Business Requirement</w:t>
      </w:r>
      <w:bookmarkEnd w:id="457"/>
    </w:p>
    <w:p w14:paraId="32A124BE" w14:textId="15210B98" w:rsidR="00DF0416" w:rsidRDefault="00DF0416" w:rsidP="00DF0416">
      <w:pPr>
        <w:jc w:val="both"/>
      </w:pPr>
      <w:r>
        <w:t>This section describes the SOA request for Erase old pin before doing the set pin operation.</w:t>
      </w:r>
    </w:p>
    <w:p w14:paraId="6B0B6357" w14:textId="77777777" w:rsidR="00DF0416" w:rsidRDefault="00DF0416" w:rsidP="00DF0416">
      <w:pPr>
        <w:pStyle w:val="Heading3"/>
      </w:pPr>
      <w:bookmarkStart w:id="458" w:name="_Toc49176284"/>
      <w:r>
        <w:t>Message Specification</w:t>
      </w:r>
      <w:bookmarkEnd w:id="458"/>
    </w:p>
    <w:p w14:paraId="2EEEE409" w14:textId="77777777" w:rsidR="00DF0416" w:rsidRDefault="00DF0416" w:rsidP="00DF0416">
      <w:pPr>
        <w:jc w:val="both"/>
        <w:rPr>
          <w:b/>
        </w:rPr>
      </w:pPr>
    </w:p>
    <w:p w14:paraId="1DAF089C" w14:textId="77777777" w:rsidR="00DF0416" w:rsidRPr="000F5497" w:rsidRDefault="00DF0416" w:rsidP="00DF0416">
      <w:pPr>
        <w:jc w:val="both"/>
        <w:rPr>
          <w:b/>
        </w:rPr>
      </w:pPr>
      <w:r w:rsidRPr="000F5497">
        <w:rPr>
          <w:b/>
        </w:rPr>
        <w:t>Request Message</w:t>
      </w:r>
    </w:p>
    <w:tbl>
      <w:tblPr>
        <w:tblStyle w:val="TableGrid"/>
        <w:tblW w:w="0" w:type="auto"/>
        <w:tblInd w:w="522" w:type="dxa"/>
        <w:tblLook w:val="04A0" w:firstRow="1" w:lastRow="0" w:firstColumn="1" w:lastColumn="0" w:noHBand="0" w:noVBand="1"/>
      </w:tblPr>
      <w:tblGrid>
        <w:gridCol w:w="9602"/>
      </w:tblGrid>
      <w:tr w:rsidR="00DF0416" w14:paraId="3DB91C8E" w14:textId="77777777" w:rsidTr="00DF0416">
        <w:tc>
          <w:tcPr>
            <w:tcW w:w="10350" w:type="dxa"/>
          </w:tcPr>
          <w:p w14:paraId="216C950D" w14:textId="77777777" w:rsidR="00DF0416" w:rsidRPr="00DF0416" w:rsidRDefault="00DF0416" w:rsidP="00DF0416">
            <w:pPr>
              <w:spacing w:after="0"/>
              <w:rPr>
                <w:sz w:val="18"/>
                <w:szCs w:val="18"/>
              </w:rPr>
            </w:pPr>
            <w:r w:rsidRPr="00DF0416">
              <w:rPr>
                <w:sz w:val="18"/>
                <w:szCs w:val="18"/>
              </w:rPr>
              <w:t>&lt;</w:t>
            </w:r>
            <w:proofErr w:type="spellStart"/>
            <w:r w:rsidRPr="00DF0416">
              <w:rPr>
                <w:sz w:val="18"/>
                <w:szCs w:val="18"/>
              </w:rPr>
              <w:t>UFXMsg</w:t>
            </w:r>
            <w:proofErr w:type="spellEnd"/>
            <w:r w:rsidRPr="00DF0416">
              <w:rPr>
                <w:sz w:val="18"/>
                <w:szCs w:val="18"/>
              </w:rPr>
              <w:t xml:space="preserve"> direction="</w:t>
            </w:r>
            <w:proofErr w:type="spellStart"/>
            <w:r w:rsidRPr="00DF0416">
              <w:rPr>
                <w:sz w:val="18"/>
                <w:szCs w:val="18"/>
              </w:rPr>
              <w:t>Rq</w:t>
            </w:r>
            <w:proofErr w:type="spellEnd"/>
            <w:r w:rsidRPr="00DF0416">
              <w:rPr>
                <w:sz w:val="18"/>
                <w:szCs w:val="18"/>
              </w:rPr>
              <w:t xml:space="preserve">" </w:t>
            </w:r>
            <w:proofErr w:type="spellStart"/>
            <w:r w:rsidRPr="00DF0416">
              <w:rPr>
                <w:sz w:val="18"/>
                <w:szCs w:val="18"/>
              </w:rPr>
              <w:t>msg_type</w:t>
            </w:r>
            <w:proofErr w:type="spellEnd"/>
            <w:r w:rsidRPr="00DF0416">
              <w:rPr>
                <w:sz w:val="18"/>
                <w:szCs w:val="18"/>
              </w:rPr>
              <w:t>="Application" version="2.0"&gt;</w:t>
            </w:r>
          </w:p>
          <w:p w14:paraId="5D9ECADE"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MsgId</w:t>
            </w:r>
            <w:proofErr w:type="spellEnd"/>
            <w:r w:rsidRPr="00DF0416">
              <w:rPr>
                <w:sz w:val="18"/>
                <w:szCs w:val="18"/>
              </w:rPr>
              <w:t>&gt;AAA-555-333-EEE-23124141&lt;/</w:t>
            </w:r>
            <w:proofErr w:type="spellStart"/>
            <w:r w:rsidRPr="00DF0416">
              <w:rPr>
                <w:sz w:val="18"/>
                <w:szCs w:val="18"/>
              </w:rPr>
              <w:t>MsgId</w:t>
            </w:r>
            <w:proofErr w:type="spellEnd"/>
            <w:r w:rsidRPr="00DF0416">
              <w:rPr>
                <w:sz w:val="18"/>
                <w:szCs w:val="18"/>
              </w:rPr>
              <w:t>&gt;</w:t>
            </w:r>
          </w:p>
          <w:p w14:paraId="2FD99ADD" w14:textId="77777777" w:rsidR="00DF0416" w:rsidRPr="00DF0416" w:rsidRDefault="00DF0416" w:rsidP="00DF0416">
            <w:pPr>
              <w:spacing w:after="0"/>
              <w:rPr>
                <w:sz w:val="18"/>
                <w:szCs w:val="18"/>
              </w:rPr>
            </w:pPr>
            <w:r w:rsidRPr="00DF0416">
              <w:rPr>
                <w:sz w:val="18"/>
                <w:szCs w:val="18"/>
              </w:rPr>
              <w:t xml:space="preserve">    &lt;Source app="Web01"/&gt;</w:t>
            </w:r>
          </w:p>
          <w:p w14:paraId="4A16DF8F"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MsgData</w:t>
            </w:r>
            <w:proofErr w:type="spellEnd"/>
            <w:r w:rsidRPr="00DF0416">
              <w:rPr>
                <w:sz w:val="18"/>
                <w:szCs w:val="18"/>
              </w:rPr>
              <w:t>&gt;</w:t>
            </w:r>
          </w:p>
          <w:p w14:paraId="6A8B5188" w14:textId="77777777" w:rsidR="00DF0416" w:rsidRPr="00DF0416" w:rsidRDefault="00DF0416" w:rsidP="00DF0416">
            <w:pPr>
              <w:spacing w:after="0"/>
              <w:rPr>
                <w:sz w:val="18"/>
                <w:szCs w:val="18"/>
              </w:rPr>
            </w:pPr>
            <w:r w:rsidRPr="00DF0416">
              <w:rPr>
                <w:sz w:val="18"/>
                <w:szCs w:val="18"/>
              </w:rPr>
              <w:t xml:space="preserve">        &lt;Application&gt;</w:t>
            </w:r>
          </w:p>
          <w:p w14:paraId="7DC3AD69"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RegNumber</w:t>
            </w:r>
            <w:proofErr w:type="spellEnd"/>
            <w:r w:rsidRPr="00DF0416">
              <w:rPr>
                <w:sz w:val="18"/>
                <w:szCs w:val="18"/>
              </w:rPr>
              <w:t>&gt;AA_XML_20_9&lt;/</w:t>
            </w:r>
            <w:proofErr w:type="spellStart"/>
            <w:r w:rsidRPr="00DF0416">
              <w:rPr>
                <w:sz w:val="18"/>
                <w:szCs w:val="18"/>
              </w:rPr>
              <w:t>RegNumber</w:t>
            </w:r>
            <w:proofErr w:type="spellEnd"/>
            <w:r w:rsidRPr="00DF0416">
              <w:rPr>
                <w:sz w:val="18"/>
                <w:szCs w:val="18"/>
              </w:rPr>
              <w:t>&gt;</w:t>
            </w:r>
          </w:p>
          <w:p w14:paraId="56E0A1A2"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OrderDprt</w:t>
            </w:r>
            <w:proofErr w:type="spellEnd"/>
            <w:r w:rsidRPr="00DF0416">
              <w:rPr>
                <w:sz w:val="18"/>
                <w:szCs w:val="18"/>
              </w:rPr>
              <w:t>&gt;0101&lt;/</w:t>
            </w:r>
            <w:proofErr w:type="spellStart"/>
            <w:r w:rsidRPr="00DF0416">
              <w:rPr>
                <w:sz w:val="18"/>
                <w:szCs w:val="18"/>
              </w:rPr>
              <w:t>OrderDprt</w:t>
            </w:r>
            <w:proofErr w:type="spellEnd"/>
            <w:r w:rsidRPr="00DF0416">
              <w:rPr>
                <w:sz w:val="18"/>
                <w:szCs w:val="18"/>
              </w:rPr>
              <w:t>&gt;</w:t>
            </w:r>
          </w:p>
          <w:p w14:paraId="02A5B3E0"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ObjectType</w:t>
            </w:r>
            <w:proofErr w:type="spellEnd"/>
            <w:r w:rsidRPr="00DF0416">
              <w:rPr>
                <w:sz w:val="18"/>
                <w:szCs w:val="18"/>
              </w:rPr>
              <w:t>&gt;Card&lt;/</w:t>
            </w:r>
            <w:proofErr w:type="spellStart"/>
            <w:r w:rsidRPr="00DF0416">
              <w:rPr>
                <w:sz w:val="18"/>
                <w:szCs w:val="18"/>
              </w:rPr>
              <w:t>ObjectType</w:t>
            </w:r>
            <w:proofErr w:type="spellEnd"/>
            <w:r w:rsidRPr="00DF0416">
              <w:rPr>
                <w:sz w:val="18"/>
                <w:szCs w:val="18"/>
              </w:rPr>
              <w:t>&gt;</w:t>
            </w:r>
          </w:p>
          <w:p w14:paraId="29F23AB2"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ActionType</w:t>
            </w:r>
            <w:proofErr w:type="spellEnd"/>
            <w:r w:rsidRPr="00DF0416">
              <w:rPr>
                <w:sz w:val="18"/>
                <w:szCs w:val="18"/>
              </w:rPr>
              <w:t>&gt;Update&lt;/</w:t>
            </w:r>
            <w:proofErr w:type="spellStart"/>
            <w:r w:rsidRPr="00DF0416">
              <w:rPr>
                <w:sz w:val="18"/>
                <w:szCs w:val="18"/>
              </w:rPr>
              <w:t>ActionType</w:t>
            </w:r>
            <w:proofErr w:type="spellEnd"/>
            <w:r w:rsidRPr="00DF0416">
              <w:rPr>
                <w:sz w:val="18"/>
                <w:szCs w:val="18"/>
              </w:rPr>
              <w:t>&gt;</w:t>
            </w:r>
          </w:p>
          <w:p w14:paraId="4CC2797C"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ObjectFor</w:t>
            </w:r>
            <w:proofErr w:type="spellEnd"/>
            <w:r w:rsidRPr="00DF0416">
              <w:rPr>
                <w:sz w:val="18"/>
                <w:szCs w:val="18"/>
              </w:rPr>
              <w:t>&gt;</w:t>
            </w:r>
          </w:p>
          <w:p w14:paraId="5BBB6B14"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ContractIDT</w:t>
            </w:r>
            <w:proofErr w:type="spellEnd"/>
            <w:r w:rsidRPr="00DF0416">
              <w:rPr>
                <w:sz w:val="18"/>
                <w:szCs w:val="18"/>
              </w:rPr>
              <w:t>&gt;</w:t>
            </w:r>
          </w:p>
          <w:p w14:paraId="4007C0B9"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ContractNumber</w:t>
            </w:r>
            <w:proofErr w:type="spellEnd"/>
            <w:r w:rsidRPr="00DF0416">
              <w:rPr>
                <w:sz w:val="18"/>
                <w:szCs w:val="18"/>
              </w:rPr>
              <w:t>&gt;1000050102847731&lt;/</w:t>
            </w:r>
            <w:proofErr w:type="spellStart"/>
            <w:r w:rsidRPr="00DF0416">
              <w:rPr>
                <w:sz w:val="18"/>
                <w:szCs w:val="18"/>
              </w:rPr>
              <w:t>ContractNumber</w:t>
            </w:r>
            <w:proofErr w:type="spellEnd"/>
            <w:r w:rsidRPr="00DF0416">
              <w:rPr>
                <w:sz w:val="18"/>
                <w:szCs w:val="18"/>
              </w:rPr>
              <w:t>&gt;</w:t>
            </w:r>
          </w:p>
          <w:p w14:paraId="0479469D" w14:textId="77777777" w:rsidR="00DF0416" w:rsidRPr="00DF0416" w:rsidRDefault="00DF0416" w:rsidP="00DF0416">
            <w:pPr>
              <w:spacing w:after="0"/>
              <w:rPr>
                <w:sz w:val="18"/>
                <w:szCs w:val="18"/>
              </w:rPr>
            </w:pPr>
            <w:r w:rsidRPr="00DF0416">
              <w:rPr>
                <w:sz w:val="18"/>
                <w:szCs w:val="18"/>
              </w:rPr>
              <w:t xml:space="preserve">                    &lt;Client&gt;</w:t>
            </w:r>
          </w:p>
          <w:p w14:paraId="3B969A80"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ClientInfo</w:t>
            </w:r>
            <w:proofErr w:type="spellEnd"/>
            <w:r w:rsidRPr="00DF0416">
              <w:rPr>
                <w:sz w:val="18"/>
                <w:szCs w:val="18"/>
              </w:rPr>
              <w:t>&gt;</w:t>
            </w:r>
          </w:p>
          <w:p w14:paraId="1BB1F373"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ShortName</w:t>
            </w:r>
            <w:proofErr w:type="spellEnd"/>
            <w:r w:rsidRPr="00DF0416">
              <w:rPr>
                <w:sz w:val="18"/>
                <w:szCs w:val="18"/>
              </w:rPr>
              <w:t>&gt;&lt;&lt;&lt;NONE&gt;&gt;&gt;&lt;/</w:t>
            </w:r>
            <w:proofErr w:type="spellStart"/>
            <w:r w:rsidRPr="00DF0416">
              <w:rPr>
                <w:sz w:val="18"/>
                <w:szCs w:val="18"/>
              </w:rPr>
              <w:t>ShortName</w:t>
            </w:r>
            <w:proofErr w:type="spellEnd"/>
            <w:r w:rsidRPr="00DF0416">
              <w:rPr>
                <w:sz w:val="18"/>
                <w:szCs w:val="18"/>
              </w:rPr>
              <w:t>&gt;</w:t>
            </w:r>
          </w:p>
          <w:p w14:paraId="14D5392E"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ClientInfo</w:t>
            </w:r>
            <w:proofErr w:type="spellEnd"/>
            <w:r w:rsidRPr="00DF0416">
              <w:rPr>
                <w:sz w:val="18"/>
                <w:szCs w:val="18"/>
              </w:rPr>
              <w:t>&gt;</w:t>
            </w:r>
          </w:p>
          <w:p w14:paraId="52FF483E" w14:textId="77777777" w:rsidR="00DF0416" w:rsidRPr="00DF0416" w:rsidRDefault="00DF0416" w:rsidP="00DF0416">
            <w:pPr>
              <w:spacing w:after="0"/>
              <w:rPr>
                <w:sz w:val="18"/>
                <w:szCs w:val="18"/>
              </w:rPr>
            </w:pPr>
            <w:r w:rsidRPr="00DF0416">
              <w:rPr>
                <w:sz w:val="18"/>
                <w:szCs w:val="18"/>
              </w:rPr>
              <w:t xml:space="preserve">                    &lt;/Client&gt;</w:t>
            </w:r>
          </w:p>
          <w:p w14:paraId="268344A6"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ContractIDT</w:t>
            </w:r>
            <w:proofErr w:type="spellEnd"/>
            <w:r w:rsidRPr="00DF0416">
              <w:rPr>
                <w:sz w:val="18"/>
                <w:szCs w:val="18"/>
              </w:rPr>
              <w:t>&gt;</w:t>
            </w:r>
          </w:p>
          <w:p w14:paraId="14ED4AC8"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ObjectFor</w:t>
            </w:r>
            <w:proofErr w:type="spellEnd"/>
            <w:r w:rsidRPr="00DF0416">
              <w:rPr>
                <w:sz w:val="18"/>
                <w:szCs w:val="18"/>
              </w:rPr>
              <w:t>&gt;</w:t>
            </w:r>
          </w:p>
          <w:p w14:paraId="6E5A9027" w14:textId="77777777" w:rsidR="00DF0416" w:rsidRPr="00DF0416" w:rsidRDefault="00DF0416" w:rsidP="00DF0416">
            <w:pPr>
              <w:spacing w:after="0"/>
              <w:rPr>
                <w:sz w:val="18"/>
                <w:szCs w:val="18"/>
              </w:rPr>
            </w:pPr>
            <w:r w:rsidRPr="00DF0416">
              <w:rPr>
                <w:sz w:val="18"/>
                <w:szCs w:val="18"/>
              </w:rPr>
              <w:t xml:space="preserve">            &lt;Data&gt;</w:t>
            </w:r>
          </w:p>
          <w:p w14:paraId="23591C89"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ProduceCard</w:t>
            </w:r>
            <w:proofErr w:type="spellEnd"/>
            <w:r w:rsidRPr="00DF0416">
              <w:rPr>
                <w:sz w:val="18"/>
                <w:szCs w:val="18"/>
              </w:rPr>
              <w:t>&gt;</w:t>
            </w:r>
          </w:p>
          <w:p w14:paraId="2CA86AB2"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CardExpiry</w:t>
            </w:r>
            <w:proofErr w:type="spellEnd"/>
            <w:r w:rsidRPr="00DF0416">
              <w:rPr>
                <w:sz w:val="18"/>
                <w:szCs w:val="18"/>
              </w:rPr>
              <w:t>&gt;1306&lt;/</w:t>
            </w:r>
            <w:proofErr w:type="spellStart"/>
            <w:r w:rsidRPr="00DF0416">
              <w:rPr>
                <w:sz w:val="18"/>
                <w:szCs w:val="18"/>
              </w:rPr>
              <w:t>CardExpiry</w:t>
            </w:r>
            <w:proofErr w:type="spellEnd"/>
            <w:r w:rsidRPr="00DF0416">
              <w:rPr>
                <w:sz w:val="18"/>
                <w:szCs w:val="18"/>
              </w:rPr>
              <w:t>&gt;</w:t>
            </w:r>
          </w:p>
          <w:p w14:paraId="5411E79C"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CommentText</w:t>
            </w:r>
            <w:proofErr w:type="spellEnd"/>
            <w:r w:rsidRPr="00DF0416">
              <w:rPr>
                <w:sz w:val="18"/>
                <w:szCs w:val="18"/>
              </w:rPr>
              <w:t>&gt;Erase PIN&lt;/</w:t>
            </w:r>
            <w:proofErr w:type="spellStart"/>
            <w:r w:rsidRPr="00DF0416">
              <w:rPr>
                <w:sz w:val="18"/>
                <w:szCs w:val="18"/>
              </w:rPr>
              <w:t>CommentText</w:t>
            </w:r>
            <w:proofErr w:type="spellEnd"/>
            <w:r w:rsidRPr="00DF0416">
              <w:rPr>
                <w:sz w:val="18"/>
                <w:szCs w:val="18"/>
              </w:rPr>
              <w:t>&gt;</w:t>
            </w:r>
          </w:p>
          <w:p w14:paraId="4DEF274F"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AddData</w:t>
            </w:r>
            <w:proofErr w:type="spellEnd"/>
            <w:r w:rsidRPr="00DF0416">
              <w:rPr>
                <w:sz w:val="18"/>
                <w:szCs w:val="18"/>
              </w:rPr>
              <w:t>&gt;</w:t>
            </w:r>
          </w:p>
          <w:p w14:paraId="6AC3E128"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Parm</w:t>
            </w:r>
            <w:proofErr w:type="spellEnd"/>
            <w:r w:rsidRPr="00DF0416">
              <w:rPr>
                <w:sz w:val="18"/>
                <w:szCs w:val="18"/>
              </w:rPr>
              <w:t>&gt;</w:t>
            </w:r>
          </w:p>
          <w:p w14:paraId="77A1A51A"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ParmCode</w:t>
            </w:r>
            <w:proofErr w:type="spellEnd"/>
            <w:r w:rsidRPr="00DF0416">
              <w:rPr>
                <w:sz w:val="18"/>
                <w:szCs w:val="18"/>
              </w:rPr>
              <w:t>&gt;</w:t>
            </w:r>
            <w:proofErr w:type="spellStart"/>
            <w:r w:rsidRPr="00DF0416">
              <w:rPr>
                <w:sz w:val="18"/>
                <w:szCs w:val="18"/>
              </w:rPr>
              <w:t>ErasePIN</w:t>
            </w:r>
            <w:proofErr w:type="spellEnd"/>
            <w:r w:rsidRPr="00DF0416">
              <w:rPr>
                <w:sz w:val="18"/>
                <w:szCs w:val="18"/>
              </w:rPr>
              <w:t>&lt;/</w:t>
            </w:r>
            <w:proofErr w:type="spellStart"/>
            <w:r w:rsidRPr="00DF0416">
              <w:rPr>
                <w:sz w:val="18"/>
                <w:szCs w:val="18"/>
              </w:rPr>
              <w:t>ParmCode</w:t>
            </w:r>
            <w:proofErr w:type="spellEnd"/>
            <w:r w:rsidRPr="00DF0416">
              <w:rPr>
                <w:sz w:val="18"/>
                <w:szCs w:val="18"/>
              </w:rPr>
              <w:t>&gt;</w:t>
            </w:r>
          </w:p>
          <w:p w14:paraId="0F47D407" w14:textId="77777777" w:rsidR="00DF0416" w:rsidRPr="00DF0416" w:rsidRDefault="00DF0416" w:rsidP="00DF0416">
            <w:pPr>
              <w:spacing w:after="0"/>
              <w:rPr>
                <w:sz w:val="18"/>
                <w:szCs w:val="18"/>
              </w:rPr>
            </w:pPr>
            <w:r w:rsidRPr="00DF0416">
              <w:rPr>
                <w:sz w:val="18"/>
                <w:szCs w:val="18"/>
              </w:rPr>
              <w:t xml:space="preserve">                            &lt;Value&gt;Yes&lt;/Value&gt;</w:t>
            </w:r>
          </w:p>
          <w:p w14:paraId="519DD481"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Parm</w:t>
            </w:r>
            <w:proofErr w:type="spellEnd"/>
            <w:r w:rsidRPr="00DF0416">
              <w:rPr>
                <w:sz w:val="18"/>
                <w:szCs w:val="18"/>
              </w:rPr>
              <w:t>&gt;</w:t>
            </w:r>
          </w:p>
          <w:p w14:paraId="2EEE290A"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AddData</w:t>
            </w:r>
            <w:proofErr w:type="spellEnd"/>
            <w:r w:rsidRPr="00DF0416">
              <w:rPr>
                <w:sz w:val="18"/>
                <w:szCs w:val="18"/>
              </w:rPr>
              <w:t>&gt;</w:t>
            </w:r>
          </w:p>
          <w:p w14:paraId="01A925C0" w14:textId="77777777" w:rsidR="00DF0416" w:rsidRPr="00DF0416" w:rsidRDefault="00DF0416" w:rsidP="00DF0416">
            <w:pPr>
              <w:spacing w:after="0"/>
              <w:rPr>
                <w:sz w:val="18"/>
                <w:szCs w:val="18"/>
              </w:rPr>
            </w:pPr>
            <w:r w:rsidRPr="00DF0416">
              <w:rPr>
                <w:sz w:val="18"/>
                <w:szCs w:val="18"/>
              </w:rPr>
              <w:lastRenderedPageBreak/>
              <w:t xml:space="preserve">                &lt;/</w:t>
            </w:r>
            <w:proofErr w:type="spellStart"/>
            <w:r w:rsidRPr="00DF0416">
              <w:rPr>
                <w:sz w:val="18"/>
                <w:szCs w:val="18"/>
              </w:rPr>
              <w:t>ProduceCard</w:t>
            </w:r>
            <w:proofErr w:type="spellEnd"/>
            <w:r w:rsidRPr="00DF0416">
              <w:rPr>
                <w:sz w:val="18"/>
                <w:szCs w:val="18"/>
              </w:rPr>
              <w:t>&gt;</w:t>
            </w:r>
          </w:p>
          <w:p w14:paraId="5119E44E" w14:textId="77777777" w:rsidR="00DF0416" w:rsidRPr="00DF0416" w:rsidRDefault="00DF0416" w:rsidP="00DF0416">
            <w:pPr>
              <w:spacing w:after="0"/>
              <w:rPr>
                <w:sz w:val="18"/>
                <w:szCs w:val="18"/>
              </w:rPr>
            </w:pPr>
            <w:r w:rsidRPr="00DF0416">
              <w:rPr>
                <w:sz w:val="18"/>
                <w:szCs w:val="18"/>
              </w:rPr>
              <w:t xml:space="preserve">            &lt;/Data&gt;</w:t>
            </w:r>
          </w:p>
          <w:p w14:paraId="69586EF5" w14:textId="77777777" w:rsidR="00DF0416" w:rsidRPr="00DF0416" w:rsidRDefault="00DF0416" w:rsidP="00DF0416">
            <w:pPr>
              <w:spacing w:after="0"/>
              <w:rPr>
                <w:sz w:val="18"/>
                <w:szCs w:val="18"/>
              </w:rPr>
            </w:pPr>
            <w:r w:rsidRPr="00DF0416">
              <w:rPr>
                <w:sz w:val="18"/>
                <w:szCs w:val="18"/>
              </w:rPr>
              <w:t xml:space="preserve">        &lt;/Application&gt;</w:t>
            </w:r>
          </w:p>
          <w:p w14:paraId="00A5A485"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MsgData</w:t>
            </w:r>
            <w:proofErr w:type="spellEnd"/>
            <w:r w:rsidRPr="00DF0416">
              <w:rPr>
                <w:sz w:val="18"/>
                <w:szCs w:val="18"/>
              </w:rPr>
              <w:t>&gt;</w:t>
            </w:r>
          </w:p>
          <w:p w14:paraId="10162C95" w14:textId="6DA52AED" w:rsidR="00DF0416" w:rsidRDefault="00DF0416" w:rsidP="00DF0416">
            <w:pPr>
              <w:spacing w:after="0"/>
              <w:ind w:left="0"/>
              <w:jc w:val="both"/>
            </w:pPr>
            <w:r w:rsidRPr="00DF0416">
              <w:rPr>
                <w:sz w:val="18"/>
                <w:szCs w:val="18"/>
              </w:rPr>
              <w:t>&lt;/</w:t>
            </w:r>
            <w:proofErr w:type="spellStart"/>
            <w:r w:rsidRPr="00DF0416">
              <w:rPr>
                <w:sz w:val="18"/>
                <w:szCs w:val="18"/>
              </w:rPr>
              <w:t>UFXMsg</w:t>
            </w:r>
            <w:proofErr w:type="spellEnd"/>
            <w:r w:rsidRPr="00DF0416">
              <w:rPr>
                <w:sz w:val="18"/>
                <w:szCs w:val="18"/>
              </w:rPr>
              <w:t>&gt;</w:t>
            </w:r>
          </w:p>
        </w:tc>
      </w:tr>
    </w:tbl>
    <w:p w14:paraId="41ED5937" w14:textId="77777777" w:rsidR="0011712C" w:rsidRDefault="0011712C" w:rsidP="0011712C">
      <w:pPr>
        <w:jc w:val="both"/>
      </w:pPr>
    </w:p>
    <w:p w14:paraId="534F436D" w14:textId="3C22A32E" w:rsidR="0011712C" w:rsidRPr="00DF0416" w:rsidRDefault="00DF0416" w:rsidP="0072608C">
      <w:pPr>
        <w:jc w:val="both"/>
        <w:rPr>
          <w:b/>
        </w:rPr>
      </w:pPr>
      <w:r w:rsidRPr="00DF0416">
        <w:rPr>
          <w:b/>
        </w:rPr>
        <w:t>Response message</w:t>
      </w:r>
    </w:p>
    <w:tbl>
      <w:tblPr>
        <w:tblStyle w:val="TableGrid"/>
        <w:tblW w:w="0" w:type="auto"/>
        <w:tblInd w:w="522" w:type="dxa"/>
        <w:tblLook w:val="04A0" w:firstRow="1" w:lastRow="0" w:firstColumn="1" w:lastColumn="0" w:noHBand="0" w:noVBand="1"/>
      </w:tblPr>
      <w:tblGrid>
        <w:gridCol w:w="9602"/>
      </w:tblGrid>
      <w:tr w:rsidR="00DF0416" w14:paraId="29006076" w14:textId="77777777" w:rsidTr="00DF0416">
        <w:tc>
          <w:tcPr>
            <w:tcW w:w="10350" w:type="dxa"/>
          </w:tcPr>
          <w:p w14:paraId="3D5CEEA6" w14:textId="77777777" w:rsidR="00DF0416" w:rsidRPr="00DF0416" w:rsidRDefault="00DF0416" w:rsidP="00DF0416">
            <w:pPr>
              <w:spacing w:after="0"/>
              <w:rPr>
                <w:sz w:val="18"/>
                <w:szCs w:val="18"/>
              </w:rPr>
            </w:pPr>
            <w:r w:rsidRPr="00DF0416">
              <w:rPr>
                <w:sz w:val="18"/>
                <w:szCs w:val="18"/>
              </w:rPr>
              <w:t>&lt;</w:t>
            </w:r>
            <w:proofErr w:type="spellStart"/>
            <w:r w:rsidRPr="00DF0416">
              <w:rPr>
                <w:sz w:val="18"/>
                <w:szCs w:val="18"/>
              </w:rPr>
              <w:t>UFXMsg</w:t>
            </w:r>
            <w:proofErr w:type="spellEnd"/>
            <w:r w:rsidRPr="00DF0416">
              <w:rPr>
                <w:sz w:val="18"/>
                <w:szCs w:val="18"/>
              </w:rPr>
              <w:t xml:space="preserve"> direction="Rs" </w:t>
            </w:r>
            <w:proofErr w:type="spellStart"/>
            <w:r w:rsidRPr="00DF0416">
              <w:rPr>
                <w:sz w:val="18"/>
                <w:szCs w:val="18"/>
              </w:rPr>
              <w:t>msg_type</w:t>
            </w:r>
            <w:proofErr w:type="spellEnd"/>
            <w:r w:rsidRPr="00DF0416">
              <w:rPr>
                <w:sz w:val="18"/>
                <w:szCs w:val="18"/>
              </w:rPr>
              <w:t xml:space="preserve">="Application" </w:t>
            </w:r>
            <w:proofErr w:type="spellStart"/>
            <w:r w:rsidRPr="00DF0416">
              <w:rPr>
                <w:sz w:val="18"/>
                <w:szCs w:val="18"/>
              </w:rPr>
              <w:t>resp_class</w:t>
            </w:r>
            <w:proofErr w:type="spellEnd"/>
            <w:r w:rsidRPr="00DF0416">
              <w:rPr>
                <w:sz w:val="18"/>
                <w:szCs w:val="18"/>
              </w:rPr>
              <w:t xml:space="preserve">="I" </w:t>
            </w:r>
            <w:proofErr w:type="spellStart"/>
            <w:r w:rsidRPr="00DF0416">
              <w:rPr>
                <w:sz w:val="18"/>
                <w:szCs w:val="18"/>
              </w:rPr>
              <w:t>resp_code</w:t>
            </w:r>
            <w:proofErr w:type="spellEnd"/>
            <w:r w:rsidRPr="00DF0416">
              <w:rPr>
                <w:sz w:val="18"/>
                <w:szCs w:val="18"/>
              </w:rPr>
              <w:t xml:space="preserve">="0" </w:t>
            </w:r>
            <w:proofErr w:type="spellStart"/>
            <w:r w:rsidRPr="00DF0416">
              <w:rPr>
                <w:sz w:val="18"/>
                <w:szCs w:val="18"/>
              </w:rPr>
              <w:t>resp_text</w:t>
            </w:r>
            <w:proofErr w:type="spellEnd"/>
            <w:r w:rsidRPr="00DF0416">
              <w:rPr>
                <w:sz w:val="18"/>
                <w:szCs w:val="18"/>
              </w:rPr>
              <w:t>="Successfully processed" version="2.0"&gt;</w:t>
            </w:r>
          </w:p>
          <w:p w14:paraId="313C1ADE"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MsgId</w:t>
            </w:r>
            <w:proofErr w:type="spellEnd"/>
            <w:r w:rsidRPr="00DF0416">
              <w:rPr>
                <w:sz w:val="18"/>
                <w:szCs w:val="18"/>
              </w:rPr>
              <w:t>&gt;AAA-555-333-EEE-23124141&lt;/</w:t>
            </w:r>
            <w:proofErr w:type="spellStart"/>
            <w:r w:rsidRPr="00DF0416">
              <w:rPr>
                <w:sz w:val="18"/>
                <w:szCs w:val="18"/>
              </w:rPr>
              <w:t>MsgId</w:t>
            </w:r>
            <w:proofErr w:type="spellEnd"/>
            <w:r w:rsidRPr="00DF0416">
              <w:rPr>
                <w:sz w:val="18"/>
                <w:szCs w:val="18"/>
              </w:rPr>
              <w:t>&gt;</w:t>
            </w:r>
          </w:p>
          <w:p w14:paraId="69DF71D7" w14:textId="77777777" w:rsidR="00DF0416" w:rsidRPr="00DF0416" w:rsidRDefault="00DF0416" w:rsidP="00DF0416">
            <w:pPr>
              <w:spacing w:after="0"/>
              <w:rPr>
                <w:sz w:val="18"/>
                <w:szCs w:val="18"/>
              </w:rPr>
            </w:pPr>
            <w:r w:rsidRPr="00DF0416">
              <w:rPr>
                <w:sz w:val="18"/>
                <w:szCs w:val="18"/>
              </w:rPr>
              <w:t xml:space="preserve">    &lt;Source app="Web01"/&gt;</w:t>
            </w:r>
          </w:p>
          <w:p w14:paraId="3C1F31FA"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MsgData</w:t>
            </w:r>
            <w:proofErr w:type="spellEnd"/>
            <w:r w:rsidRPr="00DF0416">
              <w:rPr>
                <w:sz w:val="18"/>
                <w:szCs w:val="18"/>
              </w:rPr>
              <w:t>&gt;</w:t>
            </w:r>
          </w:p>
          <w:p w14:paraId="13CD1ABD" w14:textId="77777777" w:rsidR="00DF0416" w:rsidRPr="00DF0416" w:rsidRDefault="00DF0416" w:rsidP="00DF0416">
            <w:pPr>
              <w:spacing w:after="0"/>
              <w:rPr>
                <w:sz w:val="18"/>
                <w:szCs w:val="18"/>
              </w:rPr>
            </w:pPr>
            <w:r w:rsidRPr="00DF0416">
              <w:rPr>
                <w:sz w:val="18"/>
                <w:szCs w:val="18"/>
              </w:rPr>
              <w:t xml:space="preserve">        &lt;Application&gt;</w:t>
            </w:r>
          </w:p>
          <w:p w14:paraId="3E87931C"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RegNumber</w:t>
            </w:r>
            <w:proofErr w:type="spellEnd"/>
            <w:r w:rsidRPr="00DF0416">
              <w:rPr>
                <w:sz w:val="18"/>
                <w:szCs w:val="18"/>
              </w:rPr>
              <w:t>&gt;AA_XML_20_9&lt;/</w:t>
            </w:r>
            <w:proofErr w:type="spellStart"/>
            <w:r w:rsidRPr="00DF0416">
              <w:rPr>
                <w:sz w:val="18"/>
                <w:szCs w:val="18"/>
              </w:rPr>
              <w:t>RegNumber</w:t>
            </w:r>
            <w:proofErr w:type="spellEnd"/>
            <w:r w:rsidRPr="00DF0416">
              <w:rPr>
                <w:sz w:val="18"/>
                <w:szCs w:val="18"/>
              </w:rPr>
              <w:t>&gt;</w:t>
            </w:r>
          </w:p>
          <w:p w14:paraId="722379D4"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ObjectType</w:t>
            </w:r>
            <w:proofErr w:type="spellEnd"/>
            <w:r w:rsidRPr="00DF0416">
              <w:rPr>
                <w:sz w:val="18"/>
                <w:szCs w:val="18"/>
              </w:rPr>
              <w:t>&gt;Card&lt;/</w:t>
            </w:r>
            <w:proofErr w:type="spellStart"/>
            <w:r w:rsidRPr="00DF0416">
              <w:rPr>
                <w:sz w:val="18"/>
                <w:szCs w:val="18"/>
              </w:rPr>
              <w:t>ObjectType</w:t>
            </w:r>
            <w:proofErr w:type="spellEnd"/>
            <w:r w:rsidRPr="00DF0416">
              <w:rPr>
                <w:sz w:val="18"/>
                <w:szCs w:val="18"/>
              </w:rPr>
              <w:t>&gt;</w:t>
            </w:r>
          </w:p>
          <w:p w14:paraId="56059FFE"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ActionType</w:t>
            </w:r>
            <w:proofErr w:type="spellEnd"/>
            <w:r w:rsidRPr="00DF0416">
              <w:rPr>
                <w:sz w:val="18"/>
                <w:szCs w:val="18"/>
              </w:rPr>
              <w:t>&gt;Update&lt;/</w:t>
            </w:r>
            <w:proofErr w:type="spellStart"/>
            <w:r w:rsidRPr="00DF0416">
              <w:rPr>
                <w:sz w:val="18"/>
                <w:szCs w:val="18"/>
              </w:rPr>
              <w:t>ActionType</w:t>
            </w:r>
            <w:proofErr w:type="spellEnd"/>
            <w:r w:rsidRPr="00DF0416">
              <w:rPr>
                <w:sz w:val="18"/>
                <w:szCs w:val="18"/>
              </w:rPr>
              <w:t>&gt;</w:t>
            </w:r>
          </w:p>
          <w:p w14:paraId="30D7B55B" w14:textId="77777777" w:rsidR="00DF0416" w:rsidRPr="00DF0416" w:rsidRDefault="00DF0416" w:rsidP="00DF0416">
            <w:pPr>
              <w:spacing w:after="0"/>
              <w:rPr>
                <w:sz w:val="18"/>
                <w:szCs w:val="18"/>
              </w:rPr>
            </w:pPr>
            <w:r w:rsidRPr="00DF0416">
              <w:rPr>
                <w:sz w:val="18"/>
                <w:szCs w:val="18"/>
              </w:rPr>
              <w:t xml:space="preserve">            &lt;Status&gt;</w:t>
            </w:r>
          </w:p>
          <w:p w14:paraId="5E5534FB"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RespClass</w:t>
            </w:r>
            <w:proofErr w:type="spellEnd"/>
            <w:r w:rsidRPr="00DF0416">
              <w:rPr>
                <w:sz w:val="18"/>
                <w:szCs w:val="18"/>
              </w:rPr>
              <w:t>&gt;Information&lt;/</w:t>
            </w:r>
            <w:proofErr w:type="spellStart"/>
            <w:r w:rsidRPr="00DF0416">
              <w:rPr>
                <w:sz w:val="18"/>
                <w:szCs w:val="18"/>
              </w:rPr>
              <w:t>RespClass</w:t>
            </w:r>
            <w:proofErr w:type="spellEnd"/>
            <w:r w:rsidRPr="00DF0416">
              <w:rPr>
                <w:sz w:val="18"/>
                <w:szCs w:val="18"/>
              </w:rPr>
              <w:t>&gt;</w:t>
            </w:r>
          </w:p>
          <w:p w14:paraId="05DE619F"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RespCode</w:t>
            </w:r>
            <w:proofErr w:type="spellEnd"/>
            <w:r w:rsidRPr="00DF0416">
              <w:rPr>
                <w:sz w:val="18"/>
                <w:szCs w:val="18"/>
              </w:rPr>
              <w:t>&gt;0&lt;/</w:t>
            </w:r>
            <w:proofErr w:type="spellStart"/>
            <w:r w:rsidRPr="00DF0416">
              <w:rPr>
                <w:sz w:val="18"/>
                <w:szCs w:val="18"/>
              </w:rPr>
              <w:t>RespCode</w:t>
            </w:r>
            <w:proofErr w:type="spellEnd"/>
            <w:r w:rsidRPr="00DF0416">
              <w:rPr>
                <w:sz w:val="18"/>
                <w:szCs w:val="18"/>
              </w:rPr>
              <w:t>&gt;</w:t>
            </w:r>
          </w:p>
          <w:p w14:paraId="3F53BB79"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RespText</w:t>
            </w:r>
            <w:proofErr w:type="spellEnd"/>
            <w:r w:rsidRPr="00DF0416">
              <w:rPr>
                <w:sz w:val="18"/>
                <w:szCs w:val="18"/>
              </w:rPr>
              <w:t>&gt;Successfully processed&lt;/</w:t>
            </w:r>
            <w:proofErr w:type="spellStart"/>
            <w:r w:rsidRPr="00DF0416">
              <w:rPr>
                <w:sz w:val="18"/>
                <w:szCs w:val="18"/>
              </w:rPr>
              <w:t>RespText</w:t>
            </w:r>
            <w:proofErr w:type="spellEnd"/>
            <w:r w:rsidRPr="00DF0416">
              <w:rPr>
                <w:sz w:val="18"/>
                <w:szCs w:val="18"/>
              </w:rPr>
              <w:t>&gt;</w:t>
            </w:r>
          </w:p>
          <w:p w14:paraId="0A4BD8F7" w14:textId="77777777" w:rsidR="00DF0416" w:rsidRPr="00DF0416" w:rsidRDefault="00DF0416" w:rsidP="00DF0416">
            <w:pPr>
              <w:spacing w:after="0"/>
              <w:rPr>
                <w:sz w:val="18"/>
                <w:szCs w:val="18"/>
              </w:rPr>
            </w:pPr>
            <w:r w:rsidRPr="00DF0416">
              <w:rPr>
                <w:sz w:val="18"/>
                <w:szCs w:val="18"/>
              </w:rPr>
              <w:t xml:space="preserve">            &lt;/Status&gt;</w:t>
            </w:r>
          </w:p>
          <w:p w14:paraId="1ACF4490" w14:textId="77777777" w:rsidR="00DF0416" w:rsidRPr="00DF0416" w:rsidRDefault="00DF0416" w:rsidP="00DF0416">
            <w:pPr>
              <w:spacing w:after="0"/>
              <w:rPr>
                <w:sz w:val="18"/>
                <w:szCs w:val="18"/>
              </w:rPr>
            </w:pPr>
            <w:r w:rsidRPr="00DF0416">
              <w:rPr>
                <w:sz w:val="18"/>
                <w:szCs w:val="18"/>
              </w:rPr>
              <w:t xml:space="preserve">        &lt;/Application&gt;</w:t>
            </w:r>
          </w:p>
          <w:p w14:paraId="1C861112" w14:textId="77777777" w:rsidR="00DF0416" w:rsidRPr="00DF0416" w:rsidRDefault="00DF0416" w:rsidP="00DF0416">
            <w:pPr>
              <w:spacing w:after="0"/>
              <w:rPr>
                <w:sz w:val="18"/>
                <w:szCs w:val="18"/>
              </w:rPr>
            </w:pPr>
            <w:r w:rsidRPr="00DF0416">
              <w:rPr>
                <w:sz w:val="18"/>
                <w:szCs w:val="18"/>
              </w:rPr>
              <w:t xml:space="preserve">    &lt;/</w:t>
            </w:r>
            <w:proofErr w:type="spellStart"/>
            <w:r w:rsidRPr="00DF0416">
              <w:rPr>
                <w:sz w:val="18"/>
                <w:szCs w:val="18"/>
              </w:rPr>
              <w:t>MsgData</w:t>
            </w:r>
            <w:proofErr w:type="spellEnd"/>
            <w:r w:rsidRPr="00DF0416">
              <w:rPr>
                <w:sz w:val="18"/>
                <w:szCs w:val="18"/>
              </w:rPr>
              <w:t>&gt;</w:t>
            </w:r>
          </w:p>
          <w:p w14:paraId="414FAF2E" w14:textId="5E49A153" w:rsidR="00DF0416" w:rsidRDefault="00DF0416" w:rsidP="00DF0416">
            <w:pPr>
              <w:spacing w:after="0"/>
              <w:ind w:left="0"/>
              <w:jc w:val="both"/>
            </w:pPr>
            <w:r w:rsidRPr="00DF0416">
              <w:rPr>
                <w:sz w:val="18"/>
                <w:szCs w:val="18"/>
              </w:rPr>
              <w:t>&lt;/</w:t>
            </w:r>
            <w:proofErr w:type="spellStart"/>
            <w:r w:rsidRPr="00DF0416">
              <w:rPr>
                <w:sz w:val="18"/>
                <w:szCs w:val="18"/>
              </w:rPr>
              <w:t>UFXMsg</w:t>
            </w:r>
            <w:proofErr w:type="spellEnd"/>
            <w:r w:rsidRPr="00DF0416">
              <w:rPr>
                <w:sz w:val="18"/>
                <w:szCs w:val="18"/>
              </w:rPr>
              <w:t>&gt;</w:t>
            </w:r>
          </w:p>
        </w:tc>
      </w:tr>
    </w:tbl>
    <w:p w14:paraId="17DADF99" w14:textId="77777777" w:rsidR="00DF0416" w:rsidRDefault="00DF0416" w:rsidP="0072608C">
      <w:pPr>
        <w:jc w:val="both"/>
      </w:pPr>
    </w:p>
    <w:p w14:paraId="2B04E156" w14:textId="489B0C81" w:rsidR="00B36DD0" w:rsidRPr="002B0CB7" w:rsidRDefault="00BF6D7A" w:rsidP="00B36DD0">
      <w:pPr>
        <w:pStyle w:val="Heading1Numbered"/>
      </w:pPr>
      <w:bookmarkStart w:id="459" w:name="_Toc49176285"/>
      <w:r>
        <w:lastRenderedPageBreak/>
        <w:t>Report</w:t>
      </w:r>
      <w:r w:rsidR="00B36DD0" w:rsidRPr="002B0CB7">
        <w:t>s</w:t>
      </w:r>
      <w:bookmarkEnd w:id="459"/>
    </w:p>
    <w:p w14:paraId="7545791B" w14:textId="47C8F5D7" w:rsidR="00F30835" w:rsidRPr="002B0CB7" w:rsidRDefault="00BF6D7A" w:rsidP="00F30835">
      <w:r>
        <w:t>No report is requested</w:t>
      </w:r>
      <w:r w:rsidR="00F30835" w:rsidRPr="002B0CB7">
        <w:t>.</w:t>
      </w:r>
    </w:p>
    <w:sectPr w:rsidR="00F30835" w:rsidRPr="002B0CB7" w:rsidSect="00BC1245">
      <w:headerReference w:type="default" r:id="rId19"/>
      <w:footerReference w:type="default" r:id="rId20"/>
      <w:footerReference w:type="first" r:id="rId21"/>
      <w:pgSz w:w="11900" w:h="16840"/>
      <w:pgMar w:top="1560" w:right="851" w:bottom="1418" w:left="91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EF5A3" w14:textId="77777777" w:rsidR="00E128F1" w:rsidRDefault="00E128F1" w:rsidP="00A16382">
      <w:pPr>
        <w:spacing w:after="0" w:line="240" w:lineRule="auto"/>
      </w:pPr>
      <w:r>
        <w:separator/>
      </w:r>
    </w:p>
  </w:endnote>
  <w:endnote w:type="continuationSeparator" w:id="0">
    <w:p w14:paraId="05AB50F3" w14:textId="77777777" w:rsidR="00E128F1" w:rsidRDefault="00E128F1"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FB61" w14:textId="4D7593F8" w:rsidR="003300F8" w:rsidRPr="008B4A25" w:rsidRDefault="003300F8"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Pr>
        <w:noProof/>
        <w:color w:val="0C8EDC"/>
        <w:sz w:val="16"/>
        <w:szCs w:val="12"/>
      </w:rPr>
      <w:t>14</w:t>
    </w:r>
    <w:r w:rsidRPr="00483959">
      <w:rPr>
        <w:color w:val="0C8EDC"/>
        <w:sz w:val="16"/>
        <w:szCs w:val="12"/>
      </w:rPr>
      <w:fldChar w:fldCharType="end"/>
    </w:r>
    <w:r>
      <w:rPr>
        <w:color w:val="0C8EDC"/>
        <w:sz w:val="16"/>
        <w:szCs w:val="12"/>
      </w:rPr>
      <w:t>/</w:t>
    </w:r>
    <w:r w:rsidR="00E128F1">
      <w:fldChar w:fldCharType="begin"/>
    </w:r>
    <w:r w:rsidR="00E128F1">
      <w:instrText xml:space="preserve"> NUMPAGES  \* Arabic  \* MERGEFORMAT </w:instrText>
    </w:r>
    <w:r w:rsidR="00E128F1">
      <w:fldChar w:fldCharType="separate"/>
    </w:r>
    <w:r w:rsidRPr="002F38AC">
      <w:rPr>
        <w:noProof/>
        <w:color w:val="0C8EDC"/>
        <w:sz w:val="16"/>
        <w:szCs w:val="12"/>
      </w:rPr>
      <w:t>15</w:t>
    </w:r>
    <w:r w:rsidR="00E128F1">
      <w:rPr>
        <w:noProof/>
        <w:color w:val="0C8EDC"/>
        <w:sz w:val="16"/>
        <w:szCs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DBACF" w14:textId="77777777" w:rsidR="003300F8" w:rsidRPr="002E2175" w:rsidRDefault="003300F8"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02C55" w14:textId="77777777" w:rsidR="00E128F1" w:rsidRDefault="00E128F1" w:rsidP="00A16382">
      <w:pPr>
        <w:spacing w:after="0" w:line="240" w:lineRule="auto"/>
      </w:pPr>
      <w:r>
        <w:separator/>
      </w:r>
    </w:p>
  </w:footnote>
  <w:footnote w:type="continuationSeparator" w:id="0">
    <w:p w14:paraId="20121DC3" w14:textId="77777777" w:rsidR="00E128F1" w:rsidRDefault="00E128F1"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A4FCD" w14:textId="47FFA57D" w:rsidR="003300F8" w:rsidRPr="001504C8" w:rsidRDefault="00E128F1" w:rsidP="006275C5">
    <w:pPr>
      <w:pStyle w:val="Header"/>
    </w:pP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003300F8" w:rsidRPr="001504C8">
          <w:t>Discovery Report</w:t>
        </w:r>
      </w:sdtContent>
    </w:sdt>
    <w:r w:rsidR="003300F8">
      <w:rPr>
        <w:noProof/>
        <w:lang w:eastAsia="en-US"/>
      </w:rPr>
      <mc:AlternateContent>
        <mc:Choice Requires="wps">
          <w:drawing>
            <wp:anchor distT="0" distB="0" distL="114297" distR="114297" simplePos="0" relativeHeight="251661312" behindDoc="0" locked="0" layoutInCell="1" allowOverlap="1" wp14:anchorId="18FADE4A" wp14:editId="6B2E74A1">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8BEE853" id="Прямая соединительная линия 2" o:spid="_x0000_s1026" style="position:absolute;z-index:25166131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" strokeweight=".25pt">
              <o:lock v:ext="edit" shapetype="f"/>
            </v:line>
          </w:pict>
        </mc:Fallback>
      </mc:AlternateContent>
    </w:r>
    <w:r w:rsidR="003300F8">
      <w:rPr>
        <w:noProof/>
        <w:lang w:eastAsia="en-US"/>
      </w:rPr>
      <w:drawing>
        <wp:anchor distT="0" distB="0" distL="114300" distR="114300" simplePos="0" relativeHeight="251657216" behindDoc="0" locked="0" layoutInCell="1" allowOverlap="1" wp14:anchorId="703D23B8" wp14:editId="749044F3">
          <wp:simplePos x="0" y="0"/>
          <wp:positionH relativeFrom="column">
            <wp:posOffset>4808855</wp:posOffset>
          </wp:positionH>
          <wp:positionV relativeFrom="paragraph">
            <wp:posOffset>82550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r w:rsidR="003300F8"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3300F8">
          <w:t xml:space="preserve">Volume 2. WAY4 SOA API for </w:t>
        </w:r>
        <w:proofErr w:type="spellStart"/>
        <w:r w:rsidR="003300F8">
          <w:t>ePIN</w:t>
        </w:r>
        <w:proofErr w:type="spellEnd"/>
      </w:sdtContent>
    </w:sdt>
  </w:p>
  <w:p w14:paraId="4AC55B06" w14:textId="4551FA60" w:rsidR="003300F8" w:rsidRDefault="003300F8" w:rsidP="006275C5">
    <w:pPr>
      <w:pStyle w:val="Header"/>
    </w:pPr>
    <w:r>
      <w:t xml:space="preserve">Version: </w:t>
    </w:r>
    <w:ins w:id="460" w:author="Bich Chau" w:date="2020-09-03T14:02:00Z">
      <w:r w:rsidR="00EA566B">
        <w:t>1.0</w:t>
      </w:r>
    </w:ins>
    <w:del w:id="461" w:author="Bich Chau" w:date="2020-09-03T14:02:00Z">
      <w:r w:rsidR="00E128F1" w:rsidDel="00EA566B">
        <w:fldChar w:fldCharType="begin"/>
      </w:r>
      <w:r w:rsidR="00E128F1" w:rsidDel="00EA566B">
        <w:delInstrText xml:space="preserve"> DOCPROPERTY  Version  \* MERGEFORMAT </w:delInstrText>
      </w:r>
      <w:r w:rsidR="00E128F1" w:rsidDel="00EA566B">
        <w:fldChar w:fldCharType="separate"/>
      </w:r>
      <w:r w:rsidDel="00EA566B">
        <w:delText>0.1</w:delText>
      </w:r>
      <w:r w:rsidR="00E128F1" w:rsidDel="00EA566B">
        <w:fldChar w:fldCharType="end"/>
      </w:r>
    </w:del>
  </w:p>
  <w:p w14:paraId="7291F6CF" w14:textId="77777777" w:rsidR="003300F8" w:rsidRDefault="003300F8" w:rsidP="00DB1800">
    <w:pPr>
      <w:pStyle w:val="Header"/>
    </w:pPr>
    <w:r>
      <w:t>VR004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3" w15:restartNumberingAfterBreak="0">
    <w:nsid w:val="20AD38AE"/>
    <w:multiLevelType w:val="hybridMultilevel"/>
    <w:tmpl w:val="63369DD8"/>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22DF0256"/>
    <w:multiLevelType w:val="multilevel"/>
    <w:tmpl w:val="BF548702"/>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E76234"/>
    <w:multiLevelType w:val="hybridMultilevel"/>
    <w:tmpl w:val="CE4E328C"/>
    <w:lvl w:ilvl="0" w:tplc="0409000F">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11828AB"/>
    <w:multiLevelType w:val="hybridMultilevel"/>
    <w:tmpl w:val="BBF4262E"/>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9"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0CF7BFA"/>
    <w:multiLevelType w:val="hybridMultilevel"/>
    <w:tmpl w:val="09963DE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13"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4"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5" w15:restartNumberingAfterBreak="0">
    <w:nsid w:val="71AB09A9"/>
    <w:multiLevelType w:val="hybridMultilevel"/>
    <w:tmpl w:val="94F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13"/>
  </w:num>
  <w:num w:numId="5">
    <w:abstractNumId w:val="10"/>
  </w:num>
  <w:num w:numId="6">
    <w:abstractNumId w:val="6"/>
  </w:num>
  <w:num w:numId="7">
    <w:abstractNumId w:val="0"/>
  </w:num>
  <w:num w:numId="8">
    <w:abstractNumId w:val="14"/>
  </w:num>
  <w:num w:numId="9">
    <w:abstractNumId w:val="2"/>
  </w:num>
  <w:num w:numId="10">
    <w:abstractNumId w:val="9"/>
  </w:num>
  <w:num w:numId="11">
    <w:abstractNumId w:val="1"/>
  </w:num>
  <w:num w:numId="12">
    <w:abstractNumId w:val="5"/>
  </w:num>
  <w:num w:numId="13">
    <w:abstractNumId w:val="15"/>
  </w:num>
  <w:num w:numId="14">
    <w:abstractNumId w:val="8"/>
  </w:num>
  <w:num w:numId="15">
    <w:abstractNumId w:val="3"/>
  </w:num>
  <w:num w:numId="16">
    <w:abstractNumId w:val="1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ch Chau">
    <w15:presenceInfo w15:providerId="Windows Live" w15:userId="724e02088d60cb88"/>
  </w15:person>
  <w15:person w15:author="Tu B. Nguyen">
    <w15:presenceInfo w15:providerId="None" w15:userId="Tu B. Nguyen"/>
  </w15:person>
  <w15:person w15:author="Quan Minh">
    <w15:presenceInfo w15:providerId="Windows Live" w15:userId="32c9a3aa82f48a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proofState w:spelling="clean" w:grammar="clean"/>
  <w:attachedTemplate r:id="rId1"/>
  <w:trackRevisions/>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404"/>
    <w:rsid w:val="00000796"/>
    <w:rsid w:val="000024B6"/>
    <w:rsid w:val="00003215"/>
    <w:rsid w:val="000049DB"/>
    <w:rsid w:val="0000647F"/>
    <w:rsid w:val="0000671B"/>
    <w:rsid w:val="00006F2C"/>
    <w:rsid w:val="00010C43"/>
    <w:rsid w:val="000139B2"/>
    <w:rsid w:val="000150C8"/>
    <w:rsid w:val="000154A2"/>
    <w:rsid w:val="00016D52"/>
    <w:rsid w:val="00017D12"/>
    <w:rsid w:val="00021FFC"/>
    <w:rsid w:val="0002303E"/>
    <w:rsid w:val="00023FFE"/>
    <w:rsid w:val="00024C2B"/>
    <w:rsid w:val="00025FC0"/>
    <w:rsid w:val="00026039"/>
    <w:rsid w:val="00027ED4"/>
    <w:rsid w:val="00031561"/>
    <w:rsid w:val="00031847"/>
    <w:rsid w:val="0003307C"/>
    <w:rsid w:val="00035FF1"/>
    <w:rsid w:val="00043577"/>
    <w:rsid w:val="0004545B"/>
    <w:rsid w:val="00046B29"/>
    <w:rsid w:val="00050811"/>
    <w:rsid w:val="000509CA"/>
    <w:rsid w:val="00051A94"/>
    <w:rsid w:val="000532E8"/>
    <w:rsid w:val="000532EB"/>
    <w:rsid w:val="00054833"/>
    <w:rsid w:val="00056019"/>
    <w:rsid w:val="00056D47"/>
    <w:rsid w:val="00057101"/>
    <w:rsid w:val="00060FB8"/>
    <w:rsid w:val="00066437"/>
    <w:rsid w:val="00066507"/>
    <w:rsid w:val="00067A3E"/>
    <w:rsid w:val="00067CC1"/>
    <w:rsid w:val="00070F87"/>
    <w:rsid w:val="00071D37"/>
    <w:rsid w:val="00071DA8"/>
    <w:rsid w:val="00073513"/>
    <w:rsid w:val="00077666"/>
    <w:rsid w:val="000832F6"/>
    <w:rsid w:val="000834A5"/>
    <w:rsid w:val="0008429C"/>
    <w:rsid w:val="00086E45"/>
    <w:rsid w:val="00090C6C"/>
    <w:rsid w:val="00092961"/>
    <w:rsid w:val="0009454C"/>
    <w:rsid w:val="00097A47"/>
    <w:rsid w:val="000A27CE"/>
    <w:rsid w:val="000A34CC"/>
    <w:rsid w:val="000A4196"/>
    <w:rsid w:val="000A496B"/>
    <w:rsid w:val="000A67BD"/>
    <w:rsid w:val="000A6E76"/>
    <w:rsid w:val="000A7B79"/>
    <w:rsid w:val="000A7C90"/>
    <w:rsid w:val="000B0C04"/>
    <w:rsid w:val="000B32DC"/>
    <w:rsid w:val="000B345D"/>
    <w:rsid w:val="000B4534"/>
    <w:rsid w:val="000B4D91"/>
    <w:rsid w:val="000B669C"/>
    <w:rsid w:val="000B6E89"/>
    <w:rsid w:val="000C0452"/>
    <w:rsid w:val="000C0603"/>
    <w:rsid w:val="000C36C8"/>
    <w:rsid w:val="000C5027"/>
    <w:rsid w:val="000C6EF4"/>
    <w:rsid w:val="000D0BA3"/>
    <w:rsid w:val="000D0C9B"/>
    <w:rsid w:val="000D12AB"/>
    <w:rsid w:val="000D281D"/>
    <w:rsid w:val="000D4740"/>
    <w:rsid w:val="000D50A5"/>
    <w:rsid w:val="000D53DD"/>
    <w:rsid w:val="000D54D7"/>
    <w:rsid w:val="000D754A"/>
    <w:rsid w:val="000E25B8"/>
    <w:rsid w:val="000E37C6"/>
    <w:rsid w:val="000E3EA5"/>
    <w:rsid w:val="000E48F5"/>
    <w:rsid w:val="000E71F6"/>
    <w:rsid w:val="000F12D8"/>
    <w:rsid w:val="000F4AA0"/>
    <w:rsid w:val="000F4ADB"/>
    <w:rsid w:val="000F4C58"/>
    <w:rsid w:val="000F4F2D"/>
    <w:rsid w:val="000F5497"/>
    <w:rsid w:val="000F5FEE"/>
    <w:rsid w:val="000F6646"/>
    <w:rsid w:val="000F7927"/>
    <w:rsid w:val="001004DB"/>
    <w:rsid w:val="00100EB7"/>
    <w:rsid w:val="001037A4"/>
    <w:rsid w:val="001046E0"/>
    <w:rsid w:val="001061C7"/>
    <w:rsid w:val="001065DB"/>
    <w:rsid w:val="00107A57"/>
    <w:rsid w:val="00115209"/>
    <w:rsid w:val="001154F6"/>
    <w:rsid w:val="00115694"/>
    <w:rsid w:val="00115BDA"/>
    <w:rsid w:val="00116017"/>
    <w:rsid w:val="001169CD"/>
    <w:rsid w:val="0011712C"/>
    <w:rsid w:val="00117AB4"/>
    <w:rsid w:val="00117D06"/>
    <w:rsid w:val="0012097D"/>
    <w:rsid w:val="00121F47"/>
    <w:rsid w:val="001223F2"/>
    <w:rsid w:val="00122802"/>
    <w:rsid w:val="00122C65"/>
    <w:rsid w:val="00124A02"/>
    <w:rsid w:val="00124ECF"/>
    <w:rsid w:val="00125BED"/>
    <w:rsid w:val="0012649D"/>
    <w:rsid w:val="00126561"/>
    <w:rsid w:val="0012755D"/>
    <w:rsid w:val="0012764F"/>
    <w:rsid w:val="00132020"/>
    <w:rsid w:val="00132B12"/>
    <w:rsid w:val="00135B79"/>
    <w:rsid w:val="00140CB7"/>
    <w:rsid w:val="00141F96"/>
    <w:rsid w:val="00143208"/>
    <w:rsid w:val="00146123"/>
    <w:rsid w:val="00146153"/>
    <w:rsid w:val="0014774E"/>
    <w:rsid w:val="00147882"/>
    <w:rsid w:val="001504C8"/>
    <w:rsid w:val="00156180"/>
    <w:rsid w:val="00156204"/>
    <w:rsid w:val="001662F6"/>
    <w:rsid w:val="00166C12"/>
    <w:rsid w:val="0016738A"/>
    <w:rsid w:val="00170A7B"/>
    <w:rsid w:val="00174A18"/>
    <w:rsid w:val="00174AAA"/>
    <w:rsid w:val="00174B75"/>
    <w:rsid w:val="001766C6"/>
    <w:rsid w:val="00177332"/>
    <w:rsid w:val="0017754D"/>
    <w:rsid w:val="00181405"/>
    <w:rsid w:val="001838F1"/>
    <w:rsid w:val="001840F0"/>
    <w:rsid w:val="00184A87"/>
    <w:rsid w:val="00184BE8"/>
    <w:rsid w:val="00185DE5"/>
    <w:rsid w:val="001871A4"/>
    <w:rsid w:val="00187A39"/>
    <w:rsid w:val="00187ABE"/>
    <w:rsid w:val="001921EC"/>
    <w:rsid w:val="00192A41"/>
    <w:rsid w:val="0019418D"/>
    <w:rsid w:val="00194B09"/>
    <w:rsid w:val="00196443"/>
    <w:rsid w:val="001A023B"/>
    <w:rsid w:val="001A0FBE"/>
    <w:rsid w:val="001A254B"/>
    <w:rsid w:val="001A25AB"/>
    <w:rsid w:val="001A276F"/>
    <w:rsid w:val="001A4310"/>
    <w:rsid w:val="001A4BC6"/>
    <w:rsid w:val="001A540C"/>
    <w:rsid w:val="001A6649"/>
    <w:rsid w:val="001A7BAC"/>
    <w:rsid w:val="001B0806"/>
    <w:rsid w:val="001B31CB"/>
    <w:rsid w:val="001B64A8"/>
    <w:rsid w:val="001B7BB4"/>
    <w:rsid w:val="001C25D3"/>
    <w:rsid w:val="001C6431"/>
    <w:rsid w:val="001C6588"/>
    <w:rsid w:val="001C6882"/>
    <w:rsid w:val="001D496F"/>
    <w:rsid w:val="001D4F49"/>
    <w:rsid w:val="001D5FF9"/>
    <w:rsid w:val="001D746C"/>
    <w:rsid w:val="001E0AB1"/>
    <w:rsid w:val="001E1CA6"/>
    <w:rsid w:val="001E4952"/>
    <w:rsid w:val="001E55B9"/>
    <w:rsid w:val="001E5BB9"/>
    <w:rsid w:val="001E6571"/>
    <w:rsid w:val="001E77B2"/>
    <w:rsid w:val="001F06C5"/>
    <w:rsid w:val="001F07BF"/>
    <w:rsid w:val="001F44E1"/>
    <w:rsid w:val="001F4EE7"/>
    <w:rsid w:val="001F5B4B"/>
    <w:rsid w:val="001F6527"/>
    <w:rsid w:val="001F685D"/>
    <w:rsid w:val="00200BBE"/>
    <w:rsid w:val="00202B2A"/>
    <w:rsid w:val="00203C8C"/>
    <w:rsid w:val="0021190E"/>
    <w:rsid w:val="00213823"/>
    <w:rsid w:val="00213B65"/>
    <w:rsid w:val="00216754"/>
    <w:rsid w:val="002175B0"/>
    <w:rsid w:val="002277D1"/>
    <w:rsid w:val="00236B5F"/>
    <w:rsid w:val="0023705F"/>
    <w:rsid w:val="00237648"/>
    <w:rsid w:val="00240122"/>
    <w:rsid w:val="002412D7"/>
    <w:rsid w:val="002414D5"/>
    <w:rsid w:val="00241B66"/>
    <w:rsid w:val="0024236B"/>
    <w:rsid w:val="002425AE"/>
    <w:rsid w:val="00245398"/>
    <w:rsid w:val="002460BD"/>
    <w:rsid w:val="00246DE5"/>
    <w:rsid w:val="0025140C"/>
    <w:rsid w:val="002620BB"/>
    <w:rsid w:val="00265081"/>
    <w:rsid w:val="00265C4B"/>
    <w:rsid w:val="00267126"/>
    <w:rsid w:val="002678D6"/>
    <w:rsid w:val="00274861"/>
    <w:rsid w:val="00280AB8"/>
    <w:rsid w:val="002832BD"/>
    <w:rsid w:val="00287586"/>
    <w:rsid w:val="00287D36"/>
    <w:rsid w:val="00290D1E"/>
    <w:rsid w:val="00291706"/>
    <w:rsid w:val="00292123"/>
    <w:rsid w:val="00293381"/>
    <w:rsid w:val="0029350E"/>
    <w:rsid w:val="002953BE"/>
    <w:rsid w:val="0029684A"/>
    <w:rsid w:val="002973CD"/>
    <w:rsid w:val="002A19C6"/>
    <w:rsid w:val="002A453D"/>
    <w:rsid w:val="002A54AD"/>
    <w:rsid w:val="002B0554"/>
    <w:rsid w:val="002B0CB7"/>
    <w:rsid w:val="002B13E4"/>
    <w:rsid w:val="002B166B"/>
    <w:rsid w:val="002B222C"/>
    <w:rsid w:val="002B35D9"/>
    <w:rsid w:val="002B5BCD"/>
    <w:rsid w:val="002B6ADD"/>
    <w:rsid w:val="002C0CA7"/>
    <w:rsid w:val="002C3158"/>
    <w:rsid w:val="002C34E2"/>
    <w:rsid w:val="002C424B"/>
    <w:rsid w:val="002C6AE1"/>
    <w:rsid w:val="002C7BD8"/>
    <w:rsid w:val="002D0063"/>
    <w:rsid w:val="002D099E"/>
    <w:rsid w:val="002D0E6A"/>
    <w:rsid w:val="002D14B9"/>
    <w:rsid w:val="002D586F"/>
    <w:rsid w:val="002D594B"/>
    <w:rsid w:val="002D6AF0"/>
    <w:rsid w:val="002D73AA"/>
    <w:rsid w:val="002D7F03"/>
    <w:rsid w:val="002E135C"/>
    <w:rsid w:val="002E14E6"/>
    <w:rsid w:val="002E1A25"/>
    <w:rsid w:val="002E1A4E"/>
    <w:rsid w:val="002E2175"/>
    <w:rsid w:val="002E2219"/>
    <w:rsid w:val="002E2C55"/>
    <w:rsid w:val="002E2EE5"/>
    <w:rsid w:val="002E33DD"/>
    <w:rsid w:val="002E4D5A"/>
    <w:rsid w:val="002E6478"/>
    <w:rsid w:val="002E64FF"/>
    <w:rsid w:val="002F1A1C"/>
    <w:rsid w:val="002F38AC"/>
    <w:rsid w:val="002F3951"/>
    <w:rsid w:val="002F4646"/>
    <w:rsid w:val="002F55DA"/>
    <w:rsid w:val="002F5C7C"/>
    <w:rsid w:val="002F7D0F"/>
    <w:rsid w:val="00300A5B"/>
    <w:rsid w:val="00301D1F"/>
    <w:rsid w:val="003058AB"/>
    <w:rsid w:val="00305DEF"/>
    <w:rsid w:val="00306323"/>
    <w:rsid w:val="00310041"/>
    <w:rsid w:val="00310576"/>
    <w:rsid w:val="003105E4"/>
    <w:rsid w:val="00312B0D"/>
    <w:rsid w:val="003158B0"/>
    <w:rsid w:val="0031592B"/>
    <w:rsid w:val="00315D5B"/>
    <w:rsid w:val="0031637C"/>
    <w:rsid w:val="00316C89"/>
    <w:rsid w:val="00316F47"/>
    <w:rsid w:val="00320053"/>
    <w:rsid w:val="00320080"/>
    <w:rsid w:val="003216CC"/>
    <w:rsid w:val="003220B5"/>
    <w:rsid w:val="00323F8A"/>
    <w:rsid w:val="00324675"/>
    <w:rsid w:val="00327513"/>
    <w:rsid w:val="003300F8"/>
    <w:rsid w:val="00330122"/>
    <w:rsid w:val="003305E4"/>
    <w:rsid w:val="0033069D"/>
    <w:rsid w:val="00330DEA"/>
    <w:rsid w:val="0033121E"/>
    <w:rsid w:val="00332E9D"/>
    <w:rsid w:val="003370D4"/>
    <w:rsid w:val="0033744F"/>
    <w:rsid w:val="0034005C"/>
    <w:rsid w:val="00340219"/>
    <w:rsid w:val="00342FBF"/>
    <w:rsid w:val="00343D79"/>
    <w:rsid w:val="00344CE9"/>
    <w:rsid w:val="003465C8"/>
    <w:rsid w:val="00346A2E"/>
    <w:rsid w:val="00347A0D"/>
    <w:rsid w:val="00350069"/>
    <w:rsid w:val="0035062B"/>
    <w:rsid w:val="00352F95"/>
    <w:rsid w:val="00354964"/>
    <w:rsid w:val="00355E78"/>
    <w:rsid w:val="003623BB"/>
    <w:rsid w:val="00362D81"/>
    <w:rsid w:val="003649B6"/>
    <w:rsid w:val="00364AD0"/>
    <w:rsid w:val="0037117E"/>
    <w:rsid w:val="0037206C"/>
    <w:rsid w:val="00372644"/>
    <w:rsid w:val="00372EA2"/>
    <w:rsid w:val="00373408"/>
    <w:rsid w:val="00374ABC"/>
    <w:rsid w:val="003776CB"/>
    <w:rsid w:val="00377A85"/>
    <w:rsid w:val="003822C4"/>
    <w:rsid w:val="00384080"/>
    <w:rsid w:val="00384D9D"/>
    <w:rsid w:val="003877E7"/>
    <w:rsid w:val="00391780"/>
    <w:rsid w:val="003A37AE"/>
    <w:rsid w:val="003A5362"/>
    <w:rsid w:val="003A65DB"/>
    <w:rsid w:val="003A6729"/>
    <w:rsid w:val="003A6786"/>
    <w:rsid w:val="003A6D25"/>
    <w:rsid w:val="003A7753"/>
    <w:rsid w:val="003B5076"/>
    <w:rsid w:val="003B6A94"/>
    <w:rsid w:val="003C0D14"/>
    <w:rsid w:val="003C12BA"/>
    <w:rsid w:val="003C1413"/>
    <w:rsid w:val="003C2911"/>
    <w:rsid w:val="003C3DF5"/>
    <w:rsid w:val="003C518A"/>
    <w:rsid w:val="003C7560"/>
    <w:rsid w:val="003C7F95"/>
    <w:rsid w:val="003D1694"/>
    <w:rsid w:val="003D1DF6"/>
    <w:rsid w:val="003D2F7E"/>
    <w:rsid w:val="003D6218"/>
    <w:rsid w:val="003D6BEF"/>
    <w:rsid w:val="003E19AE"/>
    <w:rsid w:val="003E2466"/>
    <w:rsid w:val="003E4216"/>
    <w:rsid w:val="003E5D27"/>
    <w:rsid w:val="003E62A6"/>
    <w:rsid w:val="003E768C"/>
    <w:rsid w:val="003F0569"/>
    <w:rsid w:val="003F14C8"/>
    <w:rsid w:val="003F2718"/>
    <w:rsid w:val="003F3319"/>
    <w:rsid w:val="003F565B"/>
    <w:rsid w:val="004010A6"/>
    <w:rsid w:val="004029BA"/>
    <w:rsid w:val="004029E1"/>
    <w:rsid w:val="00402D86"/>
    <w:rsid w:val="00406851"/>
    <w:rsid w:val="00407808"/>
    <w:rsid w:val="00411588"/>
    <w:rsid w:val="00411866"/>
    <w:rsid w:val="00411AD9"/>
    <w:rsid w:val="00412317"/>
    <w:rsid w:val="0041266F"/>
    <w:rsid w:val="0041551C"/>
    <w:rsid w:val="00415B79"/>
    <w:rsid w:val="0041748C"/>
    <w:rsid w:val="00420CEF"/>
    <w:rsid w:val="00421FB7"/>
    <w:rsid w:val="00423238"/>
    <w:rsid w:val="00426FB4"/>
    <w:rsid w:val="004315EE"/>
    <w:rsid w:val="00433028"/>
    <w:rsid w:val="004336B8"/>
    <w:rsid w:val="00436B69"/>
    <w:rsid w:val="00436C19"/>
    <w:rsid w:val="00440B03"/>
    <w:rsid w:val="00440D63"/>
    <w:rsid w:val="00441F49"/>
    <w:rsid w:val="00442BE4"/>
    <w:rsid w:val="00443F0C"/>
    <w:rsid w:val="0044468B"/>
    <w:rsid w:val="0044483C"/>
    <w:rsid w:val="0044513A"/>
    <w:rsid w:val="0044742D"/>
    <w:rsid w:val="00447AA4"/>
    <w:rsid w:val="004534CA"/>
    <w:rsid w:val="00454FB0"/>
    <w:rsid w:val="00455E4C"/>
    <w:rsid w:val="004562AD"/>
    <w:rsid w:val="00457968"/>
    <w:rsid w:val="004610AF"/>
    <w:rsid w:val="0046200A"/>
    <w:rsid w:val="004635EA"/>
    <w:rsid w:val="00464DCD"/>
    <w:rsid w:val="004655A2"/>
    <w:rsid w:val="004656F3"/>
    <w:rsid w:val="004719CA"/>
    <w:rsid w:val="00471AA4"/>
    <w:rsid w:val="00472AD7"/>
    <w:rsid w:val="00473E78"/>
    <w:rsid w:val="00480ADE"/>
    <w:rsid w:val="0048168E"/>
    <w:rsid w:val="00481EBA"/>
    <w:rsid w:val="0048211B"/>
    <w:rsid w:val="00482E6C"/>
    <w:rsid w:val="004841DE"/>
    <w:rsid w:val="00484441"/>
    <w:rsid w:val="004844FF"/>
    <w:rsid w:val="0048713E"/>
    <w:rsid w:val="00487917"/>
    <w:rsid w:val="00487FB3"/>
    <w:rsid w:val="00490A5B"/>
    <w:rsid w:val="00490DBF"/>
    <w:rsid w:val="0049127A"/>
    <w:rsid w:val="004921A9"/>
    <w:rsid w:val="00493B8D"/>
    <w:rsid w:val="0049401F"/>
    <w:rsid w:val="00494389"/>
    <w:rsid w:val="00494B65"/>
    <w:rsid w:val="0049670F"/>
    <w:rsid w:val="004A26AA"/>
    <w:rsid w:val="004A2AA8"/>
    <w:rsid w:val="004A4789"/>
    <w:rsid w:val="004A68DB"/>
    <w:rsid w:val="004A784A"/>
    <w:rsid w:val="004A7CD7"/>
    <w:rsid w:val="004B01AD"/>
    <w:rsid w:val="004B0382"/>
    <w:rsid w:val="004B156C"/>
    <w:rsid w:val="004B2222"/>
    <w:rsid w:val="004B28B3"/>
    <w:rsid w:val="004C0071"/>
    <w:rsid w:val="004C0EB6"/>
    <w:rsid w:val="004C3CD0"/>
    <w:rsid w:val="004C5742"/>
    <w:rsid w:val="004C6954"/>
    <w:rsid w:val="004C7220"/>
    <w:rsid w:val="004C770D"/>
    <w:rsid w:val="004D1C1B"/>
    <w:rsid w:val="004D29B0"/>
    <w:rsid w:val="004D39A0"/>
    <w:rsid w:val="004D518C"/>
    <w:rsid w:val="004D5BA2"/>
    <w:rsid w:val="004D77DF"/>
    <w:rsid w:val="004E15F4"/>
    <w:rsid w:val="004E2B51"/>
    <w:rsid w:val="004E3D65"/>
    <w:rsid w:val="004E41C4"/>
    <w:rsid w:val="004E7533"/>
    <w:rsid w:val="004E7B56"/>
    <w:rsid w:val="004E7F0F"/>
    <w:rsid w:val="004F1E75"/>
    <w:rsid w:val="004F2C29"/>
    <w:rsid w:val="004F3B1A"/>
    <w:rsid w:val="004F5CC2"/>
    <w:rsid w:val="004F67D3"/>
    <w:rsid w:val="004F77F4"/>
    <w:rsid w:val="005005EE"/>
    <w:rsid w:val="005006C0"/>
    <w:rsid w:val="005013F2"/>
    <w:rsid w:val="00502683"/>
    <w:rsid w:val="00502D2B"/>
    <w:rsid w:val="00502F79"/>
    <w:rsid w:val="00505A09"/>
    <w:rsid w:val="0050606E"/>
    <w:rsid w:val="00507404"/>
    <w:rsid w:val="00510BDD"/>
    <w:rsid w:val="00510CC6"/>
    <w:rsid w:val="00512238"/>
    <w:rsid w:val="00515EE9"/>
    <w:rsid w:val="00520AC5"/>
    <w:rsid w:val="00523DF0"/>
    <w:rsid w:val="005244BD"/>
    <w:rsid w:val="00526995"/>
    <w:rsid w:val="005273AC"/>
    <w:rsid w:val="0053081D"/>
    <w:rsid w:val="005318F2"/>
    <w:rsid w:val="0053224B"/>
    <w:rsid w:val="00535030"/>
    <w:rsid w:val="005351FF"/>
    <w:rsid w:val="00535873"/>
    <w:rsid w:val="00535AB7"/>
    <w:rsid w:val="005368D5"/>
    <w:rsid w:val="005370B6"/>
    <w:rsid w:val="005415CB"/>
    <w:rsid w:val="00542172"/>
    <w:rsid w:val="00544A7E"/>
    <w:rsid w:val="00545F53"/>
    <w:rsid w:val="00547343"/>
    <w:rsid w:val="00550F63"/>
    <w:rsid w:val="00552E24"/>
    <w:rsid w:val="00553393"/>
    <w:rsid w:val="00554096"/>
    <w:rsid w:val="005555D8"/>
    <w:rsid w:val="00555CF7"/>
    <w:rsid w:val="00555F3C"/>
    <w:rsid w:val="00557068"/>
    <w:rsid w:val="0056070D"/>
    <w:rsid w:val="00562682"/>
    <w:rsid w:val="0056673D"/>
    <w:rsid w:val="005674BD"/>
    <w:rsid w:val="00571C58"/>
    <w:rsid w:val="005746A5"/>
    <w:rsid w:val="005778EB"/>
    <w:rsid w:val="0058149D"/>
    <w:rsid w:val="00582F1E"/>
    <w:rsid w:val="00583132"/>
    <w:rsid w:val="005859C7"/>
    <w:rsid w:val="0058663A"/>
    <w:rsid w:val="00590959"/>
    <w:rsid w:val="00591D39"/>
    <w:rsid w:val="005937ED"/>
    <w:rsid w:val="00593ED0"/>
    <w:rsid w:val="00594707"/>
    <w:rsid w:val="0059566F"/>
    <w:rsid w:val="00595966"/>
    <w:rsid w:val="00597C45"/>
    <w:rsid w:val="005A1E5D"/>
    <w:rsid w:val="005A363E"/>
    <w:rsid w:val="005A3C1C"/>
    <w:rsid w:val="005A6CB8"/>
    <w:rsid w:val="005B0C9E"/>
    <w:rsid w:val="005B1B23"/>
    <w:rsid w:val="005B1FC1"/>
    <w:rsid w:val="005C0078"/>
    <w:rsid w:val="005C0A0B"/>
    <w:rsid w:val="005C1CDA"/>
    <w:rsid w:val="005C2394"/>
    <w:rsid w:val="005C24C5"/>
    <w:rsid w:val="005C2B5A"/>
    <w:rsid w:val="005C2F8A"/>
    <w:rsid w:val="005C40F1"/>
    <w:rsid w:val="005C778E"/>
    <w:rsid w:val="005D09A7"/>
    <w:rsid w:val="005D0C7A"/>
    <w:rsid w:val="005D121E"/>
    <w:rsid w:val="005D12FF"/>
    <w:rsid w:val="005D2546"/>
    <w:rsid w:val="005D47FA"/>
    <w:rsid w:val="005D5BF4"/>
    <w:rsid w:val="005D6D37"/>
    <w:rsid w:val="005D762F"/>
    <w:rsid w:val="005D7C84"/>
    <w:rsid w:val="005E0359"/>
    <w:rsid w:val="005E1333"/>
    <w:rsid w:val="005E1534"/>
    <w:rsid w:val="005E426A"/>
    <w:rsid w:val="005E4FD7"/>
    <w:rsid w:val="005E529B"/>
    <w:rsid w:val="005E5D44"/>
    <w:rsid w:val="005E652F"/>
    <w:rsid w:val="005E7196"/>
    <w:rsid w:val="005E735F"/>
    <w:rsid w:val="005E7B54"/>
    <w:rsid w:val="005F0AD7"/>
    <w:rsid w:val="005F12A9"/>
    <w:rsid w:val="005F2116"/>
    <w:rsid w:val="005F4A62"/>
    <w:rsid w:val="005F6574"/>
    <w:rsid w:val="005F7757"/>
    <w:rsid w:val="00600573"/>
    <w:rsid w:val="00600DA4"/>
    <w:rsid w:val="00600FDD"/>
    <w:rsid w:val="00601D1D"/>
    <w:rsid w:val="00601FE4"/>
    <w:rsid w:val="0060210B"/>
    <w:rsid w:val="00602663"/>
    <w:rsid w:val="00604941"/>
    <w:rsid w:val="006050C1"/>
    <w:rsid w:val="00605744"/>
    <w:rsid w:val="006107B0"/>
    <w:rsid w:val="00613FD9"/>
    <w:rsid w:val="0061481E"/>
    <w:rsid w:val="00616376"/>
    <w:rsid w:val="006165EB"/>
    <w:rsid w:val="0062002C"/>
    <w:rsid w:val="006203E9"/>
    <w:rsid w:val="00620979"/>
    <w:rsid w:val="00620A80"/>
    <w:rsid w:val="00620F8B"/>
    <w:rsid w:val="00622C56"/>
    <w:rsid w:val="006252D7"/>
    <w:rsid w:val="00625825"/>
    <w:rsid w:val="00625E0F"/>
    <w:rsid w:val="00626172"/>
    <w:rsid w:val="00626B0A"/>
    <w:rsid w:val="006275C5"/>
    <w:rsid w:val="00627622"/>
    <w:rsid w:val="00630161"/>
    <w:rsid w:val="0063030A"/>
    <w:rsid w:val="00631F96"/>
    <w:rsid w:val="0063237F"/>
    <w:rsid w:val="00637BB3"/>
    <w:rsid w:val="00640CCD"/>
    <w:rsid w:val="0064138F"/>
    <w:rsid w:val="00643DFA"/>
    <w:rsid w:val="0064436C"/>
    <w:rsid w:val="00644C47"/>
    <w:rsid w:val="00645666"/>
    <w:rsid w:val="00645C7C"/>
    <w:rsid w:val="00647CED"/>
    <w:rsid w:val="00650B0B"/>
    <w:rsid w:val="006513B9"/>
    <w:rsid w:val="00651C1A"/>
    <w:rsid w:val="00652C94"/>
    <w:rsid w:val="00653480"/>
    <w:rsid w:val="006545D8"/>
    <w:rsid w:val="00654B40"/>
    <w:rsid w:val="00655003"/>
    <w:rsid w:val="0065663A"/>
    <w:rsid w:val="00657D55"/>
    <w:rsid w:val="00660938"/>
    <w:rsid w:val="00660D9A"/>
    <w:rsid w:val="00661509"/>
    <w:rsid w:val="00661D6E"/>
    <w:rsid w:val="00661FA0"/>
    <w:rsid w:val="00663507"/>
    <w:rsid w:val="0066410C"/>
    <w:rsid w:val="00666D4A"/>
    <w:rsid w:val="00671E77"/>
    <w:rsid w:val="006730AB"/>
    <w:rsid w:val="00676011"/>
    <w:rsid w:val="006763A1"/>
    <w:rsid w:val="00676F33"/>
    <w:rsid w:val="00677321"/>
    <w:rsid w:val="00677432"/>
    <w:rsid w:val="006801C5"/>
    <w:rsid w:val="00680DFC"/>
    <w:rsid w:val="00681650"/>
    <w:rsid w:val="00682219"/>
    <w:rsid w:val="006846EF"/>
    <w:rsid w:val="0069014A"/>
    <w:rsid w:val="00690250"/>
    <w:rsid w:val="00690F1E"/>
    <w:rsid w:val="006910FE"/>
    <w:rsid w:val="006921B4"/>
    <w:rsid w:val="006922B6"/>
    <w:rsid w:val="006A02AC"/>
    <w:rsid w:val="006A0612"/>
    <w:rsid w:val="006A301F"/>
    <w:rsid w:val="006A4B93"/>
    <w:rsid w:val="006A4EF3"/>
    <w:rsid w:val="006A527B"/>
    <w:rsid w:val="006A58D3"/>
    <w:rsid w:val="006A5D16"/>
    <w:rsid w:val="006A5F29"/>
    <w:rsid w:val="006B0333"/>
    <w:rsid w:val="006B0AF1"/>
    <w:rsid w:val="006B0BD8"/>
    <w:rsid w:val="006B23BA"/>
    <w:rsid w:val="006B59C1"/>
    <w:rsid w:val="006B5F81"/>
    <w:rsid w:val="006B76A1"/>
    <w:rsid w:val="006B7A6E"/>
    <w:rsid w:val="006B7CF2"/>
    <w:rsid w:val="006C0D31"/>
    <w:rsid w:val="006C35B9"/>
    <w:rsid w:val="006C367B"/>
    <w:rsid w:val="006C5679"/>
    <w:rsid w:val="006C5A78"/>
    <w:rsid w:val="006C5BA7"/>
    <w:rsid w:val="006C6152"/>
    <w:rsid w:val="006C7475"/>
    <w:rsid w:val="006C7A51"/>
    <w:rsid w:val="006D2F53"/>
    <w:rsid w:val="006D376C"/>
    <w:rsid w:val="006D4455"/>
    <w:rsid w:val="006D44E8"/>
    <w:rsid w:val="006D7304"/>
    <w:rsid w:val="006E27CD"/>
    <w:rsid w:val="006E33D1"/>
    <w:rsid w:val="006E3A79"/>
    <w:rsid w:val="006E67CC"/>
    <w:rsid w:val="006F107D"/>
    <w:rsid w:val="006F4985"/>
    <w:rsid w:val="006F4AA7"/>
    <w:rsid w:val="006F4BF6"/>
    <w:rsid w:val="00702E9D"/>
    <w:rsid w:val="00703E6B"/>
    <w:rsid w:val="00710687"/>
    <w:rsid w:val="00711064"/>
    <w:rsid w:val="00712B52"/>
    <w:rsid w:val="007131A9"/>
    <w:rsid w:val="00713741"/>
    <w:rsid w:val="00713F22"/>
    <w:rsid w:val="0071410D"/>
    <w:rsid w:val="007148B8"/>
    <w:rsid w:val="00714FEA"/>
    <w:rsid w:val="00715887"/>
    <w:rsid w:val="00716E99"/>
    <w:rsid w:val="0071715E"/>
    <w:rsid w:val="00721190"/>
    <w:rsid w:val="00722E65"/>
    <w:rsid w:val="0072589A"/>
    <w:rsid w:val="0072608C"/>
    <w:rsid w:val="00727FD8"/>
    <w:rsid w:val="007304A1"/>
    <w:rsid w:val="00734478"/>
    <w:rsid w:val="00735AA9"/>
    <w:rsid w:val="00736BF3"/>
    <w:rsid w:val="00736DFC"/>
    <w:rsid w:val="00742B16"/>
    <w:rsid w:val="007450F9"/>
    <w:rsid w:val="0074597B"/>
    <w:rsid w:val="00745F50"/>
    <w:rsid w:val="00746211"/>
    <w:rsid w:val="00750C3A"/>
    <w:rsid w:val="007531F0"/>
    <w:rsid w:val="00753962"/>
    <w:rsid w:val="00754CA1"/>
    <w:rsid w:val="0075549C"/>
    <w:rsid w:val="00755EB0"/>
    <w:rsid w:val="007574C1"/>
    <w:rsid w:val="00765928"/>
    <w:rsid w:val="00771265"/>
    <w:rsid w:val="007739FD"/>
    <w:rsid w:val="00774BB5"/>
    <w:rsid w:val="00774CF6"/>
    <w:rsid w:val="00775D93"/>
    <w:rsid w:val="00777345"/>
    <w:rsid w:val="007805F3"/>
    <w:rsid w:val="00780917"/>
    <w:rsid w:val="00781358"/>
    <w:rsid w:val="007825AC"/>
    <w:rsid w:val="00784A84"/>
    <w:rsid w:val="0078639D"/>
    <w:rsid w:val="0078758B"/>
    <w:rsid w:val="0079015F"/>
    <w:rsid w:val="0079079E"/>
    <w:rsid w:val="007908A4"/>
    <w:rsid w:val="007943BD"/>
    <w:rsid w:val="00794CC5"/>
    <w:rsid w:val="007A0EC1"/>
    <w:rsid w:val="007A3FDC"/>
    <w:rsid w:val="007B14E3"/>
    <w:rsid w:val="007B3E81"/>
    <w:rsid w:val="007B4E98"/>
    <w:rsid w:val="007B59A2"/>
    <w:rsid w:val="007B66C6"/>
    <w:rsid w:val="007B68AE"/>
    <w:rsid w:val="007C135B"/>
    <w:rsid w:val="007C1E9A"/>
    <w:rsid w:val="007C2A18"/>
    <w:rsid w:val="007D2689"/>
    <w:rsid w:val="007D416E"/>
    <w:rsid w:val="007D469D"/>
    <w:rsid w:val="007D4F2E"/>
    <w:rsid w:val="007D5CE5"/>
    <w:rsid w:val="007D7AC3"/>
    <w:rsid w:val="007E0B9A"/>
    <w:rsid w:val="007E178A"/>
    <w:rsid w:val="007E1B1B"/>
    <w:rsid w:val="007E205C"/>
    <w:rsid w:val="007E2332"/>
    <w:rsid w:val="007E7328"/>
    <w:rsid w:val="007E79F0"/>
    <w:rsid w:val="007E7C39"/>
    <w:rsid w:val="007F0E0F"/>
    <w:rsid w:val="007F1BD1"/>
    <w:rsid w:val="007F2501"/>
    <w:rsid w:val="007F2970"/>
    <w:rsid w:val="007F57C1"/>
    <w:rsid w:val="007F6904"/>
    <w:rsid w:val="007F7705"/>
    <w:rsid w:val="007F7BC8"/>
    <w:rsid w:val="008009AF"/>
    <w:rsid w:val="0080380A"/>
    <w:rsid w:val="00803997"/>
    <w:rsid w:val="00804B49"/>
    <w:rsid w:val="00806140"/>
    <w:rsid w:val="0080661A"/>
    <w:rsid w:val="00810051"/>
    <w:rsid w:val="008109F7"/>
    <w:rsid w:val="0081118E"/>
    <w:rsid w:val="00811764"/>
    <w:rsid w:val="00811845"/>
    <w:rsid w:val="00811BE3"/>
    <w:rsid w:val="00814B8D"/>
    <w:rsid w:val="00817C79"/>
    <w:rsid w:val="00823912"/>
    <w:rsid w:val="00823EB3"/>
    <w:rsid w:val="00825197"/>
    <w:rsid w:val="0082630E"/>
    <w:rsid w:val="00826653"/>
    <w:rsid w:val="00831B72"/>
    <w:rsid w:val="00832D5C"/>
    <w:rsid w:val="00832E1D"/>
    <w:rsid w:val="00834B03"/>
    <w:rsid w:val="00835634"/>
    <w:rsid w:val="00837227"/>
    <w:rsid w:val="008375E5"/>
    <w:rsid w:val="00840291"/>
    <w:rsid w:val="00841705"/>
    <w:rsid w:val="00841B29"/>
    <w:rsid w:val="00842526"/>
    <w:rsid w:val="00843CCC"/>
    <w:rsid w:val="00844146"/>
    <w:rsid w:val="00844DF5"/>
    <w:rsid w:val="0084710C"/>
    <w:rsid w:val="00850FB5"/>
    <w:rsid w:val="008522E5"/>
    <w:rsid w:val="0085439D"/>
    <w:rsid w:val="00854C74"/>
    <w:rsid w:val="008572AA"/>
    <w:rsid w:val="00857F1C"/>
    <w:rsid w:val="00863479"/>
    <w:rsid w:val="00863C88"/>
    <w:rsid w:val="00863D7A"/>
    <w:rsid w:val="00864A02"/>
    <w:rsid w:val="00864B05"/>
    <w:rsid w:val="008668B6"/>
    <w:rsid w:val="00867E59"/>
    <w:rsid w:val="00874560"/>
    <w:rsid w:val="00877B96"/>
    <w:rsid w:val="00882A77"/>
    <w:rsid w:val="00882DD9"/>
    <w:rsid w:val="0088373D"/>
    <w:rsid w:val="00884EBA"/>
    <w:rsid w:val="0088573E"/>
    <w:rsid w:val="00887F5A"/>
    <w:rsid w:val="00892A03"/>
    <w:rsid w:val="00893B6E"/>
    <w:rsid w:val="0089525C"/>
    <w:rsid w:val="008A0EE1"/>
    <w:rsid w:val="008A1202"/>
    <w:rsid w:val="008A194F"/>
    <w:rsid w:val="008A2A1A"/>
    <w:rsid w:val="008A2D16"/>
    <w:rsid w:val="008A313A"/>
    <w:rsid w:val="008A6062"/>
    <w:rsid w:val="008A6EFC"/>
    <w:rsid w:val="008B0A53"/>
    <w:rsid w:val="008B1713"/>
    <w:rsid w:val="008B2A85"/>
    <w:rsid w:val="008B4A25"/>
    <w:rsid w:val="008B59EC"/>
    <w:rsid w:val="008B60C7"/>
    <w:rsid w:val="008B6F3B"/>
    <w:rsid w:val="008C3522"/>
    <w:rsid w:val="008C42C4"/>
    <w:rsid w:val="008C43A9"/>
    <w:rsid w:val="008C4B65"/>
    <w:rsid w:val="008C67CE"/>
    <w:rsid w:val="008C7217"/>
    <w:rsid w:val="008D103A"/>
    <w:rsid w:val="008D23E9"/>
    <w:rsid w:val="008D48F4"/>
    <w:rsid w:val="008D4CF5"/>
    <w:rsid w:val="008D55F2"/>
    <w:rsid w:val="008D5FF6"/>
    <w:rsid w:val="008D736B"/>
    <w:rsid w:val="008E0014"/>
    <w:rsid w:val="008E0633"/>
    <w:rsid w:val="008E17FB"/>
    <w:rsid w:val="008E2DE5"/>
    <w:rsid w:val="008E70C6"/>
    <w:rsid w:val="008F0700"/>
    <w:rsid w:val="0090047E"/>
    <w:rsid w:val="00902CFA"/>
    <w:rsid w:val="009069A8"/>
    <w:rsid w:val="00907F03"/>
    <w:rsid w:val="0091177B"/>
    <w:rsid w:val="009133B6"/>
    <w:rsid w:val="00914DEA"/>
    <w:rsid w:val="00917B93"/>
    <w:rsid w:val="009201D0"/>
    <w:rsid w:val="0092096D"/>
    <w:rsid w:val="00923D13"/>
    <w:rsid w:val="009246C2"/>
    <w:rsid w:val="009274E2"/>
    <w:rsid w:val="00932C59"/>
    <w:rsid w:val="00933405"/>
    <w:rsid w:val="0093615E"/>
    <w:rsid w:val="00936474"/>
    <w:rsid w:val="00943B29"/>
    <w:rsid w:val="0094462C"/>
    <w:rsid w:val="00946124"/>
    <w:rsid w:val="00946E23"/>
    <w:rsid w:val="00946F3A"/>
    <w:rsid w:val="00947B4F"/>
    <w:rsid w:val="00950E1C"/>
    <w:rsid w:val="00951CFD"/>
    <w:rsid w:val="00954479"/>
    <w:rsid w:val="00954F1B"/>
    <w:rsid w:val="0096420D"/>
    <w:rsid w:val="009647BC"/>
    <w:rsid w:val="009701AF"/>
    <w:rsid w:val="00972381"/>
    <w:rsid w:val="00972733"/>
    <w:rsid w:val="00973500"/>
    <w:rsid w:val="009739BE"/>
    <w:rsid w:val="0097631A"/>
    <w:rsid w:val="00976D57"/>
    <w:rsid w:val="009770B7"/>
    <w:rsid w:val="0097768D"/>
    <w:rsid w:val="00981D2A"/>
    <w:rsid w:val="00981EF1"/>
    <w:rsid w:val="00982144"/>
    <w:rsid w:val="00983211"/>
    <w:rsid w:val="00985442"/>
    <w:rsid w:val="00987D08"/>
    <w:rsid w:val="00991360"/>
    <w:rsid w:val="0099178A"/>
    <w:rsid w:val="00993DAF"/>
    <w:rsid w:val="00994D97"/>
    <w:rsid w:val="009950F0"/>
    <w:rsid w:val="00997FE3"/>
    <w:rsid w:val="009A0562"/>
    <w:rsid w:val="009A1E7B"/>
    <w:rsid w:val="009B2D1E"/>
    <w:rsid w:val="009B3033"/>
    <w:rsid w:val="009B38CA"/>
    <w:rsid w:val="009B4129"/>
    <w:rsid w:val="009B5F8F"/>
    <w:rsid w:val="009C0D6F"/>
    <w:rsid w:val="009C1013"/>
    <w:rsid w:val="009C38EA"/>
    <w:rsid w:val="009C6E58"/>
    <w:rsid w:val="009C6F1D"/>
    <w:rsid w:val="009D436A"/>
    <w:rsid w:val="009E082C"/>
    <w:rsid w:val="009E1AD9"/>
    <w:rsid w:val="009E59D4"/>
    <w:rsid w:val="009F082F"/>
    <w:rsid w:val="009F08D7"/>
    <w:rsid w:val="009F166D"/>
    <w:rsid w:val="009F2E06"/>
    <w:rsid w:val="009F32DC"/>
    <w:rsid w:val="009F4AED"/>
    <w:rsid w:val="009F52DE"/>
    <w:rsid w:val="009F5E4A"/>
    <w:rsid w:val="009F6ECE"/>
    <w:rsid w:val="009F73E4"/>
    <w:rsid w:val="009F7940"/>
    <w:rsid w:val="009F79F3"/>
    <w:rsid w:val="00A00822"/>
    <w:rsid w:val="00A07E1B"/>
    <w:rsid w:val="00A1274E"/>
    <w:rsid w:val="00A12882"/>
    <w:rsid w:val="00A16382"/>
    <w:rsid w:val="00A1691D"/>
    <w:rsid w:val="00A2197A"/>
    <w:rsid w:val="00A22BD7"/>
    <w:rsid w:val="00A235DF"/>
    <w:rsid w:val="00A236C2"/>
    <w:rsid w:val="00A23CFB"/>
    <w:rsid w:val="00A24707"/>
    <w:rsid w:val="00A262DD"/>
    <w:rsid w:val="00A26559"/>
    <w:rsid w:val="00A26BFF"/>
    <w:rsid w:val="00A27558"/>
    <w:rsid w:val="00A27FC3"/>
    <w:rsid w:val="00A3069A"/>
    <w:rsid w:val="00A336E5"/>
    <w:rsid w:val="00A33E2F"/>
    <w:rsid w:val="00A34A5F"/>
    <w:rsid w:val="00A3769A"/>
    <w:rsid w:val="00A415C3"/>
    <w:rsid w:val="00A425EB"/>
    <w:rsid w:val="00A44B50"/>
    <w:rsid w:val="00A45E89"/>
    <w:rsid w:val="00A4652F"/>
    <w:rsid w:val="00A46A6D"/>
    <w:rsid w:val="00A477FF"/>
    <w:rsid w:val="00A47D94"/>
    <w:rsid w:val="00A50402"/>
    <w:rsid w:val="00A514A7"/>
    <w:rsid w:val="00A538F9"/>
    <w:rsid w:val="00A53A23"/>
    <w:rsid w:val="00A549DB"/>
    <w:rsid w:val="00A54CAC"/>
    <w:rsid w:val="00A5515A"/>
    <w:rsid w:val="00A553FE"/>
    <w:rsid w:val="00A556D5"/>
    <w:rsid w:val="00A561E0"/>
    <w:rsid w:val="00A60CCA"/>
    <w:rsid w:val="00A63EB8"/>
    <w:rsid w:val="00A65727"/>
    <w:rsid w:val="00A70990"/>
    <w:rsid w:val="00A71DE1"/>
    <w:rsid w:val="00A7253B"/>
    <w:rsid w:val="00A73BB4"/>
    <w:rsid w:val="00A73E4E"/>
    <w:rsid w:val="00A752BB"/>
    <w:rsid w:val="00A75AAF"/>
    <w:rsid w:val="00A8167E"/>
    <w:rsid w:val="00A81ACC"/>
    <w:rsid w:val="00A8428F"/>
    <w:rsid w:val="00A84F68"/>
    <w:rsid w:val="00A932B6"/>
    <w:rsid w:val="00A9721B"/>
    <w:rsid w:val="00A97345"/>
    <w:rsid w:val="00AA24CE"/>
    <w:rsid w:val="00AA349E"/>
    <w:rsid w:val="00AA3783"/>
    <w:rsid w:val="00AA46AB"/>
    <w:rsid w:val="00AA4896"/>
    <w:rsid w:val="00AA4C9F"/>
    <w:rsid w:val="00AA65BD"/>
    <w:rsid w:val="00AA720B"/>
    <w:rsid w:val="00AA7A31"/>
    <w:rsid w:val="00AB1881"/>
    <w:rsid w:val="00AB26B0"/>
    <w:rsid w:val="00AB2F2D"/>
    <w:rsid w:val="00AB3526"/>
    <w:rsid w:val="00AB425D"/>
    <w:rsid w:val="00AB491C"/>
    <w:rsid w:val="00AB7CD6"/>
    <w:rsid w:val="00AC0CBF"/>
    <w:rsid w:val="00AC2BFE"/>
    <w:rsid w:val="00AC3C70"/>
    <w:rsid w:val="00AC3FFF"/>
    <w:rsid w:val="00AC48C1"/>
    <w:rsid w:val="00AC51D2"/>
    <w:rsid w:val="00AC5B70"/>
    <w:rsid w:val="00AC776B"/>
    <w:rsid w:val="00AD12E8"/>
    <w:rsid w:val="00AD1C93"/>
    <w:rsid w:val="00AD20B3"/>
    <w:rsid w:val="00AD2146"/>
    <w:rsid w:val="00AD2604"/>
    <w:rsid w:val="00AD38A8"/>
    <w:rsid w:val="00AD58C8"/>
    <w:rsid w:val="00AD5AE4"/>
    <w:rsid w:val="00AD61DD"/>
    <w:rsid w:val="00AD624B"/>
    <w:rsid w:val="00AD73AE"/>
    <w:rsid w:val="00AD77B2"/>
    <w:rsid w:val="00AF0108"/>
    <w:rsid w:val="00AF25C2"/>
    <w:rsid w:val="00AF506A"/>
    <w:rsid w:val="00AF5B80"/>
    <w:rsid w:val="00B00473"/>
    <w:rsid w:val="00B01500"/>
    <w:rsid w:val="00B0279A"/>
    <w:rsid w:val="00B02B05"/>
    <w:rsid w:val="00B03F13"/>
    <w:rsid w:val="00B06A1B"/>
    <w:rsid w:val="00B07F3A"/>
    <w:rsid w:val="00B10F81"/>
    <w:rsid w:val="00B12044"/>
    <w:rsid w:val="00B13B26"/>
    <w:rsid w:val="00B13E94"/>
    <w:rsid w:val="00B15430"/>
    <w:rsid w:val="00B167A2"/>
    <w:rsid w:val="00B177FE"/>
    <w:rsid w:val="00B17AF7"/>
    <w:rsid w:val="00B2040B"/>
    <w:rsid w:val="00B207AE"/>
    <w:rsid w:val="00B22F75"/>
    <w:rsid w:val="00B2320F"/>
    <w:rsid w:val="00B24345"/>
    <w:rsid w:val="00B25A73"/>
    <w:rsid w:val="00B26FFA"/>
    <w:rsid w:val="00B27A16"/>
    <w:rsid w:val="00B3051C"/>
    <w:rsid w:val="00B31132"/>
    <w:rsid w:val="00B31328"/>
    <w:rsid w:val="00B31E7D"/>
    <w:rsid w:val="00B34668"/>
    <w:rsid w:val="00B3630D"/>
    <w:rsid w:val="00B36DD0"/>
    <w:rsid w:val="00B37581"/>
    <w:rsid w:val="00B37FF7"/>
    <w:rsid w:val="00B40F77"/>
    <w:rsid w:val="00B43C0B"/>
    <w:rsid w:val="00B445AA"/>
    <w:rsid w:val="00B4692B"/>
    <w:rsid w:val="00B47D9A"/>
    <w:rsid w:val="00B521AC"/>
    <w:rsid w:val="00B524C9"/>
    <w:rsid w:val="00B52D27"/>
    <w:rsid w:val="00B53FAF"/>
    <w:rsid w:val="00B54BBD"/>
    <w:rsid w:val="00B54E4C"/>
    <w:rsid w:val="00B5689E"/>
    <w:rsid w:val="00B601B4"/>
    <w:rsid w:val="00B604E3"/>
    <w:rsid w:val="00B60BA4"/>
    <w:rsid w:val="00B6511D"/>
    <w:rsid w:val="00B6593F"/>
    <w:rsid w:val="00B70199"/>
    <w:rsid w:val="00B73520"/>
    <w:rsid w:val="00B746CC"/>
    <w:rsid w:val="00B74971"/>
    <w:rsid w:val="00B77E55"/>
    <w:rsid w:val="00B81305"/>
    <w:rsid w:val="00B817BE"/>
    <w:rsid w:val="00B84932"/>
    <w:rsid w:val="00B86A62"/>
    <w:rsid w:val="00B9090B"/>
    <w:rsid w:val="00B95653"/>
    <w:rsid w:val="00B95850"/>
    <w:rsid w:val="00B95B99"/>
    <w:rsid w:val="00B97D33"/>
    <w:rsid w:val="00BA0ED3"/>
    <w:rsid w:val="00BA1576"/>
    <w:rsid w:val="00BA2A27"/>
    <w:rsid w:val="00BA3106"/>
    <w:rsid w:val="00BA3F54"/>
    <w:rsid w:val="00BA5BE8"/>
    <w:rsid w:val="00BA6AB3"/>
    <w:rsid w:val="00BA7AA8"/>
    <w:rsid w:val="00BA7E65"/>
    <w:rsid w:val="00BB0068"/>
    <w:rsid w:val="00BB0A73"/>
    <w:rsid w:val="00BB2B06"/>
    <w:rsid w:val="00BB34D8"/>
    <w:rsid w:val="00BB5D51"/>
    <w:rsid w:val="00BB6041"/>
    <w:rsid w:val="00BB6246"/>
    <w:rsid w:val="00BB6E81"/>
    <w:rsid w:val="00BC1245"/>
    <w:rsid w:val="00BC312B"/>
    <w:rsid w:val="00BC41C1"/>
    <w:rsid w:val="00BC462E"/>
    <w:rsid w:val="00BC46FC"/>
    <w:rsid w:val="00BC68A8"/>
    <w:rsid w:val="00BC6E5F"/>
    <w:rsid w:val="00BD01F6"/>
    <w:rsid w:val="00BD2255"/>
    <w:rsid w:val="00BD2A00"/>
    <w:rsid w:val="00BD5048"/>
    <w:rsid w:val="00BE00E0"/>
    <w:rsid w:val="00BE4113"/>
    <w:rsid w:val="00BE4710"/>
    <w:rsid w:val="00BE4F4F"/>
    <w:rsid w:val="00BE50D5"/>
    <w:rsid w:val="00BE5BBA"/>
    <w:rsid w:val="00BF0F35"/>
    <w:rsid w:val="00BF14A8"/>
    <w:rsid w:val="00BF298B"/>
    <w:rsid w:val="00BF46D3"/>
    <w:rsid w:val="00BF6903"/>
    <w:rsid w:val="00BF6D7A"/>
    <w:rsid w:val="00BF6F01"/>
    <w:rsid w:val="00C016CA"/>
    <w:rsid w:val="00C04BAF"/>
    <w:rsid w:val="00C04F9F"/>
    <w:rsid w:val="00C0605B"/>
    <w:rsid w:val="00C12B1D"/>
    <w:rsid w:val="00C142C5"/>
    <w:rsid w:val="00C14B43"/>
    <w:rsid w:val="00C15E1B"/>
    <w:rsid w:val="00C16588"/>
    <w:rsid w:val="00C16FA9"/>
    <w:rsid w:val="00C17DF0"/>
    <w:rsid w:val="00C20489"/>
    <w:rsid w:val="00C20907"/>
    <w:rsid w:val="00C226E2"/>
    <w:rsid w:val="00C246A9"/>
    <w:rsid w:val="00C26E40"/>
    <w:rsid w:val="00C2757D"/>
    <w:rsid w:val="00C308F1"/>
    <w:rsid w:val="00C32BB9"/>
    <w:rsid w:val="00C333C7"/>
    <w:rsid w:val="00C341FD"/>
    <w:rsid w:val="00C34934"/>
    <w:rsid w:val="00C35425"/>
    <w:rsid w:val="00C367D5"/>
    <w:rsid w:val="00C37760"/>
    <w:rsid w:val="00C37BC7"/>
    <w:rsid w:val="00C37D9F"/>
    <w:rsid w:val="00C4005F"/>
    <w:rsid w:val="00C408F8"/>
    <w:rsid w:val="00C40A94"/>
    <w:rsid w:val="00C412CF"/>
    <w:rsid w:val="00C41634"/>
    <w:rsid w:val="00C4348B"/>
    <w:rsid w:val="00C4513A"/>
    <w:rsid w:val="00C452AF"/>
    <w:rsid w:val="00C45AD2"/>
    <w:rsid w:val="00C47826"/>
    <w:rsid w:val="00C522B6"/>
    <w:rsid w:val="00C53C58"/>
    <w:rsid w:val="00C55D6A"/>
    <w:rsid w:val="00C57B2E"/>
    <w:rsid w:val="00C57BF0"/>
    <w:rsid w:val="00C6235B"/>
    <w:rsid w:val="00C638C3"/>
    <w:rsid w:val="00C6402B"/>
    <w:rsid w:val="00C64A3E"/>
    <w:rsid w:val="00C64C1B"/>
    <w:rsid w:val="00C670BA"/>
    <w:rsid w:val="00C72AEF"/>
    <w:rsid w:val="00C736DF"/>
    <w:rsid w:val="00C74BD0"/>
    <w:rsid w:val="00C74D38"/>
    <w:rsid w:val="00C760C7"/>
    <w:rsid w:val="00C772E2"/>
    <w:rsid w:val="00C80A55"/>
    <w:rsid w:val="00C86386"/>
    <w:rsid w:val="00C868CA"/>
    <w:rsid w:val="00C877FF"/>
    <w:rsid w:val="00C92849"/>
    <w:rsid w:val="00C93417"/>
    <w:rsid w:val="00C93A33"/>
    <w:rsid w:val="00C94139"/>
    <w:rsid w:val="00C95597"/>
    <w:rsid w:val="00C97521"/>
    <w:rsid w:val="00C975C9"/>
    <w:rsid w:val="00CA1142"/>
    <w:rsid w:val="00CA3D0D"/>
    <w:rsid w:val="00CA4007"/>
    <w:rsid w:val="00CA42FB"/>
    <w:rsid w:val="00CA5861"/>
    <w:rsid w:val="00CA5894"/>
    <w:rsid w:val="00CA77A5"/>
    <w:rsid w:val="00CA791C"/>
    <w:rsid w:val="00CB011A"/>
    <w:rsid w:val="00CB0B8F"/>
    <w:rsid w:val="00CB52DC"/>
    <w:rsid w:val="00CB5A77"/>
    <w:rsid w:val="00CB71B3"/>
    <w:rsid w:val="00CC1EC0"/>
    <w:rsid w:val="00CC29AD"/>
    <w:rsid w:val="00CC5728"/>
    <w:rsid w:val="00CC5E09"/>
    <w:rsid w:val="00CD200A"/>
    <w:rsid w:val="00CD5FA5"/>
    <w:rsid w:val="00CD66E4"/>
    <w:rsid w:val="00CE3500"/>
    <w:rsid w:val="00CE5198"/>
    <w:rsid w:val="00CE575A"/>
    <w:rsid w:val="00CE5C0E"/>
    <w:rsid w:val="00CE78A3"/>
    <w:rsid w:val="00CF109E"/>
    <w:rsid w:val="00CF2C53"/>
    <w:rsid w:val="00CF5513"/>
    <w:rsid w:val="00CF5CCA"/>
    <w:rsid w:val="00CF642B"/>
    <w:rsid w:val="00D00A4E"/>
    <w:rsid w:val="00D0100B"/>
    <w:rsid w:val="00D04223"/>
    <w:rsid w:val="00D044AD"/>
    <w:rsid w:val="00D10621"/>
    <w:rsid w:val="00D12177"/>
    <w:rsid w:val="00D13724"/>
    <w:rsid w:val="00D16632"/>
    <w:rsid w:val="00D1756D"/>
    <w:rsid w:val="00D201DF"/>
    <w:rsid w:val="00D20372"/>
    <w:rsid w:val="00D21487"/>
    <w:rsid w:val="00D22474"/>
    <w:rsid w:val="00D2379F"/>
    <w:rsid w:val="00D237BE"/>
    <w:rsid w:val="00D23B5E"/>
    <w:rsid w:val="00D27D38"/>
    <w:rsid w:val="00D309A1"/>
    <w:rsid w:val="00D33591"/>
    <w:rsid w:val="00D33A01"/>
    <w:rsid w:val="00D345C3"/>
    <w:rsid w:val="00D37A7B"/>
    <w:rsid w:val="00D402EF"/>
    <w:rsid w:val="00D43301"/>
    <w:rsid w:val="00D43E71"/>
    <w:rsid w:val="00D45A9C"/>
    <w:rsid w:val="00D46283"/>
    <w:rsid w:val="00D50B39"/>
    <w:rsid w:val="00D5200C"/>
    <w:rsid w:val="00D52284"/>
    <w:rsid w:val="00D529DA"/>
    <w:rsid w:val="00D52C26"/>
    <w:rsid w:val="00D5388B"/>
    <w:rsid w:val="00D5710E"/>
    <w:rsid w:val="00D60332"/>
    <w:rsid w:val="00D6083F"/>
    <w:rsid w:val="00D6085B"/>
    <w:rsid w:val="00D60F52"/>
    <w:rsid w:val="00D60FF5"/>
    <w:rsid w:val="00D6144C"/>
    <w:rsid w:val="00D61F83"/>
    <w:rsid w:val="00D62AD7"/>
    <w:rsid w:val="00D63AD8"/>
    <w:rsid w:val="00D703B8"/>
    <w:rsid w:val="00D70AFD"/>
    <w:rsid w:val="00D71A13"/>
    <w:rsid w:val="00D72559"/>
    <w:rsid w:val="00D72A29"/>
    <w:rsid w:val="00D73D89"/>
    <w:rsid w:val="00D7593D"/>
    <w:rsid w:val="00D76AFE"/>
    <w:rsid w:val="00D80B83"/>
    <w:rsid w:val="00D81A87"/>
    <w:rsid w:val="00D81FF5"/>
    <w:rsid w:val="00D829F2"/>
    <w:rsid w:val="00D82FF0"/>
    <w:rsid w:val="00D8337E"/>
    <w:rsid w:val="00D8381C"/>
    <w:rsid w:val="00D8580B"/>
    <w:rsid w:val="00D86184"/>
    <w:rsid w:val="00D862CA"/>
    <w:rsid w:val="00D90571"/>
    <w:rsid w:val="00D9077E"/>
    <w:rsid w:val="00D907C3"/>
    <w:rsid w:val="00D908EE"/>
    <w:rsid w:val="00D915EC"/>
    <w:rsid w:val="00D93193"/>
    <w:rsid w:val="00D938CC"/>
    <w:rsid w:val="00D94976"/>
    <w:rsid w:val="00DA2593"/>
    <w:rsid w:val="00DA46BB"/>
    <w:rsid w:val="00DA54B4"/>
    <w:rsid w:val="00DA59C9"/>
    <w:rsid w:val="00DA655C"/>
    <w:rsid w:val="00DA661A"/>
    <w:rsid w:val="00DA6AB9"/>
    <w:rsid w:val="00DA7857"/>
    <w:rsid w:val="00DB1800"/>
    <w:rsid w:val="00DB1AEB"/>
    <w:rsid w:val="00DB380E"/>
    <w:rsid w:val="00DB688D"/>
    <w:rsid w:val="00DC106E"/>
    <w:rsid w:val="00DC12FC"/>
    <w:rsid w:val="00DC31D7"/>
    <w:rsid w:val="00DC56FE"/>
    <w:rsid w:val="00DD181C"/>
    <w:rsid w:val="00DD6602"/>
    <w:rsid w:val="00DE0741"/>
    <w:rsid w:val="00DE0F3C"/>
    <w:rsid w:val="00DE1E76"/>
    <w:rsid w:val="00DE2ECA"/>
    <w:rsid w:val="00DE3DD1"/>
    <w:rsid w:val="00DE4709"/>
    <w:rsid w:val="00DE73FF"/>
    <w:rsid w:val="00DE7D75"/>
    <w:rsid w:val="00DF0416"/>
    <w:rsid w:val="00DF0C97"/>
    <w:rsid w:val="00E017ED"/>
    <w:rsid w:val="00E03E9A"/>
    <w:rsid w:val="00E06594"/>
    <w:rsid w:val="00E067A5"/>
    <w:rsid w:val="00E07101"/>
    <w:rsid w:val="00E07BDC"/>
    <w:rsid w:val="00E128F1"/>
    <w:rsid w:val="00E146B1"/>
    <w:rsid w:val="00E15229"/>
    <w:rsid w:val="00E165CE"/>
    <w:rsid w:val="00E17C5F"/>
    <w:rsid w:val="00E2092D"/>
    <w:rsid w:val="00E215AE"/>
    <w:rsid w:val="00E21D9D"/>
    <w:rsid w:val="00E21DA0"/>
    <w:rsid w:val="00E25048"/>
    <w:rsid w:val="00E26F75"/>
    <w:rsid w:val="00E34B3D"/>
    <w:rsid w:val="00E3527C"/>
    <w:rsid w:val="00E358F5"/>
    <w:rsid w:val="00E36217"/>
    <w:rsid w:val="00E370B3"/>
    <w:rsid w:val="00E4048F"/>
    <w:rsid w:val="00E4198B"/>
    <w:rsid w:val="00E44273"/>
    <w:rsid w:val="00E45611"/>
    <w:rsid w:val="00E45AB1"/>
    <w:rsid w:val="00E460BC"/>
    <w:rsid w:val="00E51D9E"/>
    <w:rsid w:val="00E527C7"/>
    <w:rsid w:val="00E5752A"/>
    <w:rsid w:val="00E603FE"/>
    <w:rsid w:val="00E61531"/>
    <w:rsid w:val="00E63712"/>
    <w:rsid w:val="00E66007"/>
    <w:rsid w:val="00E67121"/>
    <w:rsid w:val="00E67A28"/>
    <w:rsid w:val="00E70586"/>
    <w:rsid w:val="00E70A2E"/>
    <w:rsid w:val="00E72284"/>
    <w:rsid w:val="00E74968"/>
    <w:rsid w:val="00E80DDC"/>
    <w:rsid w:val="00E842A8"/>
    <w:rsid w:val="00E86F41"/>
    <w:rsid w:val="00E86FAE"/>
    <w:rsid w:val="00E908AC"/>
    <w:rsid w:val="00E91721"/>
    <w:rsid w:val="00E959ED"/>
    <w:rsid w:val="00E962C4"/>
    <w:rsid w:val="00EA0909"/>
    <w:rsid w:val="00EA09F4"/>
    <w:rsid w:val="00EA2181"/>
    <w:rsid w:val="00EA3C6A"/>
    <w:rsid w:val="00EA566B"/>
    <w:rsid w:val="00EB2386"/>
    <w:rsid w:val="00EB292B"/>
    <w:rsid w:val="00EB2B24"/>
    <w:rsid w:val="00EB3E62"/>
    <w:rsid w:val="00EB4F1B"/>
    <w:rsid w:val="00EB5016"/>
    <w:rsid w:val="00EB5302"/>
    <w:rsid w:val="00EB5D81"/>
    <w:rsid w:val="00EB5EE7"/>
    <w:rsid w:val="00EB71F3"/>
    <w:rsid w:val="00EC1D4D"/>
    <w:rsid w:val="00EC1DEC"/>
    <w:rsid w:val="00EC2CE4"/>
    <w:rsid w:val="00EC2DDF"/>
    <w:rsid w:val="00EC397A"/>
    <w:rsid w:val="00EC466C"/>
    <w:rsid w:val="00EC4D4D"/>
    <w:rsid w:val="00ED04A8"/>
    <w:rsid w:val="00ED30B1"/>
    <w:rsid w:val="00ED5BFA"/>
    <w:rsid w:val="00ED688B"/>
    <w:rsid w:val="00ED7107"/>
    <w:rsid w:val="00ED7D7A"/>
    <w:rsid w:val="00EE08D8"/>
    <w:rsid w:val="00EE0927"/>
    <w:rsid w:val="00EE0A87"/>
    <w:rsid w:val="00EE15A6"/>
    <w:rsid w:val="00EE15AD"/>
    <w:rsid w:val="00EE1BFA"/>
    <w:rsid w:val="00EE21FB"/>
    <w:rsid w:val="00EE22DB"/>
    <w:rsid w:val="00EE32BB"/>
    <w:rsid w:val="00EE5A2F"/>
    <w:rsid w:val="00EE6CEB"/>
    <w:rsid w:val="00EE751D"/>
    <w:rsid w:val="00EF0061"/>
    <w:rsid w:val="00EF0E07"/>
    <w:rsid w:val="00EF26B0"/>
    <w:rsid w:val="00EF537B"/>
    <w:rsid w:val="00EF5682"/>
    <w:rsid w:val="00EF5C89"/>
    <w:rsid w:val="00EF62BE"/>
    <w:rsid w:val="00EF7623"/>
    <w:rsid w:val="00F000A6"/>
    <w:rsid w:val="00F007F8"/>
    <w:rsid w:val="00F01878"/>
    <w:rsid w:val="00F02820"/>
    <w:rsid w:val="00F02944"/>
    <w:rsid w:val="00F034D1"/>
    <w:rsid w:val="00F03988"/>
    <w:rsid w:val="00F039DE"/>
    <w:rsid w:val="00F050B2"/>
    <w:rsid w:val="00F065B5"/>
    <w:rsid w:val="00F07660"/>
    <w:rsid w:val="00F07A0D"/>
    <w:rsid w:val="00F12938"/>
    <w:rsid w:val="00F13049"/>
    <w:rsid w:val="00F13BDD"/>
    <w:rsid w:val="00F14E4D"/>
    <w:rsid w:val="00F154BF"/>
    <w:rsid w:val="00F154CB"/>
    <w:rsid w:val="00F165EF"/>
    <w:rsid w:val="00F1773A"/>
    <w:rsid w:val="00F2063D"/>
    <w:rsid w:val="00F21A7E"/>
    <w:rsid w:val="00F231D0"/>
    <w:rsid w:val="00F2539F"/>
    <w:rsid w:val="00F30306"/>
    <w:rsid w:val="00F30835"/>
    <w:rsid w:val="00F31393"/>
    <w:rsid w:val="00F318C3"/>
    <w:rsid w:val="00F31A99"/>
    <w:rsid w:val="00F32846"/>
    <w:rsid w:val="00F32F83"/>
    <w:rsid w:val="00F33510"/>
    <w:rsid w:val="00F358F2"/>
    <w:rsid w:val="00F408CD"/>
    <w:rsid w:val="00F410BC"/>
    <w:rsid w:val="00F438EC"/>
    <w:rsid w:val="00F44091"/>
    <w:rsid w:val="00F45CD3"/>
    <w:rsid w:val="00F45F66"/>
    <w:rsid w:val="00F507C4"/>
    <w:rsid w:val="00F51A8C"/>
    <w:rsid w:val="00F5475A"/>
    <w:rsid w:val="00F554EF"/>
    <w:rsid w:val="00F555F6"/>
    <w:rsid w:val="00F56BAB"/>
    <w:rsid w:val="00F56D8A"/>
    <w:rsid w:val="00F57B03"/>
    <w:rsid w:val="00F6153E"/>
    <w:rsid w:val="00F640DF"/>
    <w:rsid w:val="00F643F9"/>
    <w:rsid w:val="00F663E3"/>
    <w:rsid w:val="00F66AD6"/>
    <w:rsid w:val="00F67113"/>
    <w:rsid w:val="00F702D3"/>
    <w:rsid w:val="00F718C0"/>
    <w:rsid w:val="00F73F21"/>
    <w:rsid w:val="00F7482A"/>
    <w:rsid w:val="00F75F75"/>
    <w:rsid w:val="00F8387D"/>
    <w:rsid w:val="00F84CD0"/>
    <w:rsid w:val="00F851C3"/>
    <w:rsid w:val="00F8726B"/>
    <w:rsid w:val="00F87A9D"/>
    <w:rsid w:val="00F909A8"/>
    <w:rsid w:val="00F91411"/>
    <w:rsid w:val="00F91B2D"/>
    <w:rsid w:val="00F91B8F"/>
    <w:rsid w:val="00F93356"/>
    <w:rsid w:val="00F9404B"/>
    <w:rsid w:val="00F95E86"/>
    <w:rsid w:val="00FA249A"/>
    <w:rsid w:val="00FA2DE6"/>
    <w:rsid w:val="00FA350A"/>
    <w:rsid w:val="00FA43DE"/>
    <w:rsid w:val="00FA6B6A"/>
    <w:rsid w:val="00FB084F"/>
    <w:rsid w:val="00FB45CF"/>
    <w:rsid w:val="00FB5DC6"/>
    <w:rsid w:val="00FB679C"/>
    <w:rsid w:val="00FC16B0"/>
    <w:rsid w:val="00FC3C8D"/>
    <w:rsid w:val="00FC441B"/>
    <w:rsid w:val="00FC4853"/>
    <w:rsid w:val="00FC4E0E"/>
    <w:rsid w:val="00FC72BA"/>
    <w:rsid w:val="00FD09D0"/>
    <w:rsid w:val="00FD327A"/>
    <w:rsid w:val="00FD4481"/>
    <w:rsid w:val="00FD5626"/>
    <w:rsid w:val="00FE1E3C"/>
    <w:rsid w:val="00FE62CD"/>
    <w:rsid w:val="00FE665C"/>
    <w:rsid w:val="00FF1363"/>
    <w:rsid w:val="00FF2837"/>
    <w:rsid w:val="00FF2B50"/>
    <w:rsid w:val="00FF31C4"/>
    <w:rsid w:val="00FF3C17"/>
    <w:rsid w:val="00FF4BD6"/>
    <w:rsid w:val="00FF5077"/>
    <w:rsid w:val="00FF5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
    <w:basedOn w:val="Normal"/>
    <w:link w:val="Heading1Char"/>
    <w:uiPriority w:val="9"/>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uiPriority w:val="99"/>
    <w:qFormat/>
    <w:rsid w:val="006E3A79"/>
    <w:pPr>
      <w:numPr>
        <w:ilvl w:val="2"/>
      </w:numPr>
      <w:tabs>
        <w:tab w:val="clear" w:pos="0"/>
        <w:tab w:val="clear" w:pos="260"/>
        <w:tab w:val="clear" w:pos="426"/>
        <w:tab w:val="clear" w:pos="520"/>
        <w:tab w:val="clear" w:pos="993"/>
      </w:tabs>
      <w:spacing w:before="200" w:after="0" w:line="276" w:lineRule="auto"/>
      <w:jc w:val="left"/>
      <w:outlineLvl w:val="2"/>
    </w:pPr>
    <w:rPr>
      <w:sz w:val="28"/>
      <w:szCs w:val="28"/>
      <w:lang w:val="en-US" w:eastAsia="en-US"/>
    </w:rPr>
  </w:style>
  <w:style w:type="paragraph" w:styleId="Heading4">
    <w:name w:val="heading 4"/>
    <w:aliases w:val="Sub-sub-paragraph"/>
    <w:basedOn w:val="Heading3"/>
    <w:link w:val="Heading4Char"/>
    <w:uiPriority w:val="99"/>
    <w:qFormat/>
    <w:rsid w:val="00E03E9A"/>
    <w:pPr>
      <w:numPr>
        <w:ilvl w:val="3"/>
      </w:numPr>
      <w:outlineLvl w:val="3"/>
    </w:pPr>
    <w:rPr>
      <w:i/>
      <w:sz w:val="22"/>
      <w:lang w:val="ru-RU"/>
    </w:rPr>
  </w:style>
  <w:style w:type="paragraph" w:styleId="Heading5">
    <w:name w:val="heading 5"/>
    <w:basedOn w:val="Normal"/>
    <w:next w:val="Normal"/>
    <w:link w:val="Heading5Char"/>
    <w:uiPriority w:val="9"/>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uiPriority w:val="99"/>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0A496B"/>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0A496B"/>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6E3A79"/>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uiPriority w:val="99"/>
    <w:rsid w:val="00E03E9A"/>
    <w:rPr>
      <w:rFonts w:ascii="Century Gothic" w:hAnsi="Century Gothic"/>
      <w:b/>
      <w:bCs/>
      <w:i/>
      <w:color w:val="000000" w:themeColor="text1"/>
      <w:sz w:val="22"/>
      <w:szCs w:val="28"/>
      <w:lang w:eastAsia="en-US"/>
    </w:rPr>
  </w:style>
  <w:style w:type="character" w:customStyle="1" w:styleId="Heading5Char">
    <w:name w:val="Heading 5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132B12"/>
    <w:pPr>
      <w:pageBreakBefore/>
      <w:numPr>
        <w:numId w:val="2"/>
      </w:numPr>
      <w:spacing w:before="480"/>
    </w:pPr>
  </w:style>
  <w:style w:type="character" w:customStyle="1" w:styleId="Heading1NumberedChar">
    <w:name w:val="Heading 1 Numbered Char"/>
    <w:basedOn w:val="Heading1Char"/>
    <w:link w:val="Heading1Numbered"/>
    <w:rsid w:val="00132B12"/>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line="240" w:lineRule="auto"/>
      <w:ind w:left="0"/>
      <w:jc w:val="both"/>
    </w:pPr>
    <w:rPr>
      <w:noProof/>
      <w:color w:val="auto"/>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rsid w:val="000F549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emf"/><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EA5664965D4ADDA10091CBDA51B4A1"/>
        <w:category>
          <w:name w:val="General"/>
          <w:gallery w:val="placeholder"/>
        </w:category>
        <w:types>
          <w:type w:val="bbPlcHdr"/>
        </w:types>
        <w:behaviors>
          <w:behavior w:val="content"/>
        </w:behaviors>
        <w:guid w:val="{58ECADC8-F440-46DB-B7C3-6738C3444A83}"/>
      </w:docPartPr>
      <w:docPartBody>
        <w:p w:rsidR="009F4FA9" w:rsidRDefault="00E66672">
          <w:r w:rsidRPr="009E74D3">
            <w:rPr>
              <w:rStyle w:val="PlaceholderText"/>
            </w:rPr>
            <w:t>[Title]</w:t>
          </w:r>
        </w:p>
      </w:docPartBody>
    </w:docPart>
    <w:docPart>
      <w:docPartPr>
        <w:name w:val="281ABA8032D541B0A7BC945881D69E8C"/>
        <w:category>
          <w:name w:val="General"/>
          <w:gallery w:val="placeholder"/>
        </w:category>
        <w:types>
          <w:type w:val="bbPlcHdr"/>
        </w:types>
        <w:behaviors>
          <w:behavior w:val="content"/>
        </w:behaviors>
        <w:guid w:val="{5CCDD232-1357-4C5E-9FB0-626676083796}"/>
      </w:docPartPr>
      <w:docPartBody>
        <w:p w:rsidR="009F4FA9" w:rsidRDefault="00E66672">
          <w:r w:rsidRPr="009E74D3">
            <w:rPr>
              <w:rStyle w:val="PlaceholderText"/>
            </w:rPr>
            <w:t>[Subject]</w:t>
          </w:r>
        </w:p>
      </w:docPartBody>
    </w:docPart>
    <w:docPart>
      <w:docPartPr>
        <w:name w:val="E6B81D77941940BDB97136A0A3A0E66C"/>
        <w:category>
          <w:name w:val="General"/>
          <w:gallery w:val="placeholder"/>
        </w:category>
        <w:types>
          <w:type w:val="bbPlcHdr"/>
        </w:types>
        <w:behaviors>
          <w:behavior w:val="content"/>
        </w:behaviors>
        <w:guid w:val="{48419FBA-2ABF-48F4-9F0D-A0A961C27298}"/>
      </w:docPartPr>
      <w:docPartBody>
        <w:p w:rsidR="009F4FA9" w:rsidRDefault="00E66672">
          <w:r w:rsidRPr="009E74D3">
            <w:rPr>
              <w:rStyle w:val="PlaceholderText"/>
            </w:rPr>
            <w:t>[Publish Date]</w:t>
          </w:r>
        </w:p>
      </w:docPartBody>
    </w:docPart>
    <w:docPart>
      <w:docPartPr>
        <w:name w:val="6E36196940FD4B37B00D8E8E1BAC720F"/>
        <w:category>
          <w:name w:val="General"/>
          <w:gallery w:val="placeholder"/>
        </w:category>
        <w:types>
          <w:type w:val="bbPlcHdr"/>
        </w:types>
        <w:behaviors>
          <w:behavior w:val="content"/>
        </w:behaviors>
        <w:guid w:val="{E06C6211-8027-4CB4-81D6-F8BC72DB5C73}"/>
      </w:docPartPr>
      <w:docPartBody>
        <w:p w:rsidR="009F4FA9" w:rsidRDefault="00E66672">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672"/>
    <w:rsid w:val="00012A10"/>
    <w:rsid w:val="000172C9"/>
    <w:rsid w:val="000254D3"/>
    <w:rsid w:val="000376DB"/>
    <w:rsid w:val="00071005"/>
    <w:rsid w:val="00090C21"/>
    <w:rsid w:val="0009257E"/>
    <w:rsid w:val="00095266"/>
    <w:rsid w:val="000A009B"/>
    <w:rsid w:val="000C6730"/>
    <w:rsid w:val="000E7083"/>
    <w:rsid w:val="000F0D38"/>
    <w:rsid w:val="00104647"/>
    <w:rsid w:val="00171D16"/>
    <w:rsid w:val="001874DB"/>
    <w:rsid w:val="001C0506"/>
    <w:rsid w:val="001F6489"/>
    <w:rsid w:val="002262E5"/>
    <w:rsid w:val="00233B6B"/>
    <w:rsid w:val="002356B6"/>
    <w:rsid w:val="002410B7"/>
    <w:rsid w:val="00241FFA"/>
    <w:rsid w:val="002463EA"/>
    <w:rsid w:val="00260882"/>
    <w:rsid w:val="00275B2A"/>
    <w:rsid w:val="00280434"/>
    <w:rsid w:val="002B0FBE"/>
    <w:rsid w:val="002C38FC"/>
    <w:rsid w:val="002D2BA8"/>
    <w:rsid w:val="002F2C1C"/>
    <w:rsid w:val="00316C34"/>
    <w:rsid w:val="00330A9E"/>
    <w:rsid w:val="0034260B"/>
    <w:rsid w:val="00372493"/>
    <w:rsid w:val="00383AAF"/>
    <w:rsid w:val="003900F0"/>
    <w:rsid w:val="003A65D8"/>
    <w:rsid w:val="003B2208"/>
    <w:rsid w:val="003C72D6"/>
    <w:rsid w:val="00420B0F"/>
    <w:rsid w:val="004E3779"/>
    <w:rsid w:val="00535037"/>
    <w:rsid w:val="00537A3E"/>
    <w:rsid w:val="00574522"/>
    <w:rsid w:val="005A5A3A"/>
    <w:rsid w:val="005E2323"/>
    <w:rsid w:val="00650D08"/>
    <w:rsid w:val="006562B5"/>
    <w:rsid w:val="006944C2"/>
    <w:rsid w:val="006C4AB9"/>
    <w:rsid w:val="006F23B4"/>
    <w:rsid w:val="00714548"/>
    <w:rsid w:val="00721FBE"/>
    <w:rsid w:val="00746C3F"/>
    <w:rsid w:val="007E1EB0"/>
    <w:rsid w:val="007F7EC5"/>
    <w:rsid w:val="00842B11"/>
    <w:rsid w:val="008913BE"/>
    <w:rsid w:val="0089294E"/>
    <w:rsid w:val="008C2CD9"/>
    <w:rsid w:val="00906971"/>
    <w:rsid w:val="0091162E"/>
    <w:rsid w:val="009326FB"/>
    <w:rsid w:val="00964E3B"/>
    <w:rsid w:val="009777ED"/>
    <w:rsid w:val="0098083C"/>
    <w:rsid w:val="009A49AB"/>
    <w:rsid w:val="009D3001"/>
    <w:rsid w:val="009E5A58"/>
    <w:rsid w:val="009F2253"/>
    <w:rsid w:val="009F4FA9"/>
    <w:rsid w:val="00A6240C"/>
    <w:rsid w:val="00A86F3F"/>
    <w:rsid w:val="00A9216A"/>
    <w:rsid w:val="00AA15C1"/>
    <w:rsid w:val="00AA7F16"/>
    <w:rsid w:val="00AD077C"/>
    <w:rsid w:val="00B06B87"/>
    <w:rsid w:val="00B12201"/>
    <w:rsid w:val="00B211CB"/>
    <w:rsid w:val="00B2334B"/>
    <w:rsid w:val="00B77436"/>
    <w:rsid w:val="00BA3609"/>
    <w:rsid w:val="00BA4A0F"/>
    <w:rsid w:val="00BA526E"/>
    <w:rsid w:val="00BB7744"/>
    <w:rsid w:val="00BD43C2"/>
    <w:rsid w:val="00BF1F24"/>
    <w:rsid w:val="00C17E6A"/>
    <w:rsid w:val="00C23E69"/>
    <w:rsid w:val="00C53D2E"/>
    <w:rsid w:val="00CD1847"/>
    <w:rsid w:val="00D042DC"/>
    <w:rsid w:val="00D04863"/>
    <w:rsid w:val="00D22554"/>
    <w:rsid w:val="00D357C5"/>
    <w:rsid w:val="00D974A3"/>
    <w:rsid w:val="00DE5590"/>
    <w:rsid w:val="00E23624"/>
    <w:rsid w:val="00E66672"/>
    <w:rsid w:val="00E71106"/>
    <w:rsid w:val="00E76D09"/>
    <w:rsid w:val="00EC78CD"/>
    <w:rsid w:val="00EE146C"/>
    <w:rsid w:val="00F211AC"/>
    <w:rsid w:val="00F40DB1"/>
    <w:rsid w:val="00F431D9"/>
    <w:rsid w:val="00F52508"/>
    <w:rsid w:val="00F70FBF"/>
    <w:rsid w:val="00F722BE"/>
    <w:rsid w:val="00F77E42"/>
    <w:rsid w:val="00FB49F7"/>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126B4F-1926-48B7-B088-E90A7C17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73</TotalTime>
  <Pages>15</Pages>
  <Words>3483</Words>
  <Characters>19859</Characters>
  <Application>Microsoft Office Word</Application>
  <DocSecurity>0</DocSecurity>
  <Lines>165</Lines>
  <Paragraphs>46</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Tu B. Nguyen</Manager>
  <Company>OpenWay</Company>
  <LinksUpToDate>false</LinksUpToDate>
  <CharactersWithSpaces>23296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2. WAY4 SOA API for ePIN</dc:subject>
  <dc:creator>Tu B. Nguyen</dc:creator>
  <cp:lastModifiedBy>Bich Chau</cp:lastModifiedBy>
  <cp:revision>36</cp:revision>
  <cp:lastPrinted>2018-03-19T10:37:00Z</cp:lastPrinted>
  <dcterms:created xsi:type="dcterms:W3CDTF">2020-08-24T07:23:00Z</dcterms:created>
  <dcterms:modified xsi:type="dcterms:W3CDTF">2020-09-03T07:03:00Z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Code">
    <vt:lpwstr>OWI_VNMSMARTNET-MBW-20171213_1</vt:lpwstr>
  </property>
  <property fmtid="{D5CDD505-2E9C-101B-9397-08002B2CF9AE}" pid="3" name="Version">
    <vt:lpwstr>0.1</vt:lpwstr>
  </property>
  <property fmtid="{D5CDD505-2E9C-101B-9397-08002B2CF9AE}" pid="4" name="Client">
    <vt:lpwstr>SmartNet</vt:lpwstr>
  </property>
  <property fmtid="{D5CDD505-2E9C-101B-9397-08002B2CF9AE}" pid="5" name="Status">
    <vt:lpwstr>Draft</vt:lpwstr>
  </property>
</Properties>
</file>