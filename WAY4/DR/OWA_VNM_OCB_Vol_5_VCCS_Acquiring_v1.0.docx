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484DD" w14:textId="77777777" w:rsidR="00132B12" w:rsidRPr="002B0CB7" w:rsidRDefault="00132B12" w:rsidP="005961FE">
      <w:pPr>
        <w:pStyle w:val="Body"/>
      </w:pPr>
    </w:p>
    <w:p w14:paraId="6919D738" w14:textId="77777777" w:rsidR="00132B12" w:rsidRPr="002B0CB7" w:rsidRDefault="00132B12" w:rsidP="006275C5">
      <w:pPr>
        <w:pStyle w:val="Title"/>
      </w:pPr>
    </w:p>
    <w:p w14:paraId="1F625D62" w14:textId="77777777" w:rsidR="00132B12" w:rsidRPr="002B0CB7" w:rsidRDefault="00132B12" w:rsidP="006275C5">
      <w:pPr>
        <w:pStyle w:val="Title"/>
      </w:pPr>
    </w:p>
    <w:p w14:paraId="1BA52A82" w14:textId="77777777" w:rsidR="00132B12" w:rsidRPr="002B0CB7" w:rsidRDefault="00132B12" w:rsidP="006275C5">
      <w:pPr>
        <w:pStyle w:val="Title"/>
      </w:pPr>
    </w:p>
    <w:p w14:paraId="2A5C6FA8" w14:textId="77777777" w:rsidR="00132B12" w:rsidRPr="002B0CB7" w:rsidRDefault="00132B12" w:rsidP="006275C5">
      <w:pPr>
        <w:pStyle w:val="Title"/>
      </w:pPr>
    </w:p>
    <w:p w14:paraId="37343CE0" w14:textId="77777777" w:rsidR="00914DEA" w:rsidRPr="002B0CB7" w:rsidRDefault="00E73C5F" w:rsidP="006275C5">
      <w:pPr>
        <w:pStyle w:val="Title"/>
      </w:pPr>
      <w:sdt>
        <w:sdtPr>
          <w:alias w:val="Title"/>
          <w:tag w:val=""/>
          <w:id w:val="1642379254"/>
          <w:placeholder>
            <w:docPart w:val="66EA5664965D4ADDA10091CBDA51B4A1"/>
          </w:placeholder>
          <w:dataBinding w:prefixMappings="xmlns:ns0='http://purl.org/dc/elements/1.1/' xmlns:ns1='http://schemas.openxmlformats.org/package/2006/metadata/core-properties' " w:xpath="/ns1:coreProperties[1]/ns0:title[1]" w:storeItemID="{6C3C8BC8-F283-45AE-878A-BAB7291924A1}"/>
          <w:text/>
        </w:sdtPr>
        <w:sdtEndPr/>
        <w:sdtContent>
          <w:r w:rsidR="0059566F" w:rsidRPr="002B0CB7">
            <w:t>Discovery Report</w:t>
          </w:r>
        </w:sdtContent>
      </w:sdt>
    </w:p>
    <w:sdt>
      <w:sdtPr>
        <w:alias w:val="Subject"/>
        <w:tag w:val=""/>
        <w:id w:val="-338542671"/>
        <w:placeholder>
          <w:docPart w:val="281ABA8032D541B0A7BC945881D69E8C"/>
        </w:placeholder>
        <w:dataBinding w:prefixMappings="xmlns:ns0='http://purl.org/dc/elements/1.1/' xmlns:ns1='http://schemas.openxmlformats.org/package/2006/metadata/core-properties' " w:xpath="/ns1:coreProperties[1]/ns0:subject[1]" w:storeItemID="{6C3C8BC8-F283-45AE-878A-BAB7291924A1}"/>
        <w:text/>
      </w:sdtPr>
      <w:sdtEndPr/>
      <w:sdtContent>
        <w:p w14:paraId="6A1023BB" w14:textId="4662646C" w:rsidR="00D908EE" w:rsidRPr="002B0CB7" w:rsidRDefault="00AA3783" w:rsidP="006275C5">
          <w:pPr>
            <w:pStyle w:val="Subject"/>
          </w:pPr>
          <w:r w:rsidRPr="005F3502">
            <w:t xml:space="preserve">Volume </w:t>
          </w:r>
          <w:r w:rsidR="004F68FB" w:rsidRPr="005F3502">
            <w:t>5</w:t>
          </w:r>
          <w:r w:rsidR="0059566F" w:rsidRPr="005F3502">
            <w:t xml:space="preserve">. </w:t>
          </w:r>
          <w:r w:rsidR="00E442CB" w:rsidRPr="005F3502">
            <w:t xml:space="preserve">VCCS </w:t>
          </w:r>
          <w:r w:rsidR="009161AC" w:rsidRPr="005F3502">
            <w:t>Acquiring</w:t>
          </w:r>
        </w:p>
      </w:sdtContent>
    </w:sdt>
    <w:p w14:paraId="0837AC48" w14:textId="77777777" w:rsidR="00D908EE" w:rsidRPr="002B0CB7" w:rsidRDefault="00D908EE" w:rsidP="006275C5">
      <w:pPr>
        <w:pStyle w:val="InternalComments"/>
      </w:pPr>
    </w:p>
    <w:p w14:paraId="5AD8F67C" w14:textId="02479EE0" w:rsidR="00411588" w:rsidRPr="002B0CB7" w:rsidRDefault="000F4ADB" w:rsidP="006275C5">
      <w:pPr>
        <w:pStyle w:val="Subject"/>
      </w:pPr>
      <w:r>
        <w:t>Orient Commercial</w:t>
      </w:r>
      <w:r w:rsidR="00301D1F">
        <w:t xml:space="preserve"> Bank</w:t>
      </w:r>
    </w:p>
    <w:p w14:paraId="5074D2F4" w14:textId="674A55F3" w:rsidR="006C367B" w:rsidRPr="002B0CB7" w:rsidRDefault="00C57BF0" w:rsidP="006275C5">
      <w:pPr>
        <w:pStyle w:val="DocProperties"/>
      </w:pPr>
      <w:r w:rsidRPr="002B0CB7">
        <w:t>Version</w:t>
      </w:r>
      <w:r w:rsidR="006C367B" w:rsidRPr="002B0CB7">
        <w:tab/>
      </w:r>
      <w:del w:id="0" w:author="Bich Chau" w:date="2020-09-03T14:08:00Z">
        <w:r w:rsidR="000D4B0F" w:rsidDel="008454F1">
          <w:fldChar w:fldCharType="begin"/>
        </w:r>
        <w:r w:rsidR="000D4B0F" w:rsidDel="008454F1">
          <w:delInstrText xml:space="preserve"> DOCPROPERTY  Version  \* MERGEFORMAT </w:delInstrText>
        </w:r>
        <w:r w:rsidR="000D4B0F" w:rsidDel="008454F1">
          <w:fldChar w:fldCharType="separate"/>
        </w:r>
        <w:r w:rsidR="00BB5D51" w:rsidDel="008454F1">
          <w:delText>0</w:delText>
        </w:r>
        <w:r w:rsidR="000D4B0F" w:rsidDel="008454F1">
          <w:fldChar w:fldCharType="end"/>
        </w:r>
      </w:del>
      <w:ins w:id="1" w:author="Bich Chau" w:date="2020-09-03T14:08:00Z">
        <w:r w:rsidR="008454F1">
          <w:t>1.0</w:t>
        </w:r>
      </w:ins>
      <w:del w:id="2" w:author="Bich Chau" w:date="2020-09-03T14:08:00Z">
        <w:r w:rsidR="00B10F81" w:rsidDel="008454F1">
          <w:delText>.</w:delText>
        </w:r>
      </w:del>
      <w:del w:id="3" w:author="Bich Chau" w:date="2020-08-28T17:02:00Z">
        <w:r w:rsidR="00B10F81" w:rsidDel="005F3502">
          <w:delText>1</w:delText>
        </w:r>
      </w:del>
    </w:p>
    <w:p w14:paraId="2CCDC7AA" w14:textId="106D5427" w:rsidR="006C367B" w:rsidRPr="002B0CB7" w:rsidRDefault="00C57BF0" w:rsidP="006275C5">
      <w:pPr>
        <w:pStyle w:val="DocProperties"/>
      </w:pPr>
      <w:r w:rsidRPr="002B0CB7">
        <w:t>Status</w:t>
      </w:r>
      <w:r w:rsidR="006C367B" w:rsidRPr="002B0CB7">
        <w:t>:</w:t>
      </w:r>
      <w:r w:rsidR="006C367B" w:rsidRPr="002B0CB7">
        <w:tab/>
      </w:r>
      <w:del w:id="4" w:author="Bich Chau" w:date="2020-09-03T14:08:00Z">
        <w:r w:rsidR="00B10F81" w:rsidDel="008454F1">
          <w:delText>Draft</w:delText>
        </w:r>
      </w:del>
      <w:ins w:id="5" w:author="Bich Chau" w:date="2020-09-03T14:08:00Z">
        <w:r w:rsidR="008454F1">
          <w:t>Final</w:t>
        </w:r>
      </w:ins>
    </w:p>
    <w:p w14:paraId="6D71833F" w14:textId="7A286111" w:rsidR="006C367B" w:rsidRPr="002B0CB7" w:rsidRDefault="00C57BF0" w:rsidP="006275C5">
      <w:pPr>
        <w:pStyle w:val="DocProperties"/>
      </w:pPr>
      <w:r w:rsidRPr="002B0CB7">
        <w:t>Date</w:t>
      </w:r>
      <w:r w:rsidR="006C367B" w:rsidRPr="002B0CB7">
        <w:t>:</w:t>
      </w:r>
      <w:r w:rsidR="006C367B" w:rsidRPr="002B0CB7">
        <w:tab/>
      </w:r>
      <w:sdt>
        <w:sdtPr>
          <w:alias w:val="Publish Date"/>
          <w:tag w:val=""/>
          <w:id w:val="78182261"/>
          <w:placeholder>
            <w:docPart w:val="E6B81D77941940BDB97136A0A3A0E66C"/>
          </w:placeholder>
          <w:dataBinding w:prefixMappings="xmlns:ns0='http://schemas.microsoft.com/office/2006/coverPageProps' " w:xpath="/ns0:CoverPageProperties[1]/ns0:PublishDate[1]" w:storeItemID="{55AF091B-3C7A-41E3-B477-F2FDAA23CFDA}"/>
          <w:date w:fullDate="2020-09-03T00:00:00Z">
            <w:dateFormat w:val="dd.MM.yyyy"/>
            <w:lid w:val="ru-RU"/>
            <w:storeMappedDataAs w:val="dateTime"/>
            <w:calendar w:val="gregorian"/>
          </w:date>
        </w:sdtPr>
        <w:sdtEndPr/>
        <w:sdtContent>
          <w:del w:id="6" w:author="Bich Chau" w:date="2020-09-03T14:08:00Z">
            <w:r w:rsidR="00F25719" w:rsidDel="008454F1">
              <w:rPr>
                <w:lang w:val="ru-RU"/>
              </w:rPr>
              <w:delText>17.08.2020</w:delText>
            </w:r>
          </w:del>
          <w:ins w:id="7" w:author="Bich Chau" w:date="2020-09-03T14:08:00Z">
            <w:r w:rsidR="008454F1">
              <w:rPr>
                <w:lang w:val="ru-RU"/>
              </w:rPr>
              <w:t>03.09.2020</w:t>
            </w:r>
          </w:ins>
        </w:sdtContent>
      </w:sdt>
    </w:p>
    <w:p w14:paraId="36C4F475" w14:textId="77777777" w:rsidR="006C367B" w:rsidRPr="002B0CB7" w:rsidRDefault="001504C8" w:rsidP="006275C5">
      <w:pPr>
        <w:pStyle w:val="DocProperties"/>
      </w:pPr>
      <w:r w:rsidRPr="002B0CB7">
        <w:t>Prepared by</w:t>
      </w:r>
      <w:r w:rsidR="006C367B" w:rsidRPr="002B0CB7">
        <w:t>:</w:t>
      </w:r>
      <w:r w:rsidR="006C367B" w:rsidRPr="002B0CB7">
        <w:tab/>
      </w:r>
      <w:fldSimple w:instr=" DOCPROPERTY  Company  \* MERGEFORMAT ">
        <w:r w:rsidR="00C57BF0" w:rsidRPr="002B0CB7">
          <w:t>OpenWay</w:t>
        </w:r>
      </w:fldSimple>
    </w:p>
    <w:p w14:paraId="3CE30DFC" w14:textId="4A10D7C7" w:rsidR="006C367B" w:rsidRPr="002B0CB7" w:rsidRDefault="001504C8" w:rsidP="006275C5">
      <w:pPr>
        <w:pStyle w:val="DocProperties"/>
      </w:pPr>
      <w:r w:rsidRPr="002B0CB7">
        <w:t>Author</w:t>
      </w:r>
      <w:r w:rsidR="006C367B" w:rsidRPr="002B0CB7">
        <w:t>:</w:t>
      </w:r>
      <w:r w:rsidR="006C367B" w:rsidRPr="002B0CB7">
        <w:tab/>
      </w:r>
      <w:fldSimple w:instr=" AUTHOR   \* MERGEFORMAT ">
        <w:r w:rsidR="00384D9D">
          <w:rPr>
            <w:noProof/>
          </w:rPr>
          <w:t>Tu B. Nguyen</w:t>
        </w:r>
      </w:fldSimple>
    </w:p>
    <w:p w14:paraId="6D9C6272" w14:textId="2DC58D3D" w:rsidR="006C367B" w:rsidRPr="002B0CB7" w:rsidRDefault="0092096D" w:rsidP="006275C5">
      <w:pPr>
        <w:pStyle w:val="DocProperties"/>
        <w:rPr>
          <w:noProof/>
        </w:rPr>
      </w:pPr>
      <w:r w:rsidRPr="002B0CB7">
        <w:t>Approved By</w:t>
      </w:r>
      <w:r w:rsidR="006C367B" w:rsidRPr="002B0CB7">
        <w:t>:</w:t>
      </w:r>
      <w:r w:rsidR="006C367B" w:rsidRPr="002B0CB7">
        <w:tab/>
      </w:r>
      <w:sdt>
        <w:sdtPr>
          <w:rPr>
            <w:noProof/>
          </w:rPr>
          <w:alias w:val="Manager"/>
          <w:tag w:val=""/>
          <w:id w:val="-1109505479"/>
          <w:placeholder>
            <w:docPart w:val="6E36196940FD4B37B00D8E8E1BAC720F"/>
          </w:placeholder>
          <w:dataBinding w:prefixMappings="xmlns:ns0='http://schemas.openxmlformats.org/officeDocument/2006/extended-properties' " w:xpath="/ns0:Properties[1]/ns0:Manager[1]" w:storeItemID="{6668398D-A668-4E3E-A5EB-62B293D839F1}"/>
          <w:text/>
        </w:sdtPr>
        <w:sdtEndPr/>
        <w:sdtContent>
          <w:r w:rsidR="00384D9D">
            <w:rPr>
              <w:noProof/>
            </w:rPr>
            <w:t>Tu B. Nguyen</w:t>
          </w:r>
        </w:sdtContent>
      </w:sdt>
    </w:p>
    <w:p w14:paraId="2379B0D1" w14:textId="77777777" w:rsidR="00C57BF0" w:rsidRPr="002B0CB7" w:rsidRDefault="00C57BF0">
      <w:pPr>
        <w:spacing w:after="0" w:line="240" w:lineRule="auto"/>
        <w:ind w:left="0"/>
        <w:rPr>
          <w:b/>
        </w:rPr>
      </w:pPr>
      <w:r w:rsidRPr="002B0CB7">
        <w:br w:type="page"/>
      </w:r>
    </w:p>
    <w:bookmarkStart w:id="8" w:name="_Toc48656846" w:displacedByCustomXml="next"/>
    <w:bookmarkStart w:id="9" w:name="_Toc375807280" w:displacedByCustomXml="next"/>
    <w:sdt>
      <w:sdtPr>
        <w:rPr>
          <w:rFonts w:eastAsiaTheme="minorEastAsia" w:cstheme="minorBidi"/>
          <w:b w:val="0"/>
          <w:bCs w:val="0"/>
          <w:w w:val="100"/>
          <w:sz w:val="18"/>
          <w:szCs w:val="24"/>
        </w:rPr>
        <w:id w:val="39285065"/>
        <w:docPartObj>
          <w:docPartGallery w:val="Table of Contents"/>
          <w:docPartUnique/>
        </w:docPartObj>
      </w:sdtPr>
      <w:sdtEndPr>
        <w:rPr>
          <w:sz w:val="20"/>
        </w:rPr>
      </w:sdtEndPr>
      <w:sdtContent>
        <w:p w14:paraId="0E811014" w14:textId="77777777" w:rsidR="00CB5A77" w:rsidRPr="002B0CB7" w:rsidRDefault="00CB5A77" w:rsidP="00CB5A77">
          <w:pPr>
            <w:pStyle w:val="Heading1Numbered"/>
            <w:spacing w:after="120"/>
            <w:jc w:val="both"/>
          </w:pPr>
          <w:r w:rsidRPr="002B0CB7">
            <w:t xml:space="preserve">Table of </w:t>
          </w:r>
          <w:r w:rsidR="0049670F" w:rsidRPr="002B0CB7">
            <w:t>C</w:t>
          </w:r>
          <w:r w:rsidRPr="002B0CB7">
            <w:t>ontents</w:t>
          </w:r>
          <w:bookmarkEnd w:id="8"/>
        </w:p>
        <w:p w14:paraId="03D24268" w14:textId="0B798AB8" w:rsidR="00F539DB" w:rsidRDefault="00DC12FC">
          <w:pPr>
            <w:pStyle w:val="TOC1"/>
            <w:tabs>
              <w:tab w:val="left" w:pos="660"/>
              <w:tab w:val="right" w:leader="dot" w:pos="10124"/>
            </w:tabs>
            <w:rPr>
              <w:rFonts w:asciiTheme="minorHAnsi" w:hAnsiTheme="minorHAnsi"/>
              <w:noProof/>
              <w:color w:val="auto"/>
              <w:sz w:val="22"/>
              <w:szCs w:val="22"/>
              <w:lang w:eastAsia="en-US"/>
            </w:rPr>
          </w:pPr>
          <w:r w:rsidRPr="002B0CB7">
            <w:rPr>
              <w:b/>
              <w:noProof/>
            </w:rPr>
            <w:fldChar w:fldCharType="begin"/>
          </w:r>
          <w:r w:rsidR="00CB5A77" w:rsidRPr="002B0CB7">
            <w:instrText xml:space="preserve"> TOC \o "1-3" \h \z \u </w:instrText>
          </w:r>
          <w:r w:rsidRPr="002B0CB7">
            <w:rPr>
              <w:b/>
              <w:noProof/>
            </w:rPr>
            <w:fldChar w:fldCharType="separate"/>
          </w:r>
          <w:hyperlink w:anchor="_Toc48656846" w:history="1">
            <w:r w:rsidR="00F539DB" w:rsidRPr="005E0709">
              <w:rPr>
                <w:rStyle w:val="Hyperlink"/>
                <w:noProof/>
              </w:rPr>
              <w:t>1.</w:t>
            </w:r>
            <w:r w:rsidR="00F539DB">
              <w:rPr>
                <w:rFonts w:asciiTheme="minorHAnsi" w:hAnsiTheme="minorHAnsi"/>
                <w:noProof/>
                <w:color w:val="auto"/>
                <w:sz w:val="22"/>
                <w:szCs w:val="22"/>
                <w:lang w:eastAsia="en-US"/>
              </w:rPr>
              <w:tab/>
            </w:r>
            <w:r w:rsidR="00F539DB" w:rsidRPr="005E0709">
              <w:rPr>
                <w:rStyle w:val="Hyperlink"/>
                <w:noProof/>
              </w:rPr>
              <w:t>Table of Contents</w:t>
            </w:r>
            <w:r w:rsidR="00F539DB">
              <w:rPr>
                <w:noProof/>
                <w:webHidden/>
              </w:rPr>
              <w:tab/>
            </w:r>
            <w:r w:rsidR="00F539DB">
              <w:rPr>
                <w:noProof/>
                <w:webHidden/>
              </w:rPr>
              <w:fldChar w:fldCharType="begin"/>
            </w:r>
            <w:r w:rsidR="00F539DB">
              <w:rPr>
                <w:noProof/>
                <w:webHidden/>
              </w:rPr>
              <w:instrText xml:space="preserve"> PAGEREF _Toc48656846 \h </w:instrText>
            </w:r>
            <w:r w:rsidR="00F539DB">
              <w:rPr>
                <w:noProof/>
                <w:webHidden/>
              </w:rPr>
            </w:r>
            <w:r w:rsidR="00F539DB">
              <w:rPr>
                <w:noProof/>
                <w:webHidden/>
              </w:rPr>
              <w:fldChar w:fldCharType="separate"/>
            </w:r>
            <w:r w:rsidR="00F539DB">
              <w:rPr>
                <w:noProof/>
                <w:webHidden/>
              </w:rPr>
              <w:t>2</w:t>
            </w:r>
            <w:r w:rsidR="00F539DB">
              <w:rPr>
                <w:noProof/>
                <w:webHidden/>
              </w:rPr>
              <w:fldChar w:fldCharType="end"/>
            </w:r>
          </w:hyperlink>
        </w:p>
        <w:p w14:paraId="344A3121" w14:textId="09E82F99" w:rsidR="00F539DB" w:rsidRDefault="00E73C5F">
          <w:pPr>
            <w:pStyle w:val="TOC1"/>
            <w:tabs>
              <w:tab w:val="left" w:pos="660"/>
              <w:tab w:val="right" w:leader="dot" w:pos="10124"/>
            </w:tabs>
            <w:rPr>
              <w:rFonts w:asciiTheme="minorHAnsi" w:hAnsiTheme="minorHAnsi"/>
              <w:noProof/>
              <w:color w:val="auto"/>
              <w:sz w:val="22"/>
              <w:szCs w:val="22"/>
              <w:lang w:eastAsia="en-US"/>
            </w:rPr>
          </w:pPr>
          <w:hyperlink w:anchor="_Toc48656847" w:history="1">
            <w:r w:rsidR="00F539DB" w:rsidRPr="005E0709">
              <w:rPr>
                <w:rStyle w:val="Hyperlink"/>
                <w:noProof/>
              </w:rPr>
              <w:t>2.</w:t>
            </w:r>
            <w:r w:rsidR="00F539DB">
              <w:rPr>
                <w:rFonts w:asciiTheme="minorHAnsi" w:hAnsiTheme="minorHAnsi"/>
                <w:noProof/>
                <w:color w:val="auto"/>
                <w:sz w:val="22"/>
                <w:szCs w:val="22"/>
                <w:lang w:eastAsia="en-US"/>
              </w:rPr>
              <w:tab/>
            </w:r>
            <w:r w:rsidR="00F539DB" w:rsidRPr="005E0709">
              <w:rPr>
                <w:rStyle w:val="Hyperlink"/>
                <w:noProof/>
              </w:rPr>
              <w:t>History of changes</w:t>
            </w:r>
            <w:r w:rsidR="00F539DB">
              <w:rPr>
                <w:noProof/>
                <w:webHidden/>
              </w:rPr>
              <w:tab/>
            </w:r>
            <w:r w:rsidR="00F539DB">
              <w:rPr>
                <w:noProof/>
                <w:webHidden/>
              </w:rPr>
              <w:fldChar w:fldCharType="begin"/>
            </w:r>
            <w:r w:rsidR="00F539DB">
              <w:rPr>
                <w:noProof/>
                <w:webHidden/>
              </w:rPr>
              <w:instrText xml:space="preserve"> PAGEREF _Toc48656847 \h </w:instrText>
            </w:r>
            <w:r w:rsidR="00F539DB">
              <w:rPr>
                <w:noProof/>
                <w:webHidden/>
              </w:rPr>
            </w:r>
            <w:r w:rsidR="00F539DB">
              <w:rPr>
                <w:noProof/>
                <w:webHidden/>
              </w:rPr>
              <w:fldChar w:fldCharType="separate"/>
            </w:r>
            <w:r w:rsidR="00F539DB">
              <w:rPr>
                <w:noProof/>
                <w:webHidden/>
              </w:rPr>
              <w:t>4</w:t>
            </w:r>
            <w:r w:rsidR="00F539DB">
              <w:rPr>
                <w:noProof/>
                <w:webHidden/>
              </w:rPr>
              <w:fldChar w:fldCharType="end"/>
            </w:r>
          </w:hyperlink>
        </w:p>
        <w:p w14:paraId="1D4B82F1" w14:textId="76F2E45B" w:rsidR="00F539DB" w:rsidRDefault="00E73C5F">
          <w:pPr>
            <w:pStyle w:val="TOC1"/>
            <w:tabs>
              <w:tab w:val="left" w:pos="660"/>
              <w:tab w:val="right" w:leader="dot" w:pos="10124"/>
            </w:tabs>
            <w:rPr>
              <w:rFonts w:asciiTheme="minorHAnsi" w:hAnsiTheme="minorHAnsi"/>
              <w:noProof/>
              <w:color w:val="auto"/>
              <w:sz w:val="22"/>
              <w:szCs w:val="22"/>
              <w:lang w:eastAsia="en-US"/>
            </w:rPr>
          </w:pPr>
          <w:hyperlink w:anchor="_Toc48656848" w:history="1">
            <w:r w:rsidR="00F539DB" w:rsidRPr="005E0709">
              <w:rPr>
                <w:rStyle w:val="Hyperlink"/>
                <w:noProof/>
              </w:rPr>
              <w:t>3.</w:t>
            </w:r>
            <w:r w:rsidR="00F539DB">
              <w:rPr>
                <w:rFonts w:asciiTheme="minorHAnsi" w:hAnsiTheme="minorHAnsi"/>
                <w:noProof/>
                <w:color w:val="auto"/>
                <w:sz w:val="22"/>
                <w:szCs w:val="22"/>
                <w:lang w:eastAsia="en-US"/>
              </w:rPr>
              <w:tab/>
            </w:r>
            <w:r w:rsidR="00F539DB" w:rsidRPr="005E0709">
              <w:rPr>
                <w:rStyle w:val="Hyperlink"/>
                <w:noProof/>
              </w:rPr>
              <w:t>Introduction</w:t>
            </w:r>
            <w:r w:rsidR="00F539DB">
              <w:rPr>
                <w:noProof/>
                <w:webHidden/>
              </w:rPr>
              <w:tab/>
            </w:r>
            <w:r w:rsidR="00F539DB">
              <w:rPr>
                <w:noProof/>
                <w:webHidden/>
              </w:rPr>
              <w:fldChar w:fldCharType="begin"/>
            </w:r>
            <w:r w:rsidR="00F539DB">
              <w:rPr>
                <w:noProof/>
                <w:webHidden/>
              </w:rPr>
              <w:instrText xml:space="preserve"> PAGEREF _Toc48656848 \h </w:instrText>
            </w:r>
            <w:r w:rsidR="00F539DB">
              <w:rPr>
                <w:noProof/>
                <w:webHidden/>
              </w:rPr>
            </w:r>
            <w:r w:rsidR="00F539DB">
              <w:rPr>
                <w:noProof/>
                <w:webHidden/>
              </w:rPr>
              <w:fldChar w:fldCharType="separate"/>
            </w:r>
            <w:r w:rsidR="00F539DB">
              <w:rPr>
                <w:noProof/>
                <w:webHidden/>
              </w:rPr>
              <w:t>5</w:t>
            </w:r>
            <w:r w:rsidR="00F539DB">
              <w:rPr>
                <w:noProof/>
                <w:webHidden/>
              </w:rPr>
              <w:fldChar w:fldCharType="end"/>
            </w:r>
          </w:hyperlink>
        </w:p>
        <w:p w14:paraId="74EB1879" w14:textId="6E5ED82F" w:rsidR="00F539DB" w:rsidRDefault="00E73C5F">
          <w:pPr>
            <w:pStyle w:val="TOC2"/>
            <w:tabs>
              <w:tab w:val="left" w:pos="880"/>
              <w:tab w:val="right" w:leader="dot" w:pos="10124"/>
            </w:tabs>
            <w:rPr>
              <w:rFonts w:asciiTheme="minorHAnsi" w:hAnsiTheme="minorHAnsi"/>
              <w:noProof/>
              <w:color w:val="auto"/>
              <w:sz w:val="22"/>
              <w:szCs w:val="22"/>
              <w:lang w:eastAsia="en-US"/>
            </w:rPr>
          </w:pPr>
          <w:hyperlink w:anchor="_Toc48656849" w:history="1">
            <w:r w:rsidR="00F539DB" w:rsidRPr="005E0709">
              <w:rPr>
                <w:rStyle w:val="Hyperlink"/>
                <w:noProof/>
                <w:lang w:val="en-GB"/>
              </w:rPr>
              <w:t>3.1.</w:t>
            </w:r>
            <w:r w:rsidR="00F539DB">
              <w:rPr>
                <w:rFonts w:asciiTheme="minorHAnsi" w:hAnsiTheme="minorHAnsi"/>
                <w:noProof/>
                <w:color w:val="auto"/>
                <w:sz w:val="22"/>
                <w:szCs w:val="22"/>
                <w:lang w:eastAsia="en-US"/>
              </w:rPr>
              <w:tab/>
            </w:r>
            <w:r w:rsidR="00F539DB" w:rsidRPr="005E0709">
              <w:rPr>
                <w:rStyle w:val="Hyperlink"/>
                <w:noProof/>
                <w:lang w:val="en-GB"/>
              </w:rPr>
              <w:t>Notations</w:t>
            </w:r>
            <w:r w:rsidR="00F539DB">
              <w:rPr>
                <w:noProof/>
                <w:webHidden/>
              </w:rPr>
              <w:tab/>
            </w:r>
            <w:r w:rsidR="00F539DB">
              <w:rPr>
                <w:noProof/>
                <w:webHidden/>
              </w:rPr>
              <w:fldChar w:fldCharType="begin"/>
            </w:r>
            <w:r w:rsidR="00F539DB">
              <w:rPr>
                <w:noProof/>
                <w:webHidden/>
              </w:rPr>
              <w:instrText xml:space="preserve"> PAGEREF _Toc48656849 \h </w:instrText>
            </w:r>
            <w:r w:rsidR="00F539DB">
              <w:rPr>
                <w:noProof/>
                <w:webHidden/>
              </w:rPr>
            </w:r>
            <w:r w:rsidR="00F539DB">
              <w:rPr>
                <w:noProof/>
                <w:webHidden/>
              </w:rPr>
              <w:fldChar w:fldCharType="separate"/>
            </w:r>
            <w:r w:rsidR="00F539DB">
              <w:rPr>
                <w:noProof/>
                <w:webHidden/>
              </w:rPr>
              <w:t>5</w:t>
            </w:r>
            <w:r w:rsidR="00F539DB">
              <w:rPr>
                <w:noProof/>
                <w:webHidden/>
              </w:rPr>
              <w:fldChar w:fldCharType="end"/>
            </w:r>
          </w:hyperlink>
        </w:p>
        <w:p w14:paraId="7A16D5FF" w14:textId="753AB0E1" w:rsidR="00F539DB" w:rsidRDefault="00E73C5F">
          <w:pPr>
            <w:pStyle w:val="TOC1"/>
            <w:tabs>
              <w:tab w:val="left" w:pos="660"/>
              <w:tab w:val="right" w:leader="dot" w:pos="10124"/>
            </w:tabs>
            <w:rPr>
              <w:rFonts w:asciiTheme="minorHAnsi" w:hAnsiTheme="minorHAnsi"/>
              <w:noProof/>
              <w:color w:val="auto"/>
              <w:sz w:val="22"/>
              <w:szCs w:val="22"/>
              <w:lang w:eastAsia="en-US"/>
            </w:rPr>
          </w:pPr>
          <w:hyperlink w:anchor="_Toc48656850" w:history="1">
            <w:r w:rsidR="00F539DB" w:rsidRPr="005E0709">
              <w:rPr>
                <w:rStyle w:val="Hyperlink"/>
                <w:noProof/>
              </w:rPr>
              <w:t>4.</w:t>
            </w:r>
            <w:r w:rsidR="00F539DB">
              <w:rPr>
                <w:rFonts w:asciiTheme="minorHAnsi" w:hAnsiTheme="minorHAnsi"/>
                <w:noProof/>
                <w:color w:val="auto"/>
                <w:sz w:val="22"/>
                <w:szCs w:val="22"/>
                <w:lang w:eastAsia="en-US"/>
              </w:rPr>
              <w:tab/>
            </w:r>
            <w:r w:rsidR="00F539DB" w:rsidRPr="005E0709">
              <w:rPr>
                <w:rStyle w:val="Hyperlink"/>
                <w:noProof/>
                <w:lang w:val="en-GB"/>
              </w:rPr>
              <w:t>Introduction</w:t>
            </w:r>
            <w:r w:rsidR="00F539DB">
              <w:rPr>
                <w:noProof/>
                <w:webHidden/>
              </w:rPr>
              <w:tab/>
            </w:r>
            <w:r w:rsidR="00F539DB">
              <w:rPr>
                <w:noProof/>
                <w:webHidden/>
              </w:rPr>
              <w:fldChar w:fldCharType="begin"/>
            </w:r>
            <w:r w:rsidR="00F539DB">
              <w:rPr>
                <w:noProof/>
                <w:webHidden/>
              </w:rPr>
              <w:instrText xml:space="preserve"> PAGEREF _Toc48656850 \h </w:instrText>
            </w:r>
            <w:r w:rsidR="00F539DB">
              <w:rPr>
                <w:noProof/>
                <w:webHidden/>
              </w:rPr>
            </w:r>
            <w:r w:rsidR="00F539DB">
              <w:rPr>
                <w:noProof/>
                <w:webHidden/>
              </w:rPr>
              <w:fldChar w:fldCharType="separate"/>
            </w:r>
            <w:r w:rsidR="00F539DB">
              <w:rPr>
                <w:noProof/>
                <w:webHidden/>
              </w:rPr>
              <w:t>7</w:t>
            </w:r>
            <w:r w:rsidR="00F539DB">
              <w:rPr>
                <w:noProof/>
                <w:webHidden/>
              </w:rPr>
              <w:fldChar w:fldCharType="end"/>
            </w:r>
          </w:hyperlink>
        </w:p>
        <w:p w14:paraId="591C9FC8" w14:textId="25026C9C" w:rsidR="00F539DB" w:rsidRDefault="00E73C5F">
          <w:pPr>
            <w:pStyle w:val="TOC2"/>
            <w:tabs>
              <w:tab w:val="left" w:pos="880"/>
              <w:tab w:val="right" w:leader="dot" w:pos="10124"/>
            </w:tabs>
            <w:rPr>
              <w:rFonts w:asciiTheme="minorHAnsi" w:hAnsiTheme="minorHAnsi"/>
              <w:noProof/>
              <w:color w:val="auto"/>
              <w:sz w:val="22"/>
              <w:szCs w:val="22"/>
              <w:lang w:eastAsia="en-US"/>
            </w:rPr>
          </w:pPr>
          <w:hyperlink w:anchor="_Toc48656851" w:history="1">
            <w:r w:rsidR="00F539DB" w:rsidRPr="005E0709">
              <w:rPr>
                <w:rStyle w:val="Hyperlink"/>
                <w:noProof/>
                <w:lang w:val="en-GB"/>
              </w:rPr>
              <w:t>4.1.</w:t>
            </w:r>
            <w:r w:rsidR="00F539DB">
              <w:rPr>
                <w:rFonts w:asciiTheme="minorHAnsi" w:hAnsiTheme="minorHAnsi"/>
                <w:noProof/>
                <w:color w:val="auto"/>
                <w:sz w:val="22"/>
                <w:szCs w:val="22"/>
                <w:lang w:eastAsia="en-US"/>
              </w:rPr>
              <w:tab/>
            </w:r>
            <w:r w:rsidR="00F539DB" w:rsidRPr="005E0709">
              <w:rPr>
                <w:rStyle w:val="Hyperlink"/>
                <w:noProof/>
                <w:lang w:val="en-GB"/>
              </w:rPr>
              <w:t>Overview</w:t>
            </w:r>
            <w:r w:rsidR="00F539DB">
              <w:rPr>
                <w:noProof/>
                <w:webHidden/>
              </w:rPr>
              <w:tab/>
            </w:r>
            <w:r w:rsidR="00F539DB">
              <w:rPr>
                <w:noProof/>
                <w:webHidden/>
              </w:rPr>
              <w:fldChar w:fldCharType="begin"/>
            </w:r>
            <w:r w:rsidR="00F539DB">
              <w:rPr>
                <w:noProof/>
                <w:webHidden/>
              </w:rPr>
              <w:instrText xml:space="preserve"> PAGEREF _Toc48656851 \h </w:instrText>
            </w:r>
            <w:r w:rsidR="00F539DB">
              <w:rPr>
                <w:noProof/>
                <w:webHidden/>
              </w:rPr>
            </w:r>
            <w:r w:rsidR="00F539DB">
              <w:rPr>
                <w:noProof/>
                <w:webHidden/>
              </w:rPr>
              <w:fldChar w:fldCharType="separate"/>
            </w:r>
            <w:r w:rsidR="00F539DB">
              <w:rPr>
                <w:noProof/>
                <w:webHidden/>
              </w:rPr>
              <w:t>7</w:t>
            </w:r>
            <w:r w:rsidR="00F539DB">
              <w:rPr>
                <w:noProof/>
                <w:webHidden/>
              </w:rPr>
              <w:fldChar w:fldCharType="end"/>
            </w:r>
          </w:hyperlink>
        </w:p>
        <w:p w14:paraId="3A2A9725" w14:textId="379DB6F4" w:rsidR="00F539DB" w:rsidRDefault="00E73C5F">
          <w:pPr>
            <w:pStyle w:val="TOC1"/>
            <w:tabs>
              <w:tab w:val="left" w:pos="660"/>
              <w:tab w:val="right" w:leader="dot" w:pos="10124"/>
            </w:tabs>
            <w:rPr>
              <w:rFonts w:asciiTheme="minorHAnsi" w:hAnsiTheme="minorHAnsi"/>
              <w:noProof/>
              <w:color w:val="auto"/>
              <w:sz w:val="22"/>
              <w:szCs w:val="22"/>
              <w:lang w:eastAsia="en-US"/>
            </w:rPr>
          </w:pPr>
          <w:hyperlink w:anchor="_Toc48656852" w:history="1">
            <w:r w:rsidR="00F539DB" w:rsidRPr="005E0709">
              <w:rPr>
                <w:rStyle w:val="Hyperlink"/>
                <w:noProof/>
              </w:rPr>
              <w:t>5.</w:t>
            </w:r>
            <w:r w:rsidR="00F539DB">
              <w:rPr>
                <w:rFonts w:asciiTheme="minorHAnsi" w:hAnsiTheme="minorHAnsi"/>
                <w:noProof/>
                <w:color w:val="auto"/>
                <w:sz w:val="22"/>
                <w:szCs w:val="22"/>
                <w:lang w:eastAsia="en-US"/>
              </w:rPr>
              <w:tab/>
            </w:r>
            <w:r w:rsidR="00F539DB" w:rsidRPr="005E0709">
              <w:rPr>
                <w:rStyle w:val="Hyperlink"/>
                <w:noProof/>
              </w:rPr>
              <w:t xml:space="preserve">VCCS </w:t>
            </w:r>
            <w:r w:rsidR="00F539DB" w:rsidRPr="005E0709">
              <w:rPr>
                <w:rStyle w:val="Hyperlink"/>
                <w:noProof/>
                <w:lang w:val="en-GB"/>
              </w:rPr>
              <w:t>Acquiring</w:t>
            </w:r>
            <w:r w:rsidR="00F539DB" w:rsidRPr="005E0709">
              <w:rPr>
                <w:rStyle w:val="Hyperlink"/>
                <w:noProof/>
              </w:rPr>
              <w:t xml:space="preserve"> Product Requirement</w:t>
            </w:r>
            <w:r w:rsidR="00F539DB">
              <w:rPr>
                <w:noProof/>
                <w:webHidden/>
              </w:rPr>
              <w:tab/>
            </w:r>
            <w:r w:rsidR="00F539DB">
              <w:rPr>
                <w:noProof/>
                <w:webHidden/>
              </w:rPr>
              <w:fldChar w:fldCharType="begin"/>
            </w:r>
            <w:r w:rsidR="00F539DB">
              <w:rPr>
                <w:noProof/>
                <w:webHidden/>
              </w:rPr>
              <w:instrText xml:space="preserve"> PAGEREF _Toc48656852 \h </w:instrText>
            </w:r>
            <w:r w:rsidR="00F539DB">
              <w:rPr>
                <w:noProof/>
                <w:webHidden/>
              </w:rPr>
            </w:r>
            <w:r w:rsidR="00F539DB">
              <w:rPr>
                <w:noProof/>
                <w:webHidden/>
              </w:rPr>
              <w:fldChar w:fldCharType="separate"/>
            </w:r>
            <w:r w:rsidR="00F539DB">
              <w:rPr>
                <w:noProof/>
                <w:webHidden/>
              </w:rPr>
              <w:t>8</w:t>
            </w:r>
            <w:r w:rsidR="00F539DB">
              <w:rPr>
                <w:noProof/>
                <w:webHidden/>
              </w:rPr>
              <w:fldChar w:fldCharType="end"/>
            </w:r>
          </w:hyperlink>
        </w:p>
        <w:p w14:paraId="0EF537F7" w14:textId="533D4415" w:rsidR="00F539DB" w:rsidRDefault="00E73C5F">
          <w:pPr>
            <w:pStyle w:val="TOC2"/>
            <w:tabs>
              <w:tab w:val="left" w:pos="880"/>
              <w:tab w:val="right" w:leader="dot" w:pos="10124"/>
            </w:tabs>
            <w:rPr>
              <w:rFonts w:asciiTheme="minorHAnsi" w:hAnsiTheme="minorHAnsi"/>
              <w:noProof/>
              <w:color w:val="auto"/>
              <w:sz w:val="22"/>
              <w:szCs w:val="22"/>
              <w:lang w:eastAsia="en-US"/>
            </w:rPr>
          </w:pPr>
          <w:hyperlink w:anchor="_Toc48656853" w:history="1">
            <w:r w:rsidR="00F539DB" w:rsidRPr="005E0709">
              <w:rPr>
                <w:rStyle w:val="Hyperlink"/>
                <w:noProof/>
              </w:rPr>
              <w:t>5.1.</w:t>
            </w:r>
            <w:r w:rsidR="00F539DB">
              <w:rPr>
                <w:rFonts w:asciiTheme="minorHAnsi" w:hAnsiTheme="minorHAnsi"/>
                <w:noProof/>
                <w:color w:val="auto"/>
                <w:sz w:val="22"/>
                <w:szCs w:val="22"/>
                <w:lang w:eastAsia="en-US"/>
              </w:rPr>
              <w:tab/>
            </w:r>
            <w:r w:rsidR="00F539DB" w:rsidRPr="005E0709">
              <w:rPr>
                <w:rStyle w:val="Hyperlink"/>
                <w:noProof/>
              </w:rPr>
              <w:t>REQC001. POS Product</w:t>
            </w:r>
            <w:r w:rsidR="00F539DB">
              <w:rPr>
                <w:noProof/>
                <w:webHidden/>
              </w:rPr>
              <w:tab/>
            </w:r>
            <w:r w:rsidR="00F539DB">
              <w:rPr>
                <w:noProof/>
                <w:webHidden/>
              </w:rPr>
              <w:fldChar w:fldCharType="begin"/>
            </w:r>
            <w:r w:rsidR="00F539DB">
              <w:rPr>
                <w:noProof/>
                <w:webHidden/>
              </w:rPr>
              <w:instrText xml:space="preserve"> PAGEREF _Toc48656853 \h </w:instrText>
            </w:r>
            <w:r w:rsidR="00F539DB">
              <w:rPr>
                <w:noProof/>
                <w:webHidden/>
              </w:rPr>
            </w:r>
            <w:r w:rsidR="00F539DB">
              <w:rPr>
                <w:noProof/>
                <w:webHidden/>
              </w:rPr>
              <w:fldChar w:fldCharType="separate"/>
            </w:r>
            <w:r w:rsidR="00F539DB">
              <w:rPr>
                <w:noProof/>
                <w:webHidden/>
              </w:rPr>
              <w:t>8</w:t>
            </w:r>
            <w:r w:rsidR="00F539DB">
              <w:rPr>
                <w:noProof/>
                <w:webHidden/>
              </w:rPr>
              <w:fldChar w:fldCharType="end"/>
            </w:r>
          </w:hyperlink>
        </w:p>
        <w:p w14:paraId="7070CA2E" w14:textId="368279A3" w:rsidR="00F539DB" w:rsidRDefault="00E73C5F">
          <w:pPr>
            <w:pStyle w:val="TOC3"/>
            <w:tabs>
              <w:tab w:val="left" w:pos="1100"/>
              <w:tab w:val="right" w:leader="dot" w:pos="10124"/>
            </w:tabs>
            <w:rPr>
              <w:rFonts w:asciiTheme="minorHAnsi" w:hAnsiTheme="minorHAnsi"/>
              <w:noProof/>
              <w:color w:val="auto"/>
              <w:sz w:val="22"/>
              <w:szCs w:val="22"/>
              <w:lang w:eastAsia="en-US"/>
            </w:rPr>
          </w:pPr>
          <w:hyperlink w:anchor="_Toc48656854" w:history="1">
            <w:r w:rsidR="00F539DB" w:rsidRPr="005E0709">
              <w:rPr>
                <w:rStyle w:val="Hyperlink"/>
                <w:noProof/>
              </w:rPr>
              <w:t>5.1.1.</w:t>
            </w:r>
            <w:r w:rsidR="00F539DB">
              <w:rPr>
                <w:rFonts w:asciiTheme="minorHAnsi" w:hAnsiTheme="minorHAnsi"/>
                <w:noProof/>
                <w:color w:val="auto"/>
                <w:sz w:val="22"/>
                <w:szCs w:val="22"/>
                <w:lang w:eastAsia="en-US"/>
              </w:rPr>
              <w:tab/>
            </w:r>
            <w:r w:rsidR="00F539DB" w:rsidRPr="005E0709">
              <w:rPr>
                <w:rStyle w:val="Hyperlink"/>
                <w:noProof/>
              </w:rPr>
              <w:t>Business Requirement</w:t>
            </w:r>
            <w:r w:rsidR="00F539DB">
              <w:rPr>
                <w:noProof/>
                <w:webHidden/>
              </w:rPr>
              <w:tab/>
            </w:r>
            <w:r w:rsidR="00F539DB">
              <w:rPr>
                <w:noProof/>
                <w:webHidden/>
              </w:rPr>
              <w:fldChar w:fldCharType="begin"/>
            </w:r>
            <w:r w:rsidR="00F539DB">
              <w:rPr>
                <w:noProof/>
                <w:webHidden/>
              </w:rPr>
              <w:instrText xml:space="preserve"> PAGEREF _Toc48656854 \h </w:instrText>
            </w:r>
            <w:r w:rsidR="00F539DB">
              <w:rPr>
                <w:noProof/>
                <w:webHidden/>
              </w:rPr>
            </w:r>
            <w:r w:rsidR="00F539DB">
              <w:rPr>
                <w:noProof/>
                <w:webHidden/>
              </w:rPr>
              <w:fldChar w:fldCharType="separate"/>
            </w:r>
            <w:r w:rsidR="00F539DB">
              <w:rPr>
                <w:noProof/>
                <w:webHidden/>
              </w:rPr>
              <w:t>8</w:t>
            </w:r>
            <w:r w:rsidR="00F539DB">
              <w:rPr>
                <w:noProof/>
                <w:webHidden/>
              </w:rPr>
              <w:fldChar w:fldCharType="end"/>
            </w:r>
          </w:hyperlink>
        </w:p>
        <w:p w14:paraId="3209438B" w14:textId="12100C13" w:rsidR="00F539DB" w:rsidRDefault="00E73C5F">
          <w:pPr>
            <w:pStyle w:val="TOC3"/>
            <w:tabs>
              <w:tab w:val="left" w:pos="1100"/>
              <w:tab w:val="right" w:leader="dot" w:pos="10124"/>
            </w:tabs>
            <w:rPr>
              <w:rFonts w:asciiTheme="minorHAnsi" w:hAnsiTheme="minorHAnsi"/>
              <w:noProof/>
              <w:color w:val="auto"/>
              <w:sz w:val="22"/>
              <w:szCs w:val="22"/>
              <w:lang w:eastAsia="en-US"/>
            </w:rPr>
          </w:pPr>
          <w:hyperlink w:anchor="_Toc48656855" w:history="1">
            <w:r w:rsidR="00F539DB" w:rsidRPr="005E0709">
              <w:rPr>
                <w:rStyle w:val="Hyperlink"/>
                <w:noProof/>
              </w:rPr>
              <w:t>5.1.2.</w:t>
            </w:r>
            <w:r w:rsidR="00F539DB">
              <w:rPr>
                <w:rFonts w:asciiTheme="minorHAnsi" w:hAnsiTheme="minorHAnsi"/>
                <w:noProof/>
                <w:color w:val="auto"/>
                <w:sz w:val="22"/>
                <w:szCs w:val="22"/>
                <w:lang w:eastAsia="en-US"/>
              </w:rPr>
              <w:tab/>
            </w:r>
            <w:r w:rsidR="00F539DB" w:rsidRPr="005E0709">
              <w:rPr>
                <w:rStyle w:val="Hyperlink"/>
                <w:noProof/>
              </w:rPr>
              <w:t>Technical Details</w:t>
            </w:r>
            <w:r w:rsidR="00F539DB">
              <w:rPr>
                <w:noProof/>
                <w:webHidden/>
              </w:rPr>
              <w:tab/>
            </w:r>
            <w:r w:rsidR="00F539DB">
              <w:rPr>
                <w:noProof/>
                <w:webHidden/>
              </w:rPr>
              <w:fldChar w:fldCharType="begin"/>
            </w:r>
            <w:r w:rsidR="00F539DB">
              <w:rPr>
                <w:noProof/>
                <w:webHidden/>
              </w:rPr>
              <w:instrText xml:space="preserve"> PAGEREF _Toc48656855 \h </w:instrText>
            </w:r>
            <w:r w:rsidR="00F539DB">
              <w:rPr>
                <w:noProof/>
                <w:webHidden/>
              </w:rPr>
            </w:r>
            <w:r w:rsidR="00F539DB">
              <w:rPr>
                <w:noProof/>
                <w:webHidden/>
              </w:rPr>
              <w:fldChar w:fldCharType="separate"/>
            </w:r>
            <w:r w:rsidR="00F539DB">
              <w:rPr>
                <w:noProof/>
                <w:webHidden/>
              </w:rPr>
              <w:t>9</w:t>
            </w:r>
            <w:r w:rsidR="00F539DB">
              <w:rPr>
                <w:noProof/>
                <w:webHidden/>
              </w:rPr>
              <w:fldChar w:fldCharType="end"/>
            </w:r>
          </w:hyperlink>
        </w:p>
        <w:p w14:paraId="2870F6A7" w14:textId="456A1659" w:rsidR="00F539DB" w:rsidRDefault="00E73C5F">
          <w:pPr>
            <w:pStyle w:val="TOC2"/>
            <w:tabs>
              <w:tab w:val="left" w:pos="880"/>
              <w:tab w:val="right" w:leader="dot" w:pos="10124"/>
            </w:tabs>
            <w:rPr>
              <w:rFonts w:asciiTheme="minorHAnsi" w:hAnsiTheme="minorHAnsi"/>
              <w:noProof/>
              <w:color w:val="auto"/>
              <w:sz w:val="22"/>
              <w:szCs w:val="22"/>
              <w:lang w:eastAsia="en-US"/>
            </w:rPr>
          </w:pPr>
          <w:hyperlink w:anchor="_Toc48656856" w:history="1">
            <w:r w:rsidR="00F539DB" w:rsidRPr="005E0709">
              <w:rPr>
                <w:rStyle w:val="Hyperlink"/>
                <w:noProof/>
              </w:rPr>
              <w:t>5.2.</w:t>
            </w:r>
            <w:r w:rsidR="00F539DB">
              <w:rPr>
                <w:rFonts w:asciiTheme="minorHAnsi" w:hAnsiTheme="minorHAnsi"/>
                <w:noProof/>
                <w:color w:val="auto"/>
                <w:sz w:val="22"/>
                <w:szCs w:val="22"/>
                <w:lang w:eastAsia="en-US"/>
              </w:rPr>
              <w:tab/>
            </w:r>
            <w:r w:rsidR="00F539DB" w:rsidRPr="005E0709">
              <w:rPr>
                <w:rStyle w:val="Hyperlink"/>
                <w:noProof/>
              </w:rPr>
              <w:t>REQC002. ATM Product</w:t>
            </w:r>
            <w:r w:rsidR="00F539DB">
              <w:rPr>
                <w:noProof/>
                <w:webHidden/>
              </w:rPr>
              <w:tab/>
            </w:r>
            <w:r w:rsidR="00F539DB">
              <w:rPr>
                <w:noProof/>
                <w:webHidden/>
              </w:rPr>
              <w:fldChar w:fldCharType="begin"/>
            </w:r>
            <w:r w:rsidR="00F539DB">
              <w:rPr>
                <w:noProof/>
                <w:webHidden/>
              </w:rPr>
              <w:instrText xml:space="preserve"> PAGEREF _Toc48656856 \h </w:instrText>
            </w:r>
            <w:r w:rsidR="00F539DB">
              <w:rPr>
                <w:noProof/>
                <w:webHidden/>
              </w:rPr>
            </w:r>
            <w:r w:rsidR="00F539DB">
              <w:rPr>
                <w:noProof/>
                <w:webHidden/>
              </w:rPr>
              <w:fldChar w:fldCharType="separate"/>
            </w:r>
            <w:r w:rsidR="00F539DB">
              <w:rPr>
                <w:noProof/>
                <w:webHidden/>
              </w:rPr>
              <w:t>10</w:t>
            </w:r>
            <w:r w:rsidR="00F539DB">
              <w:rPr>
                <w:noProof/>
                <w:webHidden/>
              </w:rPr>
              <w:fldChar w:fldCharType="end"/>
            </w:r>
          </w:hyperlink>
        </w:p>
        <w:p w14:paraId="10B31F44" w14:textId="6DDEF5AD" w:rsidR="00F539DB" w:rsidRDefault="00E73C5F">
          <w:pPr>
            <w:pStyle w:val="TOC3"/>
            <w:tabs>
              <w:tab w:val="left" w:pos="1100"/>
              <w:tab w:val="right" w:leader="dot" w:pos="10124"/>
            </w:tabs>
            <w:rPr>
              <w:rFonts w:asciiTheme="minorHAnsi" w:hAnsiTheme="minorHAnsi"/>
              <w:noProof/>
              <w:color w:val="auto"/>
              <w:sz w:val="22"/>
              <w:szCs w:val="22"/>
              <w:lang w:eastAsia="en-US"/>
            </w:rPr>
          </w:pPr>
          <w:hyperlink w:anchor="_Toc48656857" w:history="1">
            <w:r w:rsidR="00F539DB" w:rsidRPr="005E0709">
              <w:rPr>
                <w:rStyle w:val="Hyperlink"/>
                <w:noProof/>
              </w:rPr>
              <w:t>5.2.1.</w:t>
            </w:r>
            <w:r w:rsidR="00F539DB">
              <w:rPr>
                <w:rFonts w:asciiTheme="minorHAnsi" w:hAnsiTheme="minorHAnsi"/>
                <w:noProof/>
                <w:color w:val="auto"/>
                <w:sz w:val="22"/>
                <w:szCs w:val="22"/>
                <w:lang w:eastAsia="en-US"/>
              </w:rPr>
              <w:tab/>
            </w:r>
            <w:r w:rsidR="00F539DB" w:rsidRPr="005E0709">
              <w:rPr>
                <w:rStyle w:val="Hyperlink"/>
                <w:noProof/>
              </w:rPr>
              <w:t>Business Requirement</w:t>
            </w:r>
            <w:r w:rsidR="00F539DB">
              <w:rPr>
                <w:noProof/>
                <w:webHidden/>
              </w:rPr>
              <w:tab/>
            </w:r>
            <w:r w:rsidR="00F539DB">
              <w:rPr>
                <w:noProof/>
                <w:webHidden/>
              </w:rPr>
              <w:fldChar w:fldCharType="begin"/>
            </w:r>
            <w:r w:rsidR="00F539DB">
              <w:rPr>
                <w:noProof/>
                <w:webHidden/>
              </w:rPr>
              <w:instrText xml:space="preserve"> PAGEREF _Toc48656857 \h </w:instrText>
            </w:r>
            <w:r w:rsidR="00F539DB">
              <w:rPr>
                <w:noProof/>
                <w:webHidden/>
              </w:rPr>
            </w:r>
            <w:r w:rsidR="00F539DB">
              <w:rPr>
                <w:noProof/>
                <w:webHidden/>
              </w:rPr>
              <w:fldChar w:fldCharType="separate"/>
            </w:r>
            <w:r w:rsidR="00F539DB">
              <w:rPr>
                <w:noProof/>
                <w:webHidden/>
              </w:rPr>
              <w:t>10</w:t>
            </w:r>
            <w:r w:rsidR="00F539DB">
              <w:rPr>
                <w:noProof/>
                <w:webHidden/>
              </w:rPr>
              <w:fldChar w:fldCharType="end"/>
            </w:r>
          </w:hyperlink>
        </w:p>
        <w:p w14:paraId="42C328D4" w14:textId="3E891998" w:rsidR="00F539DB" w:rsidRDefault="00E73C5F">
          <w:pPr>
            <w:pStyle w:val="TOC3"/>
            <w:tabs>
              <w:tab w:val="left" w:pos="1100"/>
              <w:tab w:val="right" w:leader="dot" w:pos="10124"/>
            </w:tabs>
            <w:rPr>
              <w:rFonts w:asciiTheme="minorHAnsi" w:hAnsiTheme="minorHAnsi"/>
              <w:noProof/>
              <w:color w:val="auto"/>
              <w:sz w:val="22"/>
              <w:szCs w:val="22"/>
              <w:lang w:eastAsia="en-US"/>
            </w:rPr>
          </w:pPr>
          <w:hyperlink w:anchor="_Toc48656858" w:history="1">
            <w:r w:rsidR="00F539DB" w:rsidRPr="005E0709">
              <w:rPr>
                <w:rStyle w:val="Hyperlink"/>
                <w:noProof/>
              </w:rPr>
              <w:t>5.2.2.</w:t>
            </w:r>
            <w:r w:rsidR="00F539DB">
              <w:rPr>
                <w:rFonts w:asciiTheme="minorHAnsi" w:hAnsiTheme="minorHAnsi"/>
                <w:noProof/>
                <w:color w:val="auto"/>
                <w:sz w:val="22"/>
                <w:szCs w:val="22"/>
                <w:lang w:eastAsia="en-US"/>
              </w:rPr>
              <w:tab/>
            </w:r>
            <w:r w:rsidR="00F539DB" w:rsidRPr="005E0709">
              <w:rPr>
                <w:rStyle w:val="Hyperlink"/>
                <w:noProof/>
              </w:rPr>
              <w:t>Technical Details</w:t>
            </w:r>
            <w:r w:rsidR="00F539DB">
              <w:rPr>
                <w:noProof/>
                <w:webHidden/>
              </w:rPr>
              <w:tab/>
            </w:r>
            <w:r w:rsidR="00F539DB">
              <w:rPr>
                <w:noProof/>
                <w:webHidden/>
              </w:rPr>
              <w:fldChar w:fldCharType="begin"/>
            </w:r>
            <w:r w:rsidR="00F539DB">
              <w:rPr>
                <w:noProof/>
                <w:webHidden/>
              </w:rPr>
              <w:instrText xml:space="preserve"> PAGEREF _Toc48656858 \h </w:instrText>
            </w:r>
            <w:r w:rsidR="00F539DB">
              <w:rPr>
                <w:noProof/>
                <w:webHidden/>
              </w:rPr>
            </w:r>
            <w:r w:rsidR="00F539DB">
              <w:rPr>
                <w:noProof/>
                <w:webHidden/>
              </w:rPr>
              <w:fldChar w:fldCharType="separate"/>
            </w:r>
            <w:r w:rsidR="00F539DB">
              <w:rPr>
                <w:noProof/>
                <w:webHidden/>
              </w:rPr>
              <w:t>10</w:t>
            </w:r>
            <w:r w:rsidR="00F539DB">
              <w:rPr>
                <w:noProof/>
                <w:webHidden/>
              </w:rPr>
              <w:fldChar w:fldCharType="end"/>
            </w:r>
          </w:hyperlink>
        </w:p>
        <w:p w14:paraId="54021E89" w14:textId="6752A3F3" w:rsidR="00F539DB" w:rsidRDefault="00E73C5F">
          <w:pPr>
            <w:pStyle w:val="TOC1"/>
            <w:tabs>
              <w:tab w:val="left" w:pos="660"/>
              <w:tab w:val="right" w:leader="dot" w:pos="10124"/>
            </w:tabs>
            <w:rPr>
              <w:rFonts w:asciiTheme="minorHAnsi" w:hAnsiTheme="minorHAnsi"/>
              <w:noProof/>
              <w:color w:val="auto"/>
              <w:sz w:val="22"/>
              <w:szCs w:val="22"/>
              <w:lang w:eastAsia="en-US"/>
            </w:rPr>
          </w:pPr>
          <w:hyperlink w:anchor="_Toc48656859" w:history="1">
            <w:r w:rsidR="00F539DB" w:rsidRPr="005E0709">
              <w:rPr>
                <w:rStyle w:val="Hyperlink"/>
                <w:noProof/>
              </w:rPr>
              <w:t>6.</w:t>
            </w:r>
            <w:r w:rsidR="00F539DB">
              <w:rPr>
                <w:rFonts w:asciiTheme="minorHAnsi" w:hAnsiTheme="minorHAnsi"/>
                <w:noProof/>
                <w:color w:val="auto"/>
                <w:sz w:val="22"/>
                <w:szCs w:val="22"/>
                <w:lang w:eastAsia="en-US"/>
              </w:rPr>
              <w:tab/>
            </w:r>
            <w:r w:rsidR="00F539DB" w:rsidRPr="005E0709">
              <w:rPr>
                <w:rStyle w:val="Hyperlink"/>
                <w:noProof/>
              </w:rPr>
              <w:t>EMV Contact Transaction</w:t>
            </w:r>
            <w:r w:rsidR="00F539DB">
              <w:rPr>
                <w:noProof/>
                <w:webHidden/>
              </w:rPr>
              <w:tab/>
            </w:r>
            <w:r w:rsidR="00F539DB">
              <w:rPr>
                <w:noProof/>
                <w:webHidden/>
              </w:rPr>
              <w:fldChar w:fldCharType="begin"/>
            </w:r>
            <w:r w:rsidR="00F539DB">
              <w:rPr>
                <w:noProof/>
                <w:webHidden/>
              </w:rPr>
              <w:instrText xml:space="preserve"> PAGEREF _Toc48656859 \h </w:instrText>
            </w:r>
            <w:r w:rsidR="00F539DB">
              <w:rPr>
                <w:noProof/>
                <w:webHidden/>
              </w:rPr>
            </w:r>
            <w:r w:rsidR="00F539DB">
              <w:rPr>
                <w:noProof/>
                <w:webHidden/>
              </w:rPr>
              <w:fldChar w:fldCharType="separate"/>
            </w:r>
            <w:r w:rsidR="00F539DB">
              <w:rPr>
                <w:noProof/>
                <w:webHidden/>
              </w:rPr>
              <w:t>11</w:t>
            </w:r>
            <w:r w:rsidR="00F539DB">
              <w:rPr>
                <w:noProof/>
                <w:webHidden/>
              </w:rPr>
              <w:fldChar w:fldCharType="end"/>
            </w:r>
          </w:hyperlink>
        </w:p>
        <w:p w14:paraId="705A5F95" w14:textId="3CC1F235" w:rsidR="00F539DB" w:rsidRDefault="00E73C5F">
          <w:pPr>
            <w:pStyle w:val="TOC2"/>
            <w:tabs>
              <w:tab w:val="left" w:pos="880"/>
              <w:tab w:val="right" w:leader="dot" w:pos="10124"/>
            </w:tabs>
            <w:rPr>
              <w:rFonts w:asciiTheme="minorHAnsi" w:hAnsiTheme="minorHAnsi"/>
              <w:noProof/>
              <w:color w:val="auto"/>
              <w:sz w:val="22"/>
              <w:szCs w:val="22"/>
              <w:lang w:eastAsia="en-US"/>
            </w:rPr>
          </w:pPr>
          <w:hyperlink w:anchor="_Toc48656860" w:history="1">
            <w:r w:rsidR="00F539DB" w:rsidRPr="005E0709">
              <w:rPr>
                <w:rStyle w:val="Hyperlink"/>
                <w:noProof/>
              </w:rPr>
              <w:t>6.1.</w:t>
            </w:r>
            <w:r w:rsidR="00F539DB">
              <w:rPr>
                <w:rFonts w:asciiTheme="minorHAnsi" w:hAnsiTheme="minorHAnsi"/>
                <w:noProof/>
                <w:color w:val="auto"/>
                <w:sz w:val="22"/>
                <w:szCs w:val="22"/>
                <w:lang w:eastAsia="en-US"/>
              </w:rPr>
              <w:tab/>
            </w:r>
            <w:r w:rsidR="00F539DB" w:rsidRPr="005E0709">
              <w:rPr>
                <w:rStyle w:val="Hyperlink"/>
                <w:noProof/>
              </w:rPr>
              <w:t>Introduction</w:t>
            </w:r>
            <w:r w:rsidR="00F539DB">
              <w:rPr>
                <w:noProof/>
                <w:webHidden/>
              </w:rPr>
              <w:tab/>
            </w:r>
            <w:r w:rsidR="00F539DB">
              <w:rPr>
                <w:noProof/>
                <w:webHidden/>
              </w:rPr>
              <w:fldChar w:fldCharType="begin"/>
            </w:r>
            <w:r w:rsidR="00F539DB">
              <w:rPr>
                <w:noProof/>
                <w:webHidden/>
              </w:rPr>
              <w:instrText xml:space="preserve"> PAGEREF _Toc48656860 \h </w:instrText>
            </w:r>
            <w:r w:rsidR="00F539DB">
              <w:rPr>
                <w:noProof/>
                <w:webHidden/>
              </w:rPr>
            </w:r>
            <w:r w:rsidR="00F539DB">
              <w:rPr>
                <w:noProof/>
                <w:webHidden/>
              </w:rPr>
              <w:fldChar w:fldCharType="separate"/>
            </w:r>
            <w:r w:rsidR="00F539DB">
              <w:rPr>
                <w:noProof/>
                <w:webHidden/>
              </w:rPr>
              <w:t>11</w:t>
            </w:r>
            <w:r w:rsidR="00F539DB">
              <w:rPr>
                <w:noProof/>
                <w:webHidden/>
              </w:rPr>
              <w:fldChar w:fldCharType="end"/>
            </w:r>
          </w:hyperlink>
        </w:p>
        <w:p w14:paraId="5611D3F5" w14:textId="547FD780" w:rsidR="00F539DB" w:rsidRDefault="00E73C5F">
          <w:pPr>
            <w:pStyle w:val="TOC3"/>
            <w:tabs>
              <w:tab w:val="left" w:pos="1100"/>
              <w:tab w:val="right" w:leader="dot" w:pos="10124"/>
            </w:tabs>
            <w:rPr>
              <w:rFonts w:asciiTheme="minorHAnsi" w:hAnsiTheme="minorHAnsi"/>
              <w:noProof/>
              <w:color w:val="auto"/>
              <w:sz w:val="22"/>
              <w:szCs w:val="22"/>
              <w:lang w:eastAsia="en-US"/>
            </w:rPr>
          </w:pPr>
          <w:hyperlink w:anchor="_Toc48656861" w:history="1">
            <w:r w:rsidR="00F539DB" w:rsidRPr="005E0709">
              <w:rPr>
                <w:rStyle w:val="Hyperlink"/>
                <w:noProof/>
              </w:rPr>
              <w:t>6.1.1.</w:t>
            </w:r>
            <w:r w:rsidR="00F539DB">
              <w:rPr>
                <w:rFonts w:asciiTheme="minorHAnsi" w:hAnsiTheme="minorHAnsi"/>
                <w:noProof/>
                <w:color w:val="auto"/>
                <w:sz w:val="22"/>
                <w:szCs w:val="22"/>
                <w:lang w:eastAsia="en-US"/>
              </w:rPr>
              <w:tab/>
            </w:r>
            <w:r w:rsidR="00F539DB" w:rsidRPr="005E0709">
              <w:rPr>
                <w:rStyle w:val="Hyperlink"/>
                <w:noProof/>
              </w:rPr>
              <w:t>EMV Contract Transaction</w:t>
            </w:r>
            <w:r w:rsidR="00F539DB">
              <w:rPr>
                <w:noProof/>
                <w:webHidden/>
              </w:rPr>
              <w:tab/>
            </w:r>
            <w:r w:rsidR="00F539DB">
              <w:rPr>
                <w:noProof/>
                <w:webHidden/>
              </w:rPr>
              <w:fldChar w:fldCharType="begin"/>
            </w:r>
            <w:r w:rsidR="00F539DB">
              <w:rPr>
                <w:noProof/>
                <w:webHidden/>
              </w:rPr>
              <w:instrText xml:space="preserve"> PAGEREF _Toc48656861 \h </w:instrText>
            </w:r>
            <w:r w:rsidR="00F539DB">
              <w:rPr>
                <w:noProof/>
                <w:webHidden/>
              </w:rPr>
            </w:r>
            <w:r w:rsidR="00F539DB">
              <w:rPr>
                <w:noProof/>
                <w:webHidden/>
              </w:rPr>
              <w:fldChar w:fldCharType="separate"/>
            </w:r>
            <w:r w:rsidR="00F539DB">
              <w:rPr>
                <w:noProof/>
                <w:webHidden/>
              </w:rPr>
              <w:t>11</w:t>
            </w:r>
            <w:r w:rsidR="00F539DB">
              <w:rPr>
                <w:noProof/>
                <w:webHidden/>
              </w:rPr>
              <w:fldChar w:fldCharType="end"/>
            </w:r>
          </w:hyperlink>
        </w:p>
        <w:p w14:paraId="04FD4F86" w14:textId="6DAA0157" w:rsidR="00F539DB" w:rsidRDefault="00E73C5F">
          <w:pPr>
            <w:pStyle w:val="TOC3"/>
            <w:tabs>
              <w:tab w:val="left" w:pos="1100"/>
              <w:tab w:val="right" w:leader="dot" w:pos="10124"/>
            </w:tabs>
            <w:rPr>
              <w:rFonts w:asciiTheme="minorHAnsi" w:hAnsiTheme="minorHAnsi"/>
              <w:noProof/>
              <w:color w:val="auto"/>
              <w:sz w:val="22"/>
              <w:szCs w:val="22"/>
              <w:lang w:eastAsia="en-US"/>
            </w:rPr>
          </w:pPr>
          <w:hyperlink w:anchor="_Toc48656862" w:history="1">
            <w:r w:rsidR="00F539DB" w:rsidRPr="005E0709">
              <w:rPr>
                <w:rStyle w:val="Hyperlink"/>
                <w:noProof/>
              </w:rPr>
              <w:t>6.1.2.</w:t>
            </w:r>
            <w:r w:rsidR="00F539DB">
              <w:rPr>
                <w:rFonts w:asciiTheme="minorHAnsi" w:hAnsiTheme="minorHAnsi"/>
                <w:noProof/>
                <w:color w:val="auto"/>
                <w:sz w:val="22"/>
                <w:szCs w:val="22"/>
                <w:lang w:eastAsia="en-US"/>
              </w:rPr>
              <w:tab/>
            </w:r>
            <w:r w:rsidR="00F539DB" w:rsidRPr="005E0709">
              <w:rPr>
                <w:rStyle w:val="Hyperlink"/>
                <w:noProof/>
              </w:rPr>
              <w:t>EMV Fallback Transaction</w:t>
            </w:r>
            <w:r w:rsidR="00F539DB">
              <w:rPr>
                <w:noProof/>
                <w:webHidden/>
              </w:rPr>
              <w:tab/>
            </w:r>
            <w:r w:rsidR="00F539DB">
              <w:rPr>
                <w:noProof/>
                <w:webHidden/>
              </w:rPr>
              <w:fldChar w:fldCharType="begin"/>
            </w:r>
            <w:r w:rsidR="00F539DB">
              <w:rPr>
                <w:noProof/>
                <w:webHidden/>
              </w:rPr>
              <w:instrText xml:space="preserve"> PAGEREF _Toc48656862 \h </w:instrText>
            </w:r>
            <w:r w:rsidR="00F539DB">
              <w:rPr>
                <w:noProof/>
                <w:webHidden/>
              </w:rPr>
            </w:r>
            <w:r w:rsidR="00F539DB">
              <w:rPr>
                <w:noProof/>
                <w:webHidden/>
              </w:rPr>
              <w:fldChar w:fldCharType="separate"/>
            </w:r>
            <w:r w:rsidR="00F539DB">
              <w:rPr>
                <w:noProof/>
                <w:webHidden/>
              </w:rPr>
              <w:t>11</w:t>
            </w:r>
            <w:r w:rsidR="00F539DB">
              <w:rPr>
                <w:noProof/>
                <w:webHidden/>
              </w:rPr>
              <w:fldChar w:fldCharType="end"/>
            </w:r>
          </w:hyperlink>
        </w:p>
        <w:p w14:paraId="04E08247" w14:textId="14D912FC" w:rsidR="00F539DB" w:rsidRDefault="00E73C5F">
          <w:pPr>
            <w:pStyle w:val="TOC3"/>
            <w:tabs>
              <w:tab w:val="left" w:pos="1100"/>
              <w:tab w:val="right" w:leader="dot" w:pos="10124"/>
            </w:tabs>
            <w:rPr>
              <w:rFonts w:asciiTheme="minorHAnsi" w:hAnsiTheme="minorHAnsi"/>
              <w:noProof/>
              <w:color w:val="auto"/>
              <w:sz w:val="22"/>
              <w:szCs w:val="22"/>
              <w:lang w:eastAsia="en-US"/>
            </w:rPr>
          </w:pPr>
          <w:hyperlink w:anchor="_Toc48656863" w:history="1">
            <w:r w:rsidR="00F539DB" w:rsidRPr="005E0709">
              <w:rPr>
                <w:rStyle w:val="Hyperlink"/>
                <w:noProof/>
              </w:rPr>
              <w:t>6.1.3.</w:t>
            </w:r>
            <w:r w:rsidR="00F539DB">
              <w:rPr>
                <w:rFonts w:asciiTheme="minorHAnsi" w:hAnsiTheme="minorHAnsi"/>
                <w:noProof/>
                <w:color w:val="auto"/>
                <w:sz w:val="22"/>
                <w:szCs w:val="22"/>
                <w:lang w:eastAsia="en-US"/>
              </w:rPr>
              <w:tab/>
            </w:r>
            <w:r w:rsidR="00F539DB" w:rsidRPr="005E0709">
              <w:rPr>
                <w:rStyle w:val="Hyperlink"/>
                <w:noProof/>
              </w:rPr>
              <w:t>No CVM Required Transaction Management</w:t>
            </w:r>
            <w:r w:rsidR="00F539DB">
              <w:rPr>
                <w:noProof/>
                <w:webHidden/>
              </w:rPr>
              <w:tab/>
            </w:r>
            <w:r w:rsidR="00F539DB">
              <w:rPr>
                <w:noProof/>
                <w:webHidden/>
              </w:rPr>
              <w:fldChar w:fldCharType="begin"/>
            </w:r>
            <w:r w:rsidR="00F539DB">
              <w:rPr>
                <w:noProof/>
                <w:webHidden/>
              </w:rPr>
              <w:instrText xml:space="preserve"> PAGEREF _Toc48656863 \h </w:instrText>
            </w:r>
            <w:r w:rsidR="00F539DB">
              <w:rPr>
                <w:noProof/>
                <w:webHidden/>
              </w:rPr>
            </w:r>
            <w:r w:rsidR="00F539DB">
              <w:rPr>
                <w:noProof/>
                <w:webHidden/>
              </w:rPr>
              <w:fldChar w:fldCharType="separate"/>
            </w:r>
            <w:r w:rsidR="00F539DB">
              <w:rPr>
                <w:noProof/>
                <w:webHidden/>
              </w:rPr>
              <w:t>12</w:t>
            </w:r>
            <w:r w:rsidR="00F539DB">
              <w:rPr>
                <w:noProof/>
                <w:webHidden/>
              </w:rPr>
              <w:fldChar w:fldCharType="end"/>
            </w:r>
          </w:hyperlink>
        </w:p>
        <w:p w14:paraId="33F292EB" w14:textId="2F3C0402" w:rsidR="00F539DB" w:rsidRDefault="00E73C5F">
          <w:pPr>
            <w:pStyle w:val="TOC2"/>
            <w:tabs>
              <w:tab w:val="left" w:pos="880"/>
              <w:tab w:val="right" w:leader="dot" w:pos="10124"/>
            </w:tabs>
            <w:rPr>
              <w:rFonts w:asciiTheme="minorHAnsi" w:hAnsiTheme="minorHAnsi"/>
              <w:noProof/>
              <w:color w:val="auto"/>
              <w:sz w:val="22"/>
              <w:szCs w:val="22"/>
              <w:lang w:eastAsia="en-US"/>
            </w:rPr>
          </w:pPr>
          <w:hyperlink w:anchor="_Toc48656864" w:history="1">
            <w:r w:rsidR="00F539DB" w:rsidRPr="005E0709">
              <w:rPr>
                <w:rStyle w:val="Hyperlink"/>
                <w:noProof/>
              </w:rPr>
              <w:t>6.2.</w:t>
            </w:r>
            <w:r w:rsidR="00F539DB">
              <w:rPr>
                <w:rFonts w:asciiTheme="minorHAnsi" w:hAnsiTheme="minorHAnsi"/>
                <w:noProof/>
                <w:color w:val="auto"/>
                <w:sz w:val="22"/>
                <w:szCs w:val="22"/>
                <w:lang w:eastAsia="en-US"/>
              </w:rPr>
              <w:tab/>
            </w:r>
            <w:r w:rsidR="00F539DB" w:rsidRPr="005E0709">
              <w:rPr>
                <w:rStyle w:val="Hyperlink"/>
                <w:noProof/>
              </w:rPr>
              <w:t>REQC003. POS Napas EMV Contact Transaction</w:t>
            </w:r>
            <w:r w:rsidR="00F539DB">
              <w:rPr>
                <w:noProof/>
                <w:webHidden/>
              </w:rPr>
              <w:tab/>
            </w:r>
            <w:r w:rsidR="00F539DB">
              <w:rPr>
                <w:noProof/>
                <w:webHidden/>
              </w:rPr>
              <w:fldChar w:fldCharType="begin"/>
            </w:r>
            <w:r w:rsidR="00F539DB">
              <w:rPr>
                <w:noProof/>
                <w:webHidden/>
              </w:rPr>
              <w:instrText xml:space="preserve"> PAGEREF _Toc48656864 \h </w:instrText>
            </w:r>
            <w:r w:rsidR="00F539DB">
              <w:rPr>
                <w:noProof/>
                <w:webHidden/>
              </w:rPr>
            </w:r>
            <w:r w:rsidR="00F539DB">
              <w:rPr>
                <w:noProof/>
                <w:webHidden/>
              </w:rPr>
              <w:fldChar w:fldCharType="separate"/>
            </w:r>
            <w:r w:rsidR="00F539DB">
              <w:rPr>
                <w:noProof/>
                <w:webHidden/>
              </w:rPr>
              <w:t>13</w:t>
            </w:r>
            <w:r w:rsidR="00F539DB">
              <w:rPr>
                <w:noProof/>
                <w:webHidden/>
              </w:rPr>
              <w:fldChar w:fldCharType="end"/>
            </w:r>
          </w:hyperlink>
        </w:p>
        <w:p w14:paraId="7BFB12E4" w14:textId="04DC8850" w:rsidR="00F539DB" w:rsidRDefault="00E73C5F">
          <w:pPr>
            <w:pStyle w:val="TOC3"/>
            <w:tabs>
              <w:tab w:val="left" w:pos="1100"/>
              <w:tab w:val="right" w:leader="dot" w:pos="10124"/>
            </w:tabs>
            <w:rPr>
              <w:rFonts w:asciiTheme="minorHAnsi" w:hAnsiTheme="minorHAnsi"/>
              <w:noProof/>
              <w:color w:val="auto"/>
              <w:sz w:val="22"/>
              <w:szCs w:val="22"/>
              <w:lang w:eastAsia="en-US"/>
            </w:rPr>
          </w:pPr>
          <w:hyperlink w:anchor="_Toc48656865" w:history="1">
            <w:r w:rsidR="00F539DB" w:rsidRPr="005E0709">
              <w:rPr>
                <w:rStyle w:val="Hyperlink"/>
                <w:noProof/>
              </w:rPr>
              <w:t>6.2.1.</w:t>
            </w:r>
            <w:r w:rsidR="00F539DB">
              <w:rPr>
                <w:rFonts w:asciiTheme="minorHAnsi" w:hAnsiTheme="minorHAnsi"/>
                <w:noProof/>
                <w:color w:val="auto"/>
                <w:sz w:val="22"/>
                <w:szCs w:val="22"/>
                <w:lang w:eastAsia="en-US"/>
              </w:rPr>
              <w:tab/>
            </w:r>
            <w:r w:rsidR="00F539DB" w:rsidRPr="005E0709">
              <w:rPr>
                <w:rStyle w:val="Hyperlink"/>
                <w:noProof/>
              </w:rPr>
              <w:t>Business Requirement</w:t>
            </w:r>
            <w:r w:rsidR="00F539DB">
              <w:rPr>
                <w:noProof/>
                <w:webHidden/>
              </w:rPr>
              <w:tab/>
            </w:r>
            <w:r w:rsidR="00F539DB">
              <w:rPr>
                <w:noProof/>
                <w:webHidden/>
              </w:rPr>
              <w:fldChar w:fldCharType="begin"/>
            </w:r>
            <w:r w:rsidR="00F539DB">
              <w:rPr>
                <w:noProof/>
                <w:webHidden/>
              </w:rPr>
              <w:instrText xml:space="preserve"> PAGEREF _Toc48656865 \h </w:instrText>
            </w:r>
            <w:r w:rsidR="00F539DB">
              <w:rPr>
                <w:noProof/>
                <w:webHidden/>
              </w:rPr>
            </w:r>
            <w:r w:rsidR="00F539DB">
              <w:rPr>
                <w:noProof/>
                <w:webHidden/>
              </w:rPr>
              <w:fldChar w:fldCharType="separate"/>
            </w:r>
            <w:r w:rsidR="00F539DB">
              <w:rPr>
                <w:noProof/>
                <w:webHidden/>
              </w:rPr>
              <w:t>13</w:t>
            </w:r>
            <w:r w:rsidR="00F539DB">
              <w:rPr>
                <w:noProof/>
                <w:webHidden/>
              </w:rPr>
              <w:fldChar w:fldCharType="end"/>
            </w:r>
          </w:hyperlink>
        </w:p>
        <w:p w14:paraId="6A10A6A4" w14:textId="400DAD7E" w:rsidR="00F539DB" w:rsidRDefault="00E73C5F">
          <w:pPr>
            <w:pStyle w:val="TOC3"/>
            <w:tabs>
              <w:tab w:val="left" w:pos="1100"/>
              <w:tab w:val="right" w:leader="dot" w:pos="10124"/>
            </w:tabs>
            <w:rPr>
              <w:rFonts w:asciiTheme="minorHAnsi" w:hAnsiTheme="minorHAnsi"/>
              <w:noProof/>
              <w:color w:val="auto"/>
              <w:sz w:val="22"/>
              <w:szCs w:val="22"/>
              <w:lang w:eastAsia="en-US"/>
            </w:rPr>
          </w:pPr>
          <w:hyperlink w:anchor="_Toc48656866" w:history="1">
            <w:r w:rsidR="00F539DB" w:rsidRPr="005E0709">
              <w:rPr>
                <w:rStyle w:val="Hyperlink"/>
                <w:noProof/>
              </w:rPr>
              <w:t>6.2.2.</w:t>
            </w:r>
            <w:r w:rsidR="00F539DB">
              <w:rPr>
                <w:rFonts w:asciiTheme="minorHAnsi" w:hAnsiTheme="minorHAnsi"/>
                <w:noProof/>
                <w:color w:val="auto"/>
                <w:sz w:val="22"/>
                <w:szCs w:val="22"/>
                <w:lang w:eastAsia="en-US"/>
              </w:rPr>
              <w:tab/>
            </w:r>
            <w:r w:rsidR="00F539DB" w:rsidRPr="005E0709">
              <w:rPr>
                <w:rStyle w:val="Hyperlink"/>
                <w:noProof/>
              </w:rPr>
              <w:t>Technical Details</w:t>
            </w:r>
            <w:r w:rsidR="00F539DB">
              <w:rPr>
                <w:noProof/>
                <w:webHidden/>
              </w:rPr>
              <w:tab/>
            </w:r>
            <w:r w:rsidR="00F539DB">
              <w:rPr>
                <w:noProof/>
                <w:webHidden/>
              </w:rPr>
              <w:fldChar w:fldCharType="begin"/>
            </w:r>
            <w:r w:rsidR="00F539DB">
              <w:rPr>
                <w:noProof/>
                <w:webHidden/>
              </w:rPr>
              <w:instrText xml:space="preserve"> PAGEREF _Toc48656866 \h </w:instrText>
            </w:r>
            <w:r w:rsidR="00F539DB">
              <w:rPr>
                <w:noProof/>
                <w:webHidden/>
              </w:rPr>
            </w:r>
            <w:r w:rsidR="00F539DB">
              <w:rPr>
                <w:noProof/>
                <w:webHidden/>
              </w:rPr>
              <w:fldChar w:fldCharType="separate"/>
            </w:r>
            <w:r w:rsidR="00F539DB">
              <w:rPr>
                <w:noProof/>
                <w:webHidden/>
              </w:rPr>
              <w:t>13</w:t>
            </w:r>
            <w:r w:rsidR="00F539DB">
              <w:rPr>
                <w:noProof/>
                <w:webHidden/>
              </w:rPr>
              <w:fldChar w:fldCharType="end"/>
            </w:r>
          </w:hyperlink>
        </w:p>
        <w:p w14:paraId="1BD5DE7C" w14:textId="4CBA5C74" w:rsidR="00F539DB" w:rsidRDefault="00E73C5F">
          <w:pPr>
            <w:pStyle w:val="TOC2"/>
            <w:tabs>
              <w:tab w:val="left" w:pos="880"/>
              <w:tab w:val="right" w:leader="dot" w:pos="10124"/>
            </w:tabs>
            <w:rPr>
              <w:rFonts w:asciiTheme="minorHAnsi" w:hAnsiTheme="minorHAnsi"/>
              <w:noProof/>
              <w:color w:val="auto"/>
              <w:sz w:val="22"/>
              <w:szCs w:val="22"/>
              <w:lang w:eastAsia="en-US"/>
            </w:rPr>
          </w:pPr>
          <w:hyperlink w:anchor="_Toc48656867" w:history="1">
            <w:r w:rsidR="00F539DB" w:rsidRPr="005E0709">
              <w:rPr>
                <w:rStyle w:val="Hyperlink"/>
                <w:noProof/>
              </w:rPr>
              <w:t>6.3.</w:t>
            </w:r>
            <w:r w:rsidR="00F539DB">
              <w:rPr>
                <w:rFonts w:asciiTheme="minorHAnsi" w:hAnsiTheme="minorHAnsi"/>
                <w:noProof/>
                <w:color w:val="auto"/>
                <w:sz w:val="22"/>
                <w:szCs w:val="22"/>
                <w:lang w:eastAsia="en-US"/>
              </w:rPr>
              <w:tab/>
            </w:r>
            <w:r w:rsidR="00F539DB" w:rsidRPr="005E0709">
              <w:rPr>
                <w:rStyle w:val="Hyperlink"/>
                <w:noProof/>
              </w:rPr>
              <w:t>REQC004. ATM Napas EMV Contact Transaction</w:t>
            </w:r>
            <w:r w:rsidR="00F539DB">
              <w:rPr>
                <w:noProof/>
                <w:webHidden/>
              </w:rPr>
              <w:tab/>
            </w:r>
            <w:r w:rsidR="00F539DB">
              <w:rPr>
                <w:noProof/>
                <w:webHidden/>
              </w:rPr>
              <w:fldChar w:fldCharType="begin"/>
            </w:r>
            <w:r w:rsidR="00F539DB">
              <w:rPr>
                <w:noProof/>
                <w:webHidden/>
              </w:rPr>
              <w:instrText xml:space="preserve"> PAGEREF _Toc48656867 \h </w:instrText>
            </w:r>
            <w:r w:rsidR="00F539DB">
              <w:rPr>
                <w:noProof/>
                <w:webHidden/>
              </w:rPr>
            </w:r>
            <w:r w:rsidR="00F539DB">
              <w:rPr>
                <w:noProof/>
                <w:webHidden/>
              </w:rPr>
              <w:fldChar w:fldCharType="separate"/>
            </w:r>
            <w:r w:rsidR="00F539DB">
              <w:rPr>
                <w:noProof/>
                <w:webHidden/>
              </w:rPr>
              <w:t>14</w:t>
            </w:r>
            <w:r w:rsidR="00F539DB">
              <w:rPr>
                <w:noProof/>
                <w:webHidden/>
              </w:rPr>
              <w:fldChar w:fldCharType="end"/>
            </w:r>
          </w:hyperlink>
        </w:p>
        <w:p w14:paraId="76C50D04" w14:textId="3675CCC0" w:rsidR="00F539DB" w:rsidRDefault="00E73C5F">
          <w:pPr>
            <w:pStyle w:val="TOC3"/>
            <w:tabs>
              <w:tab w:val="left" w:pos="1100"/>
              <w:tab w:val="right" w:leader="dot" w:pos="10124"/>
            </w:tabs>
            <w:rPr>
              <w:rFonts w:asciiTheme="minorHAnsi" w:hAnsiTheme="minorHAnsi"/>
              <w:noProof/>
              <w:color w:val="auto"/>
              <w:sz w:val="22"/>
              <w:szCs w:val="22"/>
              <w:lang w:eastAsia="en-US"/>
            </w:rPr>
          </w:pPr>
          <w:hyperlink w:anchor="_Toc48656868" w:history="1">
            <w:r w:rsidR="00F539DB" w:rsidRPr="005E0709">
              <w:rPr>
                <w:rStyle w:val="Hyperlink"/>
                <w:noProof/>
              </w:rPr>
              <w:t>6.3.1.</w:t>
            </w:r>
            <w:r w:rsidR="00F539DB">
              <w:rPr>
                <w:rFonts w:asciiTheme="minorHAnsi" w:hAnsiTheme="minorHAnsi"/>
                <w:noProof/>
                <w:color w:val="auto"/>
                <w:sz w:val="22"/>
                <w:szCs w:val="22"/>
                <w:lang w:eastAsia="en-US"/>
              </w:rPr>
              <w:tab/>
            </w:r>
            <w:r w:rsidR="00F539DB" w:rsidRPr="005E0709">
              <w:rPr>
                <w:rStyle w:val="Hyperlink"/>
                <w:noProof/>
              </w:rPr>
              <w:t>Business Requirement</w:t>
            </w:r>
            <w:r w:rsidR="00F539DB">
              <w:rPr>
                <w:noProof/>
                <w:webHidden/>
              </w:rPr>
              <w:tab/>
            </w:r>
            <w:r w:rsidR="00F539DB">
              <w:rPr>
                <w:noProof/>
                <w:webHidden/>
              </w:rPr>
              <w:fldChar w:fldCharType="begin"/>
            </w:r>
            <w:r w:rsidR="00F539DB">
              <w:rPr>
                <w:noProof/>
                <w:webHidden/>
              </w:rPr>
              <w:instrText xml:space="preserve"> PAGEREF _Toc48656868 \h </w:instrText>
            </w:r>
            <w:r w:rsidR="00F539DB">
              <w:rPr>
                <w:noProof/>
                <w:webHidden/>
              </w:rPr>
            </w:r>
            <w:r w:rsidR="00F539DB">
              <w:rPr>
                <w:noProof/>
                <w:webHidden/>
              </w:rPr>
              <w:fldChar w:fldCharType="separate"/>
            </w:r>
            <w:r w:rsidR="00F539DB">
              <w:rPr>
                <w:noProof/>
                <w:webHidden/>
              </w:rPr>
              <w:t>14</w:t>
            </w:r>
            <w:r w:rsidR="00F539DB">
              <w:rPr>
                <w:noProof/>
                <w:webHidden/>
              </w:rPr>
              <w:fldChar w:fldCharType="end"/>
            </w:r>
          </w:hyperlink>
        </w:p>
        <w:p w14:paraId="009147B8" w14:textId="4A58760C" w:rsidR="00F539DB" w:rsidRDefault="00E73C5F">
          <w:pPr>
            <w:pStyle w:val="TOC3"/>
            <w:tabs>
              <w:tab w:val="left" w:pos="1100"/>
              <w:tab w:val="right" w:leader="dot" w:pos="10124"/>
            </w:tabs>
            <w:rPr>
              <w:rFonts w:asciiTheme="minorHAnsi" w:hAnsiTheme="minorHAnsi"/>
              <w:noProof/>
              <w:color w:val="auto"/>
              <w:sz w:val="22"/>
              <w:szCs w:val="22"/>
              <w:lang w:eastAsia="en-US"/>
            </w:rPr>
          </w:pPr>
          <w:hyperlink w:anchor="_Toc48656869" w:history="1">
            <w:r w:rsidR="00F539DB" w:rsidRPr="005E0709">
              <w:rPr>
                <w:rStyle w:val="Hyperlink"/>
                <w:noProof/>
              </w:rPr>
              <w:t>6.3.2.</w:t>
            </w:r>
            <w:r w:rsidR="00F539DB">
              <w:rPr>
                <w:rFonts w:asciiTheme="minorHAnsi" w:hAnsiTheme="minorHAnsi"/>
                <w:noProof/>
                <w:color w:val="auto"/>
                <w:sz w:val="22"/>
                <w:szCs w:val="22"/>
                <w:lang w:eastAsia="en-US"/>
              </w:rPr>
              <w:tab/>
            </w:r>
            <w:r w:rsidR="00F539DB" w:rsidRPr="005E0709">
              <w:rPr>
                <w:rStyle w:val="Hyperlink"/>
                <w:noProof/>
              </w:rPr>
              <w:t>Technical Details</w:t>
            </w:r>
            <w:r w:rsidR="00F539DB">
              <w:rPr>
                <w:noProof/>
                <w:webHidden/>
              </w:rPr>
              <w:tab/>
            </w:r>
            <w:r w:rsidR="00F539DB">
              <w:rPr>
                <w:noProof/>
                <w:webHidden/>
              </w:rPr>
              <w:fldChar w:fldCharType="begin"/>
            </w:r>
            <w:r w:rsidR="00F539DB">
              <w:rPr>
                <w:noProof/>
                <w:webHidden/>
              </w:rPr>
              <w:instrText xml:space="preserve"> PAGEREF _Toc48656869 \h </w:instrText>
            </w:r>
            <w:r w:rsidR="00F539DB">
              <w:rPr>
                <w:noProof/>
                <w:webHidden/>
              </w:rPr>
            </w:r>
            <w:r w:rsidR="00F539DB">
              <w:rPr>
                <w:noProof/>
                <w:webHidden/>
              </w:rPr>
              <w:fldChar w:fldCharType="separate"/>
            </w:r>
            <w:r w:rsidR="00F539DB">
              <w:rPr>
                <w:noProof/>
                <w:webHidden/>
              </w:rPr>
              <w:t>15</w:t>
            </w:r>
            <w:r w:rsidR="00F539DB">
              <w:rPr>
                <w:noProof/>
                <w:webHidden/>
              </w:rPr>
              <w:fldChar w:fldCharType="end"/>
            </w:r>
          </w:hyperlink>
        </w:p>
        <w:p w14:paraId="60791BA8" w14:textId="58F916D5" w:rsidR="00F539DB" w:rsidRDefault="00E73C5F">
          <w:pPr>
            <w:pStyle w:val="TOC1"/>
            <w:tabs>
              <w:tab w:val="left" w:pos="660"/>
              <w:tab w:val="right" w:leader="dot" w:pos="10124"/>
            </w:tabs>
            <w:rPr>
              <w:rFonts w:asciiTheme="minorHAnsi" w:hAnsiTheme="minorHAnsi"/>
              <w:noProof/>
              <w:color w:val="auto"/>
              <w:sz w:val="22"/>
              <w:szCs w:val="22"/>
              <w:lang w:eastAsia="en-US"/>
            </w:rPr>
          </w:pPr>
          <w:hyperlink w:anchor="_Toc48656870" w:history="1">
            <w:r w:rsidR="00F539DB" w:rsidRPr="005E0709">
              <w:rPr>
                <w:rStyle w:val="Hyperlink"/>
                <w:noProof/>
              </w:rPr>
              <w:t>7.</w:t>
            </w:r>
            <w:r w:rsidR="00F539DB">
              <w:rPr>
                <w:rFonts w:asciiTheme="minorHAnsi" w:hAnsiTheme="minorHAnsi"/>
                <w:noProof/>
                <w:color w:val="auto"/>
                <w:sz w:val="22"/>
                <w:szCs w:val="22"/>
                <w:lang w:eastAsia="en-US"/>
              </w:rPr>
              <w:tab/>
            </w:r>
            <w:r w:rsidR="00F539DB" w:rsidRPr="005E0709">
              <w:rPr>
                <w:rStyle w:val="Hyperlink"/>
                <w:noProof/>
              </w:rPr>
              <w:t>EMV Contactless Transaction</w:t>
            </w:r>
            <w:r w:rsidR="00F539DB">
              <w:rPr>
                <w:noProof/>
                <w:webHidden/>
              </w:rPr>
              <w:tab/>
            </w:r>
            <w:r w:rsidR="00F539DB">
              <w:rPr>
                <w:noProof/>
                <w:webHidden/>
              </w:rPr>
              <w:fldChar w:fldCharType="begin"/>
            </w:r>
            <w:r w:rsidR="00F539DB">
              <w:rPr>
                <w:noProof/>
                <w:webHidden/>
              </w:rPr>
              <w:instrText xml:space="preserve"> PAGEREF _Toc48656870 \h </w:instrText>
            </w:r>
            <w:r w:rsidR="00F539DB">
              <w:rPr>
                <w:noProof/>
                <w:webHidden/>
              </w:rPr>
            </w:r>
            <w:r w:rsidR="00F539DB">
              <w:rPr>
                <w:noProof/>
                <w:webHidden/>
              </w:rPr>
              <w:fldChar w:fldCharType="separate"/>
            </w:r>
            <w:r w:rsidR="00F539DB">
              <w:rPr>
                <w:noProof/>
                <w:webHidden/>
              </w:rPr>
              <w:t>16</w:t>
            </w:r>
            <w:r w:rsidR="00F539DB">
              <w:rPr>
                <w:noProof/>
                <w:webHidden/>
              </w:rPr>
              <w:fldChar w:fldCharType="end"/>
            </w:r>
          </w:hyperlink>
        </w:p>
        <w:p w14:paraId="2126F69E" w14:textId="24BEB58C" w:rsidR="00F539DB" w:rsidRDefault="00E73C5F">
          <w:pPr>
            <w:pStyle w:val="TOC2"/>
            <w:tabs>
              <w:tab w:val="left" w:pos="880"/>
              <w:tab w:val="right" w:leader="dot" w:pos="10124"/>
            </w:tabs>
            <w:rPr>
              <w:rFonts w:asciiTheme="minorHAnsi" w:hAnsiTheme="minorHAnsi"/>
              <w:noProof/>
              <w:color w:val="auto"/>
              <w:sz w:val="22"/>
              <w:szCs w:val="22"/>
              <w:lang w:eastAsia="en-US"/>
            </w:rPr>
          </w:pPr>
          <w:hyperlink w:anchor="_Toc48656871" w:history="1">
            <w:r w:rsidR="00F539DB" w:rsidRPr="005E0709">
              <w:rPr>
                <w:rStyle w:val="Hyperlink"/>
                <w:noProof/>
              </w:rPr>
              <w:t>7.1.</w:t>
            </w:r>
            <w:r w:rsidR="00F539DB">
              <w:rPr>
                <w:rFonts w:asciiTheme="minorHAnsi" w:hAnsiTheme="minorHAnsi"/>
                <w:noProof/>
                <w:color w:val="auto"/>
                <w:sz w:val="22"/>
                <w:szCs w:val="22"/>
                <w:lang w:eastAsia="en-US"/>
              </w:rPr>
              <w:tab/>
            </w:r>
            <w:r w:rsidR="00F539DB" w:rsidRPr="005E0709">
              <w:rPr>
                <w:rStyle w:val="Hyperlink"/>
                <w:noProof/>
              </w:rPr>
              <w:t>Introduction</w:t>
            </w:r>
            <w:r w:rsidR="00F539DB">
              <w:rPr>
                <w:noProof/>
                <w:webHidden/>
              </w:rPr>
              <w:tab/>
            </w:r>
            <w:r w:rsidR="00F539DB">
              <w:rPr>
                <w:noProof/>
                <w:webHidden/>
              </w:rPr>
              <w:fldChar w:fldCharType="begin"/>
            </w:r>
            <w:r w:rsidR="00F539DB">
              <w:rPr>
                <w:noProof/>
                <w:webHidden/>
              </w:rPr>
              <w:instrText xml:space="preserve"> PAGEREF _Toc48656871 \h </w:instrText>
            </w:r>
            <w:r w:rsidR="00F539DB">
              <w:rPr>
                <w:noProof/>
                <w:webHidden/>
              </w:rPr>
            </w:r>
            <w:r w:rsidR="00F539DB">
              <w:rPr>
                <w:noProof/>
                <w:webHidden/>
              </w:rPr>
              <w:fldChar w:fldCharType="separate"/>
            </w:r>
            <w:r w:rsidR="00F539DB">
              <w:rPr>
                <w:noProof/>
                <w:webHidden/>
              </w:rPr>
              <w:t>16</w:t>
            </w:r>
            <w:r w:rsidR="00F539DB">
              <w:rPr>
                <w:noProof/>
                <w:webHidden/>
              </w:rPr>
              <w:fldChar w:fldCharType="end"/>
            </w:r>
          </w:hyperlink>
        </w:p>
        <w:p w14:paraId="6ECFD0A1" w14:textId="1FBBA684" w:rsidR="00F539DB" w:rsidRDefault="00E73C5F">
          <w:pPr>
            <w:pStyle w:val="TOC3"/>
            <w:tabs>
              <w:tab w:val="left" w:pos="1100"/>
              <w:tab w:val="right" w:leader="dot" w:pos="10124"/>
            </w:tabs>
            <w:rPr>
              <w:rFonts w:asciiTheme="minorHAnsi" w:hAnsiTheme="minorHAnsi"/>
              <w:noProof/>
              <w:color w:val="auto"/>
              <w:sz w:val="22"/>
              <w:szCs w:val="22"/>
              <w:lang w:eastAsia="en-US"/>
            </w:rPr>
          </w:pPr>
          <w:hyperlink w:anchor="_Toc48656872" w:history="1">
            <w:r w:rsidR="00F539DB" w:rsidRPr="005E0709">
              <w:rPr>
                <w:rStyle w:val="Hyperlink"/>
                <w:noProof/>
              </w:rPr>
              <w:t>7.1.1.</w:t>
            </w:r>
            <w:r w:rsidR="00F539DB">
              <w:rPr>
                <w:rFonts w:asciiTheme="minorHAnsi" w:hAnsiTheme="minorHAnsi"/>
                <w:noProof/>
                <w:color w:val="auto"/>
                <w:sz w:val="22"/>
                <w:szCs w:val="22"/>
                <w:lang w:eastAsia="en-US"/>
              </w:rPr>
              <w:tab/>
            </w:r>
            <w:r w:rsidR="00F539DB" w:rsidRPr="005E0709">
              <w:rPr>
                <w:rStyle w:val="Hyperlink"/>
                <w:noProof/>
              </w:rPr>
              <w:t>EMV Contactless Transaction</w:t>
            </w:r>
            <w:r w:rsidR="00F539DB">
              <w:rPr>
                <w:noProof/>
                <w:webHidden/>
              </w:rPr>
              <w:tab/>
            </w:r>
            <w:r w:rsidR="00F539DB">
              <w:rPr>
                <w:noProof/>
                <w:webHidden/>
              </w:rPr>
              <w:fldChar w:fldCharType="begin"/>
            </w:r>
            <w:r w:rsidR="00F539DB">
              <w:rPr>
                <w:noProof/>
                <w:webHidden/>
              </w:rPr>
              <w:instrText xml:space="preserve"> PAGEREF _Toc48656872 \h </w:instrText>
            </w:r>
            <w:r w:rsidR="00F539DB">
              <w:rPr>
                <w:noProof/>
                <w:webHidden/>
              </w:rPr>
            </w:r>
            <w:r w:rsidR="00F539DB">
              <w:rPr>
                <w:noProof/>
                <w:webHidden/>
              </w:rPr>
              <w:fldChar w:fldCharType="separate"/>
            </w:r>
            <w:r w:rsidR="00F539DB">
              <w:rPr>
                <w:noProof/>
                <w:webHidden/>
              </w:rPr>
              <w:t>16</w:t>
            </w:r>
            <w:r w:rsidR="00F539DB">
              <w:rPr>
                <w:noProof/>
                <w:webHidden/>
              </w:rPr>
              <w:fldChar w:fldCharType="end"/>
            </w:r>
          </w:hyperlink>
        </w:p>
        <w:p w14:paraId="3583AA66" w14:textId="12E391CB" w:rsidR="00F539DB" w:rsidRDefault="00E73C5F">
          <w:pPr>
            <w:pStyle w:val="TOC3"/>
            <w:tabs>
              <w:tab w:val="left" w:pos="1100"/>
              <w:tab w:val="right" w:leader="dot" w:pos="10124"/>
            </w:tabs>
            <w:rPr>
              <w:rFonts w:asciiTheme="minorHAnsi" w:hAnsiTheme="minorHAnsi"/>
              <w:noProof/>
              <w:color w:val="auto"/>
              <w:sz w:val="22"/>
              <w:szCs w:val="22"/>
              <w:lang w:eastAsia="en-US"/>
            </w:rPr>
          </w:pPr>
          <w:hyperlink w:anchor="_Toc48656873" w:history="1">
            <w:r w:rsidR="00F539DB" w:rsidRPr="005E0709">
              <w:rPr>
                <w:rStyle w:val="Hyperlink"/>
                <w:noProof/>
              </w:rPr>
              <w:t>7.1.2.</w:t>
            </w:r>
            <w:r w:rsidR="00F539DB">
              <w:rPr>
                <w:rFonts w:asciiTheme="minorHAnsi" w:hAnsiTheme="minorHAnsi"/>
                <w:noProof/>
                <w:color w:val="auto"/>
                <w:sz w:val="22"/>
                <w:szCs w:val="22"/>
                <w:lang w:eastAsia="en-US"/>
              </w:rPr>
              <w:tab/>
            </w:r>
            <w:r w:rsidR="00F539DB" w:rsidRPr="005E0709">
              <w:rPr>
                <w:rStyle w:val="Hyperlink"/>
                <w:noProof/>
              </w:rPr>
              <w:t>No CVM Required Transaction Management</w:t>
            </w:r>
            <w:r w:rsidR="00F539DB">
              <w:rPr>
                <w:noProof/>
                <w:webHidden/>
              </w:rPr>
              <w:tab/>
            </w:r>
            <w:r w:rsidR="00F539DB">
              <w:rPr>
                <w:noProof/>
                <w:webHidden/>
              </w:rPr>
              <w:fldChar w:fldCharType="begin"/>
            </w:r>
            <w:r w:rsidR="00F539DB">
              <w:rPr>
                <w:noProof/>
                <w:webHidden/>
              </w:rPr>
              <w:instrText xml:space="preserve"> PAGEREF _Toc48656873 \h </w:instrText>
            </w:r>
            <w:r w:rsidR="00F539DB">
              <w:rPr>
                <w:noProof/>
                <w:webHidden/>
              </w:rPr>
            </w:r>
            <w:r w:rsidR="00F539DB">
              <w:rPr>
                <w:noProof/>
                <w:webHidden/>
              </w:rPr>
              <w:fldChar w:fldCharType="separate"/>
            </w:r>
            <w:r w:rsidR="00F539DB">
              <w:rPr>
                <w:noProof/>
                <w:webHidden/>
              </w:rPr>
              <w:t>17</w:t>
            </w:r>
            <w:r w:rsidR="00F539DB">
              <w:rPr>
                <w:noProof/>
                <w:webHidden/>
              </w:rPr>
              <w:fldChar w:fldCharType="end"/>
            </w:r>
          </w:hyperlink>
        </w:p>
        <w:p w14:paraId="172CD2EA" w14:textId="37560133" w:rsidR="00F539DB" w:rsidRDefault="00E73C5F">
          <w:pPr>
            <w:pStyle w:val="TOC2"/>
            <w:tabs>
              <w:tab w:val="left" w:pos="880"/>
              <w:tab w:val="right" w:leader="dot" w:pos="10124"/>
            </w:tabs>
            <w:rPr>
              <w:rFonts w:asciiTheme="minorHAnsi" w:hAnsiTheme="minorHAnsi"/>
              <w:noProof/>
              <w:color w:val="auto"/>
              <w:sz w:val="22"/>
              <w:szCs w:val="22"/>
              <w:lang w:eastAsia="en-US"/>
            </w:rPr>
          </w:pPr>
          <w:hyperlink w:anchor="_Toc48656874" w:history="1">
            <w:r w:rsidR="00F539DB" w:rsidRPr="005E0709">
              <w:rPr>
                <w:rStyle w:val="Hyperlink"/>
                <w:noProof/>
              </w:rPr>
              <w:t>7.2.</w:t>
            </w:r>
            <w:r w:rsidR="00F539DB">
              <w:rPr>
                <w:rFonts w:asciiTheme="minorHAnsi" w:hAnsiTheme="minorHAnsi"/>
                <w:noProof/>
                <w:color w:val="auto"/>
                <w:sz w:val="22"/>
                <w:szCs w:val="22"/>
                <w:lang w:eastAsia="en-US"/>
              </w:rPr>
              <w:tab/>
            </w:r>
            <w:r w:rsidR="00F539DB" w:rsidRPr="005E0709">
              <w:rPr>
                <w:rStyle w:val="Hyperlink"/>
                <w:noProof/>
              </w:rPr>
              <w:t>REQC005. POS NAPAS Contactless Chip Transactions</w:t>
            </w:r>
            <w:r w:rsidR="00F539DB">
              <w:rPr>
                <w:noProof/>
                <w:webHidden/>
              </w:rPr>
              <w:tab/>
            </w:r>
            <w:r w:rsidR="00F539DB">
              <w:rPr>
                <w:noProof/>
                <w:webHidden/>
              </w:rPr>
              <w:fldChar w:fldCharType="begin"/>
            </w:r>
            <w:r w:rsidR="00F539DB">
              <w:rPr>
                <w:noProof/>
                <w:webHidden/>
              </w:rPr>
              <w:instrText xml:space="preserve"> PAGEREF _Toc48656874 \h </w:instrText>
            </w:r>
            <w:r w:rsidR="00F539DB">
              <w:rPr>
                <w:noProof/>
                <w:webHidden/>
              </w:rPr>
            </w:r>
            <w:r w:rsidR="00F539DB">
              <w:rPr>
                <w:noProof/>
                <w:webHidden/>
              </w:rPr>
              <w:fldChar w:fldCharType="separate"/>
            </w:r>
            <w:r w:rsidR="00F539DB">
              <w:rPr>
                <w:noProof/>
                <w:webHidden/>
              </w:rPr>
              <w:t>18</w:t>
            </w:r>
            <w:r w:rsidR="00F539DB">
              <w:rPr>
                <w:noProof/>
                <w:webHidden/>
              </w:rPr>
              <w:fldChar w:fldCharType="end"/>
            </w:r>
          </w:hyperlink>
        </w:p>
        <w:p w14:paraId="2DA415E7" w14:textId="41E63C23" w:rsidR="00F539DB" w:rsidRDefault="00E73C5F">
          <w:pPr>
            <w:pStyle w:val="TOC3"/>
            <w:tabs>
              <w:tab w:val="left" w:pos="1100"/>
              <w:tab w:val="right" w:leader="dot" w:pos="10124"/>
            </w:tabs>
            <w:rPr>
              <w:rFonts w:asciiTheme="minorHAnsi" w:hAnsiTheme="minorHAnsi"/>
              <w:noProof/>
              <w:color w:val="auto"/>
              <w:sz w:val="22"/>
              <w:szCs w:val="22"/>
              <w:lang w:eastAsia="en-US"/>
            </w:rPr>
          </w:pPr>
          <w:hyperlink w:anchor="_Toc48656875" w:history="1">
            <w:r w:rsidR="00F539DB" w:rsidRPr="005E0709">
              <w:rPr>
                <w:rStyle w:val="Hyperlink"/>
                <w:noProof/>
              </w:rPr>
              <w:t>7.2.1.</w:t>
            </w:r>
            <w:r w:rsidR="00F539DB">
              <w:rPr>
                <w:rFonts w:asciiTheme="minorHAnsi" w:hAnsiTheme="minorHAnsi"/>
                <w:noProof/>
                <w:color w:val="auto"/>
                <w:sz w:val="22"/>
                <w:szCs w:val="22"/>
                <w:lang w:eastAsia="en-US"/>
              </w:rPr>
              <w:tab/>
            </w:r>
            <w:r w:rsidR="00F539DB" w:rsidRPr="005E0709">
              <w:rPr>
                <w:rStyle w:val="Hyperlink"/>
                <w:noProof/>
              </w:rPr>
              <w:t>Business Requirement</w:t>
            </w:r>
            <w:r w:rsidR="00F539DB">
              <w:rPr>
                <w:noProof/>
                <w:webHidden/>
              </w:rPr>
              <w:tab/>
            </w:r>
            <w:r w:rsidR="00F539DB">
              <w:rPr>
                <w:noProof/>
                <w:webHidden/>
              </w:rPr>
              <w:fldChar w:fldCharType="begin"/>
            </w:r>
            <w:r w:rsidR="00F539DB">
              <w:rPr>
                <w:noProof/>
                <w:webHidden/>
              </w:rPr>
              <w:instrText xml:space="preserve"> PAGEREF _Toc48656875 \h </w:instrText>
            </w:r>
            <w:r w:rsidR="00F539DB">
              <w:rPr>
                <w:noProof/>
                <w:webHidden/>
              </w:rPr>
            </w:r>
            <w:r w:rsidR="00F539DB">
              <w:rPr>
                <w:noProof/>
                <w:webHidden/>
              </w:rPr>
              <w:fldChar w:fldCharType="separate"/>
            </w:r>
            <w:r w:rsidR="00F539DB">
              <w:rPr>
                <w:noProof/>
                <w:webHidden/>
              </w:rPr>
              <w:t>18</w:t>
            </w:r>
            <w:r w:rsidR="00F539DB">
              <w:rPr>
                <w:noProof/>
                <w:webHidden/>
              </w:rPr>
              <w:fldChar w:fldCharType="end"/>
            </w:r>
          </w:hyperlink>
        </w:p>
        <w:p w14:paraId="0AE90FEB" w14:textId="36E620CF" w:rsidR="00F539DB" w:rsidRDefault="00E73C5F">
          <w:pPr>
            <w:pStyle w:val="TOC3"/>
            <w:tabs>
              <w:tab w:val="left" w:pos="1100"/>
              <w:tab w:val="right" w:leader="dot" w:pos="10124"/>
            </w:tabs>
            <w:rPr>
              <w:rFonts w:asciiTheme="minorHAnsi" w:hAnsiTheme="minorHAnsi"/>
              <w:noProof/>
              <w:color w:val="auto"/>
              <w:sz w:val="22"/>
              <w:szCs w:val="22"/>
              <w:lang w:eastAsia="en-US"/>
            </w:rPr>
          </w:pPr>
          <w:hyperlink w:anchor="_Toc48656876" w:history="1">
            <w:r w:rsidR="00F539DB" w:rsidRPr="005E0709">
              <w:rPr>
                <w:rStyle w:val="Hyperlink"/>
                <w:noProof/>
              </w:rPr>
              <w:t>7.2.2.</w:t>
            </w:r>
            <w:r w:rsidR="00F539DB">
              <w:rPr>
                <w:rFonts w:asciiTheme="minorHAnsi" w:hAnsiTheme="minorHAnsi"/>
                <w:noProof/>
                <w:color w:val="auto"/>
                <w:sz w:val="22"/>
                <w:szCs w:val="22"/>
                <w:lang w:eastAsia="en-US"/>
              </w:rPr>
              <w:tab/>
            </w:r>
            <w:r w:rsidR="00F539DB" w:rsidRPr="005E0709">
              <w:rPr>
                <w:rStyle w:val="Hyperlink"/>
                <w:noProof/>
              </w:rPr>
              <w:t>Technical Details</w:t>
            </w:r>
            <w:r w:rsidR="00F539DB">
              <w:rPr>
                <w:noProof/>
                <w:webHidden/>
              </w:rPr>
              <w:tab/>
            </w:r>
            <w:r w:rsidR="00F539DB">
              <w:rPr>
                <w:noProof/>
                <w:webHidden/>
              </w:rPr>
              <w:fldChar w:fldCharType="begin"/>
            </w:r>
            <w:r w:rsidR="00F539DB">
              <w:rPr>
                <w:noProof/>
                <w:webHidden/>
              </w:rPr>
              <w:instrText xml:space="preserve"> PAGEREF _Toc48656876 \h </w:instrText>
            </w:r>
            <w:r w:rsidR="00F539DB">
              <w:rPr>
                <w:noProof/>
                <w:webHidden/>
              </w:rPr>
            </w:r>
            <w:r w:rsidR="00F539DB">
              <w:rPr>
                <w:noProof/>
                <w:webHidden/>
              </w:rPr>
              <w:fldChar w:fldCharType="separate"/>
            </w:r>
            <w:r w:rsidR="00F539DB">
              <w:rPr>
                <w:noProof/>
                <w:webHidden/>
              </w:rPr>
              <w:t>18</w:t>
            </w:r>
            <w:r w:rsidR="00F539DB">
              <w:rPr>
                <w:noProof/>
                <w:webHidden/>
              </w:rPr>
              <w:fldChar w:fldCharType="end"/>
            </w:r>
          </w:hyperlink>
        </w:p>
        <w:p w14:paraId="2A146B69" w14:textId="48BB81C4" w:rsidR="00F539DB" w:rsidRDefault="00E73C5F">
          <w:pPr>
            <w:pStyle w:val="TOC1"/>
            <w:tabs>
              <w:tab w:val="left" w:pos="660"/>
              <w:tab w:val="right" w:leader="dot" w:pos="10124"/>
            </w:tabs>
            <w:rPr>
              <w:rFonts w:asciiTheme="minorHAnsi" w:hAnsiTheme="minorHAnsi"/>
              <w:noProof/>
              <w:color w:val="auto"/>
              <w:sz w:val="22"/>
              <w:szCs w:val="22"/>
              <w:lang w:eastAsia="en-US"/>
            </w:rPr>
          </w:pPr>
          <w:hyperlink w:anchor="_Toc48656877" w:history="1">
            <w:r w:rsidR="00F539DB" w:rsidRPr="005E0709">
              <w:rPr>
                <w:rStyle w:val="Hyperlink"/>
                <w:noProof/>
              </w:rPr>
              <w:t>8.</w:t>
            </w:r>
            <w:r w:rsidR="00F539DB">
              <w:rPr>
                <w:rFonts w:asciiTheme="minorHAnsi" w:hAnsiTheme="minorHAnsi"/>
                <w:noProof/>
                <w:color w:val="auto"/>
                <w:sz w:val="22"/>
                <w:szCs w:val="22"/>
                <w:lang w:eastAsia="en-US"/>
              </w:rPr>
              <w:tab/>
            </w:r>
            <w:r w:rsidR="00F539DB" w:rsidRPr="005E0709">
              <w:rPr>
                <w:rStyle w:val="Hyperlink"/>
                <w:noProof/>
              </w:rPr>
              <w:t>NAPAS Certification</w:t>
            </w:r>
            <w:r w:rsidR="00F539DB">
              <w:rPr>
                <w:noProof/>
                <w:webHidden/>
              </w:rPr>
              <w:tab/>
            </w:r>
            <w:r w:rsidR="00F539DB">
              <w:rPr>
                <w:noProof/>
                <w:webHidden/>
              </w:rPr>
              <w:fldChar w:fldCharType="begin"/>
            </w:r>
            <w:r w:rsidR="00F539DB">
              <w:rPr>
                <w:noProof/>
                <w:webHidden/>
              </w:rPr>
              <w:instrText xml:space="preserve"> PAGEREF _Toc48656877 \h </w:instrText>
            </w:r>
            <w:r w:rsidR="00F539DB">
              <w:rPr>
                <w:noProof/>
                <w:webHidden/>
              </w:rPr>
            </w:r>
            <w:r w:rsidR="00F539DB">
              <w:rPr>
                <w:noProof/>
                <w:webHidden/>
              </w:rPr>
              <w:fldChar w:fldCharType="separate"/>
            </w:r>
            <w:r w:rsidR="00F539DB">
              <w:rPr>
                <w:noProof/>
                <w:webHidden/>
              </w:rPr>
              <w:t>19</w:t>
            </w:r>
            <w:r w:rsidR="00F539DB">
              <w:rPr>
                <w:noProof/>
                <w:webHidden/>
              </w:rPr>
              <w:fldChar w:fldCharType="end"/>
            </w:r>
          </w:hyperlink>
        </w:p>
        <w:p w14:paraId="6C696818" w14:textId="4866142A" w:rsidR="00F539DB" w:rsidRDefault="00E73C5F">
          <w:pPr>
            <w:pStyle w:val="TOC2"/>
            <w:tabs>
              <w:tab w:val="left" w:pos="880"/>
              <w:tab w:val="right" w:leader="dot" w:pos="10124"/>
            </w:tabs>
            <w:rPr>
              <w:rFonts w:asciiTheme="minorHAnsi" w:hAnsiTheme="minorHAnsi"/>
              <w:noProof/>
              <w:color w:val="auto"/>
              <w:sz w:val="22"/>
              <w:szCs w:val="22"/>
              <w:lang w:eastAsia="en-US"/>
            </w:rPr>
          </w:pPr>
          <w:hyperlink w:anchor="_Toc48656878" w:history="1">
            <w:r w:rsidR="00F539DB" w:rsidRPr="005E0709">
              <w:rPr>
                <w:rStyle w:val="Hyperlink"/>
                <w:noProof/>
              </w:rPr>
              <w:t>8.1.</w:t>
            </w:r>
            <w:r w:rsidR="00F539DB">
              <w:rPr>
                <w:rFonts w:asciiTheme="minorHAnsi" w:hAnsiTheme="minorHAnsi"/>
                <w:noProof/>
                <w:color w:val="auto"/>
                <w:sz w:val="22"/>
                <w:szCs w:val="22"/>
                <w:lang w:eastAsia="en-US"/>
              </w:rPr>
              <w:tab/>
            </w:r>
            <w:r w:rsidR="00F539DB" w:rsidRPr="005E0709">
              <w:rPr>
                <w:rStyle w:val="Hyperlink"/>
                <w:noProof/>
              </w:rPr>
              <w:t>Introduction</w:t>
            </w:r>
            <w:r w:rsidR="00F539DB">
              <w:rPr>
                <w:noProof/>
                <w:webHidden/>
              </w:rPr>
              <w:tab/>
            </w:r>
            <w:r w:rsidR="00F539DB">
              <w:rPr>
                <w:noProof/>
                <w:webHidden/>
              </w:rPr>
              <w:fldChar w:fldCharType="begin"/>
            </w:r>
            <w:r w:rsidR="00F539DB">
              <w:rPr>
                <w:noProof/>
                <w:webHidden/>
              </w:rPr>
              <w:instrText xml:space="preserve"> PAGEREF _Toc48656878 \h </w:instrText>
            </w:r>
            <w:r w:rsidR="00F539DB">
              <w:rPr>
                <w:noProof/>
                <w:webHidden/>
              </w:rPr>
            </w:r>
            <w:r w:rsidR="00F539DB">
              <w:rPr>
                <w:noProof/>
                <w:webHidden/>
              </w:rPr>
              <w:fldChar w:fldCharType="separate"/>
            </w:r>
            <w:r w:rsidR="00F539DB">
              <w:rPr>
                <w:noProof/>
                <w:webHidden/>
              </w:rPr>
              <w:t>19</w:t>
            </w:r>
            <w:r w:rsidR="00F539DB">
              <w:rPr>
                <w:noProof/>
                <w:webHidden/>
              </w:rPr>
              <w:fldChar w:fldCharType="end"/>
            </w:r>
          </w:hyperlink>
        </w:p>
        <w:p w14:paraId="22CB4F77" w14:textId="5370DEED" w:rsidR="00F539DB" w:rsidRDefault="00E73C5F">
          <w:pPr>
            <w:pStyle w:val="TOC3"/>
            <w:tabs>
              <w:tab w:val="left" w:pos="1100"/>
              <w:tab w:val="right" w:leader="dot" w:pos="10124"/>
            </w:tabs>
            <w:rPr>
              <w:rFonts w:asciiTheme="minorHAnsi" w:hAnsiTheme="minorHAnsi"/>
              <w:noProof/>
              <w:color w:val="auto"/>
              <w:sz w:val="22"/>
              <w:szCs w:val="22"/>
              <w:lang w:eastAsia="en-US"/>
            </w:rPr>
          </w:pPr>
          <w:hyperlink w:anchor="_Toc48656879" w:history="1">
            <w:r w:rsidR="00F539DB" w:rsidRPr="005E0709">
              <w:rPr>
                <w:rStyle w:val="Hyperlink"/>
                <w:noProof/>
              </w:rPr>
              <w:t>8.1.1.</w:t>
            </w:r>
            <w:r w:rsidR="00F539DB">
              <w:rPr>
                <w:rFonts w:asciiTheme="minorHAnsi" w:hAnsiTheme="minorHAnsi"/>
                <w:noProof/>
                <w:color w:val="auto"/>
                <w:sz w:val="22"/>
                <w:szCs w:val="22"/>
                <w:lang w:eastAsia="en-US"/>
              </w:rPr>
              <w:tab/>
            </w:r>
            <w:r w:rsidR="00F539DB" w:rsidRPr="005E0709">
              <w:rPr>
                <w:rStyle w:val="Hyperlink"/>
                <w:noProof/>
              </w:rPr>
              <w:t>Host Certification</w:t>
            </w:r>
            <w:r w:rsidR="00F539DB">
              <w:rPr>
                <w:noProof/>
                <w:webHidden/>
              </w:rPr>
              <w:tab/>
            </w:r>
            <w:r w:rsidR="00F539DB">
              <w:rPr>
                <w:noProof/>
                <w:webHidden/>
              </w:rPr>
              <w:fldChar w:fldCharType="begin"/>
            </w:r>
            <w:r w:rsidR="00F539DB">
              <w:rPr>
                <w:noProof/>
                <w:webHidden/>
              </w:rPr>
              <w:instrText xml:space="preserve"> PAGEREF _Toc48656879 \h </w:instrText>
            </w:r>
            <w:r w:rsidR="00F539DB">
              <w:rPr>
                <w:noProof/>
                <w:webHidden/>
              </w:rPr>
            </w:r>
            <w:r w:rsidR="00F539DB">
              <w:rPr>
                <w:noProof/>
                <w:webHidden/>
              </w:rPr>
              <w:fldChar w:fldCharType="separate"/>
            </w:r>
            <w:r w:rsidR="00F539DB">
              <w:rPr>
                <w:noProof/>
                <w:webHidden/>
              </w:rPr>
              <w:t>19</w:t>
            </w:r>
            <w:r w:rsidR="00F539DB">
              <w:rPr>
                <w:noProof/>
                <w:webHidden/>
              </w:rPr>
              <w:fldChar w:fldCharType="end"/>
            </w:r>
          </w:hyperlink>
        </w:p>
        <w:p w14:paraId="6CB44DB0" w14:textId="6E011E6D" w:rsidR="00F539DB" w:rsidRDefault="00E73C5F">
          <w:pPr>
            <w:pStyle w:val="TOC2"/>
            <w:tabs>
              <w:tab w:val="left" w:pos="880"/>
              <w:tab w:val="right" w:leader="dot" w:pos="10124"/>
            </w:tabs>
            <w:rPr>
              <w:rFonts w:asciiTheme="minorHAnsi" w:hAnsiTheme="minorHAnsi"/>
              <w:noProof/>
              <w:color w:val="auto"/>
              <w:sz w:val="22"/>
              <w:szCs w:val="22"/>
              <w:lang w:eastAsia="en-US"/>
            </w:rPr>
          </w:pPr>
          <w:hyperlink w:anchor="_Toc48656880" w:history="1">
            <w:r w:rsidR="00F539DB" w:rsidRPr="005E0709">
              <w:rPr>
                <w:rStyle w:val="Hyperlink"/>
                <w:noProof/>
              </w:rPr>
              <w:t>8.2.</w:t>
            </w:r>
            <w:r w:rsidR="00F539DB">
              <w:rPr>
                <w:rFonts w:asciiTheme="minorHAnsi" w:hAnsiTheme="minorHAnsi"/>
                <w:noProof/>
                <w:color w:val="auto"/>
                <w:sz w:val="22"/>
                <w:szCs w:val="22"/>
                <w:lang w:eastAsia="en-US"/>
              </w:rPr>
              <w:tab/>
            </w:r>
            <w:r w:rsidR="00F539DB" w:rsidRPr="005E0709">
              <w:rPr>
                <w:rStyle w:val="Hyperlink"/>
                <w:noProof/>
              </w:rPr>
              <w:t>REQC006. Host Certification</w:t>
            </w:r>
            <w:r w:rsidR="00F539DB">
              <w:rPr>
                <w:noProof/>
                <w:webHidden/>
              </w:rPr>
              <w:tab/>
            </w:r>
            <w:r w:rsidR="00F539DB">
              <w:rPr>
                <w:noProof/>
                <w:webHidden/>
              </w:rPr>
              <w:fldChar w:fldCharType="begin"/>
            </w:r>
            <w:r w:rsidR="00F539DB">
              <w:rPr>
                <w:noProof/>
                <w:webHidden/>
              </w:rPr>
              <w:instrText xml:space="preserve"> PAGEREF _Toc48656880 \h </w:instrText>
            </w:r>
            <w:r w:rsidR="00F539DB">
              <w:rPr>
                <w:noProof/>
                <w:webHidden/>
              </w:rPr>
            </w:r>
            <w:r w:rsidR="00F539DB">
              <w:rPr>
                <w:noProof/>
                <w:webHidden/>
              </w:rPr>
              <w:fldChar w:fldCharType="separate"/>
            </w:r>
            <w:r w:rsidR="00F539DB">
              <w:rPr>
                <w:noProof/>
                <w:webHidden/>
              </w:rPr>
              <w:t>20</w:t>
            </w:r>
            <w:r w:rsidR="00F539DB">
              <w:rPr>
                <w:noProof/>
                <w:webHidden/>
              </w:rPr>
              <w:fldChar w:fldCharType="end"/>
            </w:r>
          </w:hyperlink>
        </w:p>
        <w:p w14:paraId="5C154163" w14:textId="3B7C3FF6" w:rsidR="00F539DB" w:rsidRDefault="00E73C5F">
          <w:pPr>
            <w:pStyle w:val="TOC3"/>
            <w:tabs>
              <w:tab w:val="left" w:pos="1100"/>
              <w:tab w:val="right" w:leader="dot" w:pos="10124"/>
            </w:tabs>
            <w:rPr>
              <w:rFonts w:asciiTheme="minorHAnsi" w:hAnsiTheme="minorHAnsi"/>
              <w:noProof/>
              <w:color w:val="auto"/>
              <w:sz w:val="22"/>
              <w:szCs w:val="22"/>
              <w:lang w:eastAsia="en-US"/>
            </w:rPr>
          </w:pPr>
          <w:hyperlink w:anchor="_Toc48656881" w:history="1">
            <w:r w:rsidR="00F539DB" w:rsidRPr="005E0709">
              <w:rPr>
                <w:rStyle w:val="Hyperlink"/>
                <w:noProof/>
              </w:rPr>
              <w:t>8.2.1.</w:t>
            </w:r>
            <w:r w:rsidR="00F539DB">
              <w:rPr>
                <w:rFonts w:asciiTheme="minorHAnsi" w:hAnsiTheme="minorHAnsi"/>
                <w:noProof/>
                <w:color w:val="auto"/>
                <w:sz w:val="22"/>
                <w:szCs w:val="22"/>
                <w:lang w:eastAsia="en-US"/>
              </w:rPr>
              <w:tab/>
            </w:r>
            <w:r w:rsidR="00F539DB" w:rsidRPr="005E0709">
              <w:rPr>
                <w:rStyle w:val="Hyperlink"/>
                <w:noProof/>
              </w:rPr>
              <w:t>Business Requirement</w:t>
            </w:r>
            <w:r w:rsidR="00F539DB">
              <w:rPr>
                <w:noProof/>
                <w:webHidden/>
              </w:rPr>
              <w:tab/>
            </w:r>
            <w:r w:rsidR="00F539DB">
              <w:rPr>
                <w:noProof/>
                <w:webHidden/>
              </w:rPr>
              <w:fldChar w:fldCharType="begin"/>
            </w:r>
            <w:r w:rsidR="00F539DB">
              <w:rPr>
                <w:noProof/>
                <w:webHidden/>
              </w:rPr>
              <w:instrText xml:space="preserve"> PAGEREF _Toc48656881 \h </w:instrText>
            </w:r>
            <w:r w:rsidR="00F539DB">
              <w:rPr>
                <w:noProof/>
                <w:webHidden/>
              </w:rPr>
            </w:r>
            <w:r w:rsidR="00F539DB">
              <w:rPr>
                <w:noProof/>
                <w:webHidden/>
              </w:rPr>
              <w:fldChar w:fldCharType="separate"/>
            </w:r>
            <w:r w:rsidR="00F539DB">
              <w:rPr>
                <w:noProof/>
                <w:webHidden/>
              </w:rPr>
              <w:t>20</w:t>
            </w:r>
            <w:r w:rsidR="00F539DB">
              <w:rPr>
                <w:noProof/>
                <w:webHidden/>
              </w:rPr>
              <w:fldChar w:fldCharType="end"/>
            </w:r>
          </w:hyperlink>
        </w:p>
        <w:p w14:paraId="367A54E6" w14:textId="641C3A6F" w:rsidR="00F539DB" w:rsidRDefault="00E73C5F">
          <w:pPr>
            <w:pStyle w:val="TOC3"/>
            <w:tabs>
              <w:tab w:val="left" w:pos="1100"/>
              <w:tab w:val="right" w:leader="dot" w:pos="10124"/>
            </w:tabs>
            <w:rPr>
              <w:rFonts w:asciiTheme="minorHAnsi" w:hAnsiTheme="minorHAnsi"/>
              <w:noProof/>
              <w:color w:val="auto"/>
              <w:sz w:val="22"/>
              <w:szCs w:val="22"/>
              <w:lang w:eastAsia="en-US"/>
            </w:rPr>
          </w:pPr>
          <w:hyperlink w:anchor="_Toc48656882" w:history="1">
            <w:r w:rsidR="00F539DB" w:rsidRPr="005E0709">
              <w:rPr>
                <w:rStyle w:val="Hyperlink"/>
                <w:noProof/>
              </w:rPr>
              <w:t>8.2.1.</w:t>
            </w:r>
            <w:r w:rsidR="00F539DB">
              <w:rPr>
                <w:rFonts w:asciiTheme="minorHAnsi" w:hAnsiTheme="minorHAnsi"/>
                <w:noProof/>
                <w:color w:val="auto"/>
                <w:sz w:val="22"/>
                <w:szCs w:val="22"/>
                <w:lang w:eastAsia="en-US"/>
              </w:rPr>
              <w:tab/>
            </w:r>
            <w:r w:rsidR="00F539DB" w:rsidRPr="005E0709">
              <w:rPr>
                <w:rStyle w:val="Hyperlink"/>
                <w:noProof/>
              </w:rPr>
              <w:t>Technical Details</w:t>
            </w:r>
            <w:r w:rsidR="00F539DB">
              <w:rPr>
                <w:noProof/>
                <w:webHidden/>
              </w:rPr>
              <w:tab/>
            </w:r>
            <w:r w:rsidR="00F539DB">
              <w:rPr>
                <w:noProof/>
                <w:webHidden/>
              </w:rPr>
              <w:fldChar w:fldCharType="begin"/>
            </w:r>
            <w:r w:rsidR="00F539DB">
              <w:rPr>
                <w:noProof/>
                <w:webHidden/>
              </w:rPr>
              <w:instrText xml:space="preserve"> PAGEREF _Toc48656882 \h </w:instrText>
            </w:r>
            <w:r w:rsidR="00F539DB">
              <w:rPr>
                <w:noProof/>
                <w:webHidden/>
              </w:rPr>
            </w:r>
            <w:r w:rsidR="00F539DB">
              <w:rPr>
                <w:noProof/>
                <w:webHidden/>
              </w:rPr>
              <w:fldChar w:fldCharType="separate"/>
            </w:r>
            <w:r w:rsidR="00F539DB">
              <w:rPr>
                <w:noProof/>
                <w:webHidden/>
              </w:rPr>
              <w:t>20</w:t>
            </w:r>
            <w:r w:rsidR="00F539DB">
              <w:rPr>
                <w:noProof/>
                <w:webHidden/>
              </w:rPr>
              <w:fldChar w:fldCharType="end"/>
            </w:r>
          </w:hyperlink>
        </w:p>
        <w:p w14:paraId="0E17BE8B" w14:textId="63A37A53" w:rsidR="00F539DB" w:rsidRDefault="00E73C5F">
          <w:pPr>
            <w:pStyle w:val="TOC2"/>
            <w:tabs>
              <w:tab w:val="left" w:pos="880"/>
              <w:tab w:val="right" w:leader="dot" w:pos="10124"/>
            </w:tabs>
            <w:rPr>
              <w:rFonts w:asciiTheme="minorHAnsi" w:hAnsiTheme="minorHAnsi"/>
              <w:noProof/>
              <w:color w:val="auto"/>
              <w:sz w:val="22"/>
              <w:szCs w:val="22"/>
              <w:lang w:eastAsia="en-US"/>
            </w:rPr>
          </w:pPr>
          <w:hyperlink w:anchor="_Toc48656883" w:history="1">
            <w:r w:rsidR="00F539DB" w:rsidRPr="005E0709">
              <w:rPr>
                <w:rStyle w:val="Hyperlink"/>
                <w:noProof/>
              </w:rPr>
              <w:t>8.3.</w:t>
            </w:r>
            <w:r w:rsidR="00F539DB">
              <w:rPr>
                <w:rFonts w:asciiTheme="minorHAnsi" w:hAnsiTheme="minorHAnsi"/>
                <w:noProof/>
                <w:color w:val="auto"/>
                <w:sz w:val="22"/>
                <w:szCs w:val="22"/>
                <w:lang w:eastAsia="en-US"/>
              </w:rPr>
              <w:tab/>
            </w:r>
            <w:r w:rsidR="00F539DB" w:rsidRPr="005E0709">
              <w:rPr>
                <w:rStyle w:val="Hyperlink"/>
                <w:noProof/>
              </w:rPr>
              <w:t>REQC007. Device Certification</w:t>
            </w:r>
            <w:r w:rsidR="00F539DB">
              <w:rPr>
                <w:noProof/>
                <w:webHidden/>
              </w:rPr>
              <w:tab/>
            </w:r>
            <w:r w:rsidR="00F539DB">
              <w:rPr>
                <w:noProof/>
                <w:webHidden/>
              </w:rPr>
              <w:fldChar w:fldCharType="begin"/>
            </w:r>
            <w:r w:rsidR="00F539DB">
              <w:rPr>
                <w:noProof/>
                <w:webHidden/>
              </w:rPr>
              <w:instrText xml:space="preserve"> PAGEREF _Toc48656883 \h </w:instrText>
            </w:r>
            <w:r w:rsidR="00F539DB">
              <w:rPr>
                <w:noProof/>
                <w:webHidden/>
              </w:rPr>
            </w:r>
            <w:r w:rsidR="00F539DB">
              <w:rPr>
                <w:noProof/>
                <w:webHidden/>
              </w:rPr>
              <w:fldChar w:fldCharType="separate"/>
            </w:r>
            <w:r w:rsidR="00F539DB">
              <w:rPr>
                <w:noProof/>
                <w:webHidden/>
              </w:rPr>
              <w:t>21</w:t>
            </w:r>
            <w:r w:rsidR="00F539DB">
              <w:rPr>
                <w:noProof/>
                <w:webHidden/>
              </w:rPr>
              <w:fldChar w:fldCharType="end"/>
            </w:r>
          </w:hyperlink>
        </w:p>
        <w:p w14:paraId="3FF59CCF" w14:textId="60A65176" w:rsidR="00F539DB" w:rsidRDefault="00E73C5F">
          <w:pPr>
            <w:pStyle w:val="TOC3"/>
            <w:tabs>
              <w:tab w:val="left" w:pos="1100"/>
              <w:tab w:val="right" w:leader="dot" w:pos="10124"/>
            </w:tabs>
            <w:rPr>
              <w:rFonts w:asciiTheme="minorHAnsi" w:hAnsiTheme="minorHAnsi"/>
              <w:noProof/>
              <w:color w:val="auto"/>
              <w:sz w:val="22"/>
              <w:szCs w:val="22"/>
              <w:lang w:eastAsia="en-US"/>
            </w:rPr>
          </w:pPr>
          <w:hyperlink w:anchor="_Toc48656884" w:history="1">
            <w:r w:rsidR="00F539DB" w:rsidRPr="005E0709">
              <w:rPr>
                <w:rStyle w:val="Hyperlink"/>
                <w:noProof/>
              </w:rPr>
              <w:t>8.3.1.</w:t>
            </w:r>
            <w:r w:rsidR="00F539DB">
              <w:rPr>
                <w:rFonts w:asciiTheme="minorHAnsi" w:hAnsiTheme="minorHAnsi"/>
                <w:noProof/>
                <w:color w:val="auto"/>
                <w:sz w:val="22"/>
                <w:szCs w:val="22"/>
                <w:lang w:eastAsia="en-US"/>
              </w:rPr>
              <w:tab/>
            </w:r>
            <w:r w:rsidR="00F539DB" w:rsidRPr="005E0709">
              <w:rPr>
                <w:rStyle w:val="Hyperlink"/>
                <w:noProof/>
              </w:rPr>
              <w:t>Business Requirement</w:t>
            </w:r>
            <w:r w:rsidR="00F539DB">
              <w:rPr>
                <w:noProof/>
                <w:webHidden/>
              </w:rPr>
              <w:tab/>
            </w:r>
            <w:r w:rsidR="00F539DB">
              <w:rPr>
                <w:noProof/>
                <w:webHidden/>
              </w:rPr>
              <w:fldChar w:fldCharType="begin"/>
            </w:r>
            <w:r w:rsidR="00F539DB">
              <w:rPr>
                <w:noProof/>
                <w:webHidden/>
              </w:rPr>
              <w:instrText xml:space="preserve"> PAGEREF _Toc48656884 \h </w:instrText>
            </w:r>
            <w:r w:rsidR="00F539DB">
              <w:rPr>
                <w:noProof/>
                <w:webHidden/>
              </w:rPr>
            </w:r>
            <w:r w:rsidR="00F539DB">
              <w:rPr>
                <w:noProof/>
                <w:webHidden/>
              </w:rPr>
              <w:fldChar w:fldCharType="separate"/>
            </w:r>
            <w:r w:rsidR="00F539DB">
              <w:rPr>
                <w:noProof/>
                <w:webHidden/>
              </w:rPr>
              <w:t>21</w:t>
            </w:r>
            <w:r w:rsidR="00F539DB">
              <w:rPr>
                <w:noProof/>
                <w:webHidden/>
              </w:rPr>
              <w:fldChar w:fldCharType="end"/>
            </w:r>
          </w:hyperlink>
        </w:p>
        <w:p w14:paraId="4C8D8186" w14:textId="0696BB36" w:rsidR="00F539DB" w:rsidRDefault="00E73C5F">
          <w:pPr>
            <w:pStyle w:val="TOC3"/>
            <w:tabs>
              <w:tab w:val="left" w:pos="1100"/>
              <w:tab w:val="right" w:leader="dot" w:pos="10124"/>
            </w:tabs>
            <w:rPr>
              <w:rFonts w:asciiTheme="minorHAnsi" w:hAnsiTheme="minorHAnsi"/>
              <w:noProof/>
              <w:color w:val="auto"/>
              <w:sz w:val="22"/>
              <w:szCs w:val="22"/>
              <w:lang w:eastAsia="en-US"/>
            </w:rPr>
          </w:pPr>
          <w:hyperlink w:anchor="_Toc48656885" w:history="1">
            <w:r w:rsidR="00F539DB" w:rsidRPr="005E0709">
              <w:rPr>
                <w:rStyle w:val="Hyperlink"/>
                <w:noProof/>
              </w:rPr>
              <w:t>8.3.2.</w:t>
            </w:r>
            <w:r w:rsidR="00F539DB">
              <w:rPr>
                <w:rFonts w:asciiTheme="minorHAnsi" w:hAnsiTheme="minorHAnsi"/>
                <w:noProof/>
                <w:color w:val="auto"/>
                <w:sz w:val="22"/>
                <w:szCs w:val="22"/>
                <w:lang w:eastAsia="en-US"/>
              </w:rPr>
              <w:tab/>
            </w:r>
            <w:r w:rsidR="00F539DB" w:rsidRPr="005E0709">
              <w:rPr>
                <w:rStyle w:val="Hyperlink"/>
                <w:noProof/>
              </w:rPr>
              <w:t>Technical Details</w:t>
            </w:r>
            <w:r w:rsidR="00F539DB">
              <w:rPr>
                <w:noProof/>
                <w:webHidden/>
              </w:rPr>
              <w:tab/>
            </w:r>
            <w:r w:rsidR="00F539DB">
              <w:rPr>
                <w:noProof/>
                <w:webHidden/>
              </w:rPr>
              <w:fldChar w:fldCharType="begin"/>
            </w:r>
            <w:r w:rsidR="00F539DB">
              <w:rPr>
                <w:noProof/>
                <w:webHidden/>
              </w:rPr>
              <w:instrText xml:space="preserve"> PAGEREF _Toc48656885 \h </w:instrText>
            </w:r>
            <w:r w:rsidR="00F539DB">
              <w:rPr>
                <w:noProof/>
                <w:webHidden/>
              </w:rPr>
            </w:r>
            <w:r w:rsidR="00F539DB">
              <w:rPr>
                <w:noProof/>
                <w:webHidden/>
              </w:rPr>
              <w:fldChar w:fldCharType="separate"/>
            </w:r>
            <w:r w:rsidR="00F539DB">
              <w:rPr>
                <w:noProof/>
                <w:webHidden/>
              </w:rPr>
              <w:t>21</w:t>
            </w:r>
            <w:r w:rsidR="00F539DB">
              <w:rPr>
                <w:noProof/>
                <w:webHidden/>
              </w:rPr>
              <w:fldChar w:fldCharType="end"/>
            </w:r>
          </w:hyperlink>
        </w:p>
        <w:p w14:paraId="6BAEC0BA" w14:textId="5619D2E6" w:rsidR="00F539DB" w:rsidRDefault="00E73C5F">
          <w:pPr>
            <w:pStyle w:val="TOC2"/>
            <w:tabs>
              <w:tab w:val="left" w:pos="880"/>
              <w:tab w:val="right" w:leader="dot" w:pos="10124"/>
            </w:tabs>
            <w:rPr>
              <w:rFonts w:asciiTheme="minorHAnsi" w:hAnsiTheme="minorHAnsi"/>
              <w:noProof/>
              <w:color w:val="auto"/>
              <w:sz w:val="22"/>
              <w:szCs w:val="22"/>
              <w:lang w:eastAsia="en-US"/>
            </w:rPr>
          </w:pPr>
          <w:hyperlink w:anchor="_Toc48656886" w:history="1">
            <w:r w:rsidR="00F539DB" w:rsidRPr="005E0709">
              <w:rPr>
                <w:rStyle w:val="Hyperlink"/>
                <w:noProof/>
              </w:rPr>
              <w:t>8.4.</w:t>
            </w:r>
            <w:r w:rsidR="00F539DB">
              <w:rPr>
                <w:rFonts w:asciiTheme="minorHAnsi" w:hAnsiTheme="minorHAnsi"/>
                <w:noProof/>
                <w:color w:val="auto"/>
                <w:sz w:val="22"/>
                <w:szCs w:val="22"/>
                <w:lang w:eastAsia="en-US"/>
              </w:rPr>
              <w:tab/>
            </w:r>
            <w:r w:rsidR="00F539DB" w:rsidRPr="005E0709">
              <w:rPr>
                <w:rStyle w:val="Hyperlink"/>
                <w:noProof/>
              </w:rPr>
              <w:t>REQC008. NAPAS Interface</w:t>
            </w:r>
            <w:r w:rsidR="00F539DB">
              <w:rPr>
                <w:noProof/>
                <w:webHidden/>
              </w:rPr>
              <w:tab/>
            </w:r>
            <w:r w:rsidR="00F539DB">
              <w:rPr>
                <w:noProof/>
                <w:webHidden/>
              </w:rPr>
              <w:fldChar w:fldCharType="begin"/>
            </w:r>
            <w:r w:rsidR="00F539DB">
              <w:rPr>
                <w:noProof/>
                <w:webHidden/>
              </w:rPr>
              <w:instrText xml:space="preserve"> PAGEREF _Toc48656886 \h </w:instrText>
            </w:r>
            <w:r w:rsidR="00F539DB">
              <w:rPr>
                <w:noProof/>
                <w:webHidden/>
              </w:rPr>
            </w:r>
            <w:r w:rsidR="00F539DB">
              <w:rPr>
                <w:noProof/>
                <w:webHidden/>
              </w:rPr>
              <w:fldChar w:fldCharType="separate"/>
            </w:r>
            <w:r w:rsidR="00F539DB">
              <w:rPr>
                <w:noProof/>
                <w:webHidden/>
              </w:rPr>
              <w:t>22</w:t>
            </w:r>
            <w:r w:rsidR="00F539DB">
              <w:rPr>
                <w:noProof/>
                <w:webHidden/>
              </w:rPr>
              <w:fldChar w:fldCharType="end"/>
            </w:r>
          </w:hyperlink>
        </w:p>
        <w:p w14:paraId="2A24919D" w14:textId="7143B41E" w:rsidR="00F539DB" w:rsidRDefault="00E73C5F">
          <w:pPr>
            <w:pStyle w:val="TOC3"/>
            <w:tabs>
              <w:tab w:val="left" w:pos="1100"/>
              <w:tab w:val="right" w:leader="dot" w:pos="10124"/>
            </w:tabs>
            <w:rPr>
              <w:rFonts w:asciiTheme="minorHAnsi" w:hAnsiTheme="minorHAnsi"/>
              <w:noProof/>
              <w:color w:val="auto"/>
              <w:sz w:val="22"/>
              <w:szCs w:val="22"/>
              <w:lang w:eastAsia="en-US"/>
            </w:rPr>
          </w:pPr>
          <w:hyperlink w:anchor="_Toc48656887" w:history="1">
            <w:r w:rsidR="00F539DB" w:rsidRPr="005E0709">
              <w:rPr>
                <w:rStyle w:val="Hyperlink"/>
                <w:noProof/>
              </w:rPr>
              <w:t>8.4.1.</w:t>
            </w:r>
            <w:r w:rsidR="00F539DB">
              <w:rPr>
                <w:rFonts w:asciiTheme="minorHAnsi" w:hAnsiTheme="minorHAnsi"/>
                <w:noProof/>
                <w:color w:val="auto"/>
                <w:sz w:val="22"/>
                <w:szCs w:val="22"/>
                <w:lang w:eastAsia="en-US"/>
              </w:rPr>
              <w:tab/>
            </w:r>
            <w:r w:rsidR="00F539DB" w:rsidRPr="005E0709">
              <w:rPr>
                <w:rStyle w:val="Hyperlink"/>
                <w:noProof/>
              </w:rPr>
              <w:t>Business Requirement</w:t>
            </w:r>
            <w:r w:rsidR="00F539DB">
              <w:rPr>
                <w:noProof/>
                <w:webHidden/>
              </w:rPr>
              <w:tab/>
            </w:r>
            <w:r w:rsidR="00F539DB">
              <w:rPr>
                <w:noProof/>
                <w:webHidden/>
              </w:rPr>
              <w:fldChar w:fldCharType="begin"/>
            </w:r>
            <w:r w:rsidR="00F539DB">
              <w:rPr>
                <w:noProof/>
                <w:webHidden/>
              </w:rPr>
              <w:instrText xml:space="preserve"> PAGEREF _Toc48656887 \h </w:instrText>
            </w:r>
            <w:r w:rsidR="00F539DB">
              <w:rPr>
                <w:noProof/>
                <w:webHidden/>
              </w:rPr>
            </w:r>
            <w:r w:rsidR="00F539DB">
              <w:rPr>
                <w:noProof/>
                <w:webHidden/>
              </w:rPr>
              <w:fldChar w:fldCharType="separate"/>
            </w:r>
            <w:r w:rsidR="00F539DB">
              <w:rPr>
                <w:noProof/>
                <w:webHidden/>
              </w:rPr>
              <w:t>22</w:t>
            </w:r>
            <w:r w:rsidR="00F539DB">
              <w:rPr>
                <w:noProof/>
                <w:webHidden/>
              </w:rPr>
              <w:fldChar w:fldCharType="end"/>
            </w:r>
          </w:hyperlink>
        </w:p>
        <w:p w14:paraId="57F2F931" w14:textId="496D845E" w:rsidR="00F539DB" w:rsidRDefault="00E73C5F">
          <w:pPr>
            <w:pStyle w:val="TOC3"/>
            <w:tabs>
              <w:tab w:val="left" w:pos="1100"/>
              <w:tab w:val="right" w:leader="dot" w:pos="10124"/>
            </w:tabs>
            <w:rPr>
              <w:rFonts w:asciiTheme="minorHAnsi" w:hAnsiTheme="minorHAnsi"/>
              <w:noProof/>
              <w:color w:val="auto"/>
              <w:sz w:val="22"/>
              <w:szCs w:val="22"/>
              <w:lang w:eastAsia="en-US"/>
            </w:rPr>
          </w:pPr>
          <w:hyperlink w:anchor="_Toc48656888" w:history="1">
            <w:r w:rsidR="00F539DB" w:rsidRPr="005E0709">
              <w:rPr>
                <w:rStyle w:val="Hyperlink"/>
                <w:noProof/>
              </w:rPr>
              <w:t>8.4.2.</w:t>
            </w:r>
            <w:r w:rsidR="00F539DB">
              <w:rPr>
                <w:rFonts w:asciiTheme="minorHAnsi" w:hAnsiTheme="minorHAnsi"/>
                <w:noProof/>
                <w:color w:val="auto"/>
                <w:sz w:val="22"/>
                <w:szCs w:val="22"/>
                <w:lang w:eastAsia="en-US"/>
              </w:rPr>
              <w:tab/>
            </w:r>
            <w:r w:rsidR="00F539DB" w:rsidRPr="005E0709">
              <w:rPr>
                <w:rStyle w:val="Hyperlink"/>
                <w:noProof/>
              </w:rPr>
              <w:t>Technical Details</w:t>
            </w:r>
            <w:r w:rsidR="00F539DB">
              <w:rPr>
                <w:noProof/>
                <w:webHidden/>
              </w:rPr>
              <w:tab/>
            </w:r>
            <w:r w:rsidR="00F539DB">
              <w:rPr>
                <w:noProof/>
                <w:webHidden/>
              </w:rPr>
              <w:fldChar w:fldCharType="begin"/>
            </w:r>
            <w:r w:rsidR="00F539DB">
              <w:rPr>
                <w:noProof/>
                <w:webHidden/>
              </w:rPr>
              <w:instrText xml:space="preserve"> PAGEREF _Toc48656888 \h </w:instrText>
            </w:r>
            <w:r w:rsidR="00F539DB">
              <w:rPr>
                <w:noProof/>
                <w:webHidden/>
              </w:rPr>
            </w:r>
            <w:r w:rsidR="00F539DB">
              <w:rPr>
                <w:noProof/>
                <w:webHidden/>
              </w:rPr>
              <w:fldChar w:fldCharType="separate"/>
            </w:r>
            <w:r w:rsidR="00F539DB">
              <w:rPr>
                <w:noProof/>
                <w:webHidden/>
              </w:rPr>
              <w:t>22</w:t>
            </w:r>
            <w:r w:rsidR="00F539DB">
              <w:rPr>
                <w:noProof/>
                <w:webHidden/>
              </w:rPr>
              <w:fldChar w:fldCharType="end"/>
            </w:r>
          </w:hyperlink>
        </w:p>
        <w:p w14:paraId="1F4EBFBE" w14:textId="3D51FF06" w:rsidR="00F539DB" w:rsidRDefault="00E73C5F">
          <w:pPr>
            <w:pStyle w:val="TOC1"/>
            <w:tabs>
              <w:tab w:val="left" w:pos="660"/>
              <w:tab w:val="right" w:leader="dot" w:pos="10124"/>
            </w:tabs>
            <w:rPr>
              <w:rFonts w:asciiTheme="minorHAnsi" w:hAnsiTheme="minorHAnsi"/>
              <w:noProof/>
              <w:color w:val="auto"/>
              <w:sz w:val="22"/>
              <w:szCs w:val="22"/>
              <w:lang w:eastAsia="en-US"/>
            </w:rPr>
          </w:pPr>
          <w:hyperlink w:anchor="_Toc48656889" w:history="1">
            <w:r w:rsidR="00F539DB" w:rsidRPr="005E0709">
              <w:rPr>
                <w:rStyle w:val="Hyperlink"/>
                <w:noProof/>
              </w:rPr>
              <w:t>9.</w:t>
            </w:r>
            <w:r w:rsidR="00F539DB">
              <w:rPr>
                <w:rFonts w:asciiTheme="minorHAnsi" w:hAnsiTheme="minorHAnsi"/>
                <w:noProof/>
                <w:color w:val="auto"/>
                <w:sz w:val="22"/>
                <w:szCs w:val="22"/>
                <w:lang w:eastAsia="en-US"/>
              </w:rPr>
              <w:tab/>
            </w:r>
            <w:r w:rsidR="00F539DB" w:rsidRPr="005E0709">
              <w:rPr>
                <w:rStyle w:val="Hyperlink"/>
                <w:noProof/>
              </w:rPr>
              <w:t>Reconciliation</w:t>
            </w:r>
            <w:r w:rsidR="00F539DB">
              <w:rPr>
                <w:noProof/>
                <w:webHidden/>
              </w:rPr>
              <w:tab/>
            </w:r>
            <w:r w:rsidR="00F539DB">
              <w:rPr>
                <w:noProof/>
                <w:webHidden/>
              </w:rPr>
              <w:fldChar w:fldCharType="begin"/>
            </w:r>
            <w:r w:rsidR="00F539DB">
              <w:rPr>
                <w:noProof/>
                <w:webHidden/>
              </w:rPr>
              <w:instrText xml:space="preserve"> PAGEREF _Toc48656889 \h </w:instrText>
            </w:r>
            <w:r w:rsidR="00F539DB">
              <w:rPr>
                <w:noProof/>
                <w:webHidden/>
              </w:rPr>
            </w:r>
            <w:r w:rsidR="00F539DB">
              <w:rPr>
                <w:noProof/>
                <w:webHidden/>
              </w:rPr>
              <w:fldChar w:fldCharType="separate"/>
            </w:r>
            <w:r w:rsidR="00F539DB">
              <w:rPr>
                <w:noProof/>
                <w:webHidden/>
              </w:rPr>
              <w:t>23</w:t>
            </w:r>
            <w:r w:rsidR="00F539DB">
              <w:rPr>
                <w:noProof/>
                <w:webHidden/>
              </w:rPr>
              <w:fldChar w:fldCharType="end"/>
            </w:r>
          </w:hyperlink>
        </w:p>
        <w:p w14:paraId="79474233" w14:textId="01F735A9" w:rsidR="00CB5A77" w:rsidRPr="002B0CB7" w:rsidRDefault="00DC12FC" w:rsidP="00CB5A77">
          <w:r w:rsidRPr="002B0CB7">
            <w:fldChar w:fldCharType="end"/>
          </w:r>
        </w:p>
      </w:sdtContent>
    </w:sdt>
    <w:p w14:paraId="3DC396F0" w14:textId="77777777" w:rsidR="00AA4896" w:rsidRPr="002B0CB7" w:rsidRDefault="00EB3E62" w:rsidP="006275C5">
      <w:pPr>
        <w:pStyle w:val="Heading1Numbered"/>
      </w:pPr>
      <w:bookmarkStart w:id="10" w:name="_Toc48656847"/>
      <w:r w:rsidRPr="002B0CB7">
        <w:lastRenderedPageBreak/>
        <w:t>History of changes</w:t>
      </w:r>
      <w:bookmarkEnd w:id="9"/>
      <w:bookmarkEnd w:id="10"/>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1418"/>
        <w:gridCol w:w="3953"/>
        <w:gridCol w:w="3119"/>
      </w:tblGrid>
      <w:tr w:rsidR="00657D55" w:rsidRPr="002B0CB7" w14:paraId="2F36E53A" w14:textId="77777777" w:rsidTr="008D5FF6">
        <w:trPr>
          <w:trHeight w:val="370"/>
        </w:trPr>
        <w:tc>
          <w:tcPr>
            <w:tcW w:w="1161" w:type="dxa"/>
            <w:tcBorders>
              <w:top w:val="single" w:sz="8" w:space="0" w:color="auto"/>
              <w:left w:val="nil"/>
              <w:bottom w:val="single" w:sz="8" w:space="0" w:color="auto"/>
              <w:right w:val="nil"/>
            </w:tcBorders>
            <w:shd w:val="clear" w:color="auto" w:fill="E7F1F9"/>
            <w:vAlign w:val="center"/>
          </w:tcPr>
          <w:p w14:paraId="13824B22" w14:textId="77777777" w:rsidR="00AA4896" w:rsidRPr="002B0CB7" w:rsidRDefault="00EB3E62" w:rsidP="006275C5">
            <w:pPr>
              <w:pStyle w:val="TableHeading"/>
            </w:pPr>
            <w:r w:rsidRPr="002B0CB7">
              <w:t>version</w:t>
            </w:r>
          </w:p>
        </w:tc>
        <w:tc>
          <w:tcPr>
            <w:tcW w:w="1418" w:type="dxa"/>
            <w:tcBorders>
              <w:top w:val="single" w:sz="8" w:space="0" w:color="auto"/>
              <w:left w:val="nil"/>
              <w:bottom w:val="single" w:sz="8" w:space="0" w:color="auto"/>
              <w:right w:val="nil"/>
            </w:tcBorders>
            <w:shd w:val="clear" w:color="auto" w:fill="E7F1F9"/>
            <w:vAlign w:val="center"/>
          </w:tcPr>
          <w:p w14:paraId="088917F2" w14:textId="77777777" w:rsidR="00AA4896" w:rsidRPr="002B0CB7" w:rsidRDefault="00EB3E62" w:rsidP="006275C5">
            <w:pPr>
              <w:pStyle w:val="TableHeading"/>
            </w:pPr>
            <w:r w:rsidRPr="002B0CB7">
              <w:t>date</w:t>
            </w:r>
          </w:p>
        </w:tc>
        <w:tc>
          <w:tcPr>
            <w:tcW w:w="3953" w:type="dxa"/>
            <w:tcBorders>
              <w:top w:val="single" w:sz="8" w:space="0" w:color="auto"/>
              <w:left w:val="nil"/>
              <w:bottom w:val="single" w:sz="8" w:space="0" w:color="auto"/>
              <w:right w:val="nil"/>
            </w:tcBorders>
            <w:shd w:val="clear" w:color="auto" w:fill="E7F1F9"/>
            <w:vAlign w:val="center"/>
          </w:tcPr>
          <w:p w14:paraId="0E68420F" w14:textId="77777777" w:rsidR="00AA4896" w:rsidRPr="002B0CB7" w:rsidRDefault="00EB3E62" w:rsidP="006275C5">
            <w:pPr>
              <w:pStyle w:val="TableHeading"/>
            </w:pPr>
            <w:r w:rsidRPr="002B0CB7">
              <w:t>Description</w:t>
            </w:r>
          </w:p>
        </w:tc>
        <w:tc>
          <w:tcPr>
            <w:tcW w:w="3119" w:type="dxa"/>
            <w:tcBorders>
              <w:top w:val="single" w:sz="8" w:space="0" w:color="auto"/>
              <w:left w:val="nil"/>
              <w:bottom w:val="single" w:sz="8" w:space="0" w:color="auto"/>
              <w:right w:val="nil"/>
            </w:tcBorders>
            <w:shd w:val="clear" w:color="auto" w:fill="E7F1F9"/>
            <w:vAlign w:val="center"/>
          </w:tcPr>
          <w:p w14:paraId="50BAF431" w14:textId="77777777" w:rsidR="00AA4896" w:rsidRPr="002B0CB7" w:rsidRDefault="00EB3E62" w:rsidP="006275C5">
            <w:pPr>
              <w:pStyle w:val="TableHeading"/>
            </w:pPr>
            <w:r w:rsidRPr="002B0CB7">
              <w:t>author</w:t>
            </w:r>
          </w:p>
        </w:tc>
      </w:tr>
      <w:tr w:rsidR="00657D55" w:rsidRPr="002B0CB7" w14:paraId="04928A60" w14:textId="77777777" w:rsidTr="008D5FF6">
        <w:trPr>
          <w:trHeight w:val="252"/>
        </w:trPr>
        <w:tc>
          <w:tcPr>
            <w:tcW w:w="1161" w:type="dxa"/>
            <w:tcBorders>
              <w:top w:val="single" w:sz="8" w:space="0" w:color="auto"/>
              <w:left w:val="nil"/>
              <w:bottom w:val="single" w:sz="8" w:space="0" w:color="auto"/>
              <w:right w:val="nil"/>
            </w:tcBorders>
          </w:tcPr>
          <w:p w14:paraId="6804AB59" w14:textId="77777777" w:rsidR="00AA4896" w:rsidRPr="002B0CB7" w:rsidRDefault="00132B12" w:rsidP="006275C5">
            <w:pPr>
              <w:pStyle w:val="TabText"/>
            </w:pPr>
            <w:r w:rsidRPr="002B0CB7">
              <w:t>0.1</w:t>
            </w:r>
          </w:p>
        </w:tc>
        <w:tc>
          <w:tcPr>
            <w:tcW w:w="1418" w:type="dxa"/>
            <w:tcBorders>
              <w:top w:val="single" w:sz="8" w:space="0" w:color="auto"/>
              <w:left w:val="nil"/>
              <w:bottom w:val="single" w:sz="8" w:space="0" w:color="auto"/>
              <w:right w:val="nil"/>
            </w:tcBorders>
          </w:tcPr>
          <w:p w14:paraId="162E67E6" w14:textId="349E7D83" w:rsidR="00AA4896" w:rsidRPr="002B0CB7" w:rsidRDefault="000B345D" w:rsidP="00F25719">
            <w:pPr>
              <w:pStyle w:val="TabText"/>
            </w:pPr>
            <w:r>
              <w:t>1</w:t>
            </w:r>
            <w:r w:rsidR="00F25719">
              <w:t>7</w:t>
            </w:r>
            <w:r w:rsidR="00384D9D">
              <w:t>.0</w:t>
            </w:r>
            <w:r>
              <w:t>8</w:t>
            </w:r>
            <w:r w:rsidR="00384D9D">
              <w:t>.2020</w:t>
            </w:r>
          </w:p>
        </w:tc>
        <w:tc>
          <w:tcPr>
            <w:tcW w:w="3953" w:type="dxa"/>
            <w:tcBorders>
              <w:top w:val="single" w:sz="8" w:space="0" w:color="auto"/>
              <w:left w:val="nil"/>
              <w:bottom w:val="single" w:sz="8" w:space="0" w:color="auto"/>
              <w:right w:val="nil"/>
            </w:tcBorders>
          </w:tcPr>
          <w:p w14:paraId="0D54B1FB" w14:textId="77777777" w:rsidR="00AA4896" w:rsidRPr="002B0CB7" w:rsidRDefault="00EB3E62" w:rsidP="006275C5">
            <w:pPr>
              <w:pStyle w:val="TabText"/>
            </w:pPr>
            <w:r w:rsidRPr="002B0CB7">
              <w:t>Initial Version</w:t>
            </w:r>
          </w:p>
        </w:tc>
        <w:tc>
          <w:tcPr>
            <w:tcW w:w="3119" w:type="dxa"/>
            <w:tcBorders>
              <w:top w:val="single" w:sz="8" w:space="0" w:color="auto"/>
              <w:left w:val="nil"/>
              <w:bottom w:val="single" w:sz="8" w:space="0" w:color="auto"/>
              <w:right w:val="nil"/>
            </w:tcBorders>
          </w:tcPr>
          <w:p w14:paraId="053CB258" w14:textId="46DA1712" w:rsidR="00AA4896" w:rsidRPr="002B0CB7" w:rsidRDefault="00384D9D" w:rsidP="008D5FF6">
            <w:pPr>
              <w:pStyle w:val="TabText"/>
            </w:pPr>
            <w:r>
              <w:t>Tu B. Nguyen</w:t>
            </w:r>
          </w:p>
        </w:tc>
      </w:tr>
      <w:tr w:rsidR="00A45E89" w:rsidRPr="002B0CB7" w14:paraId="7F3472F6" w14:textId="77777777" w:rsidTr="008D5FF6">
        <w:trPr>
          <w:trHeight w:val="252"/>
        </w:trPr>
        <w:tc>
          <w:tcPr>
            <w:tcW w:w="1161" w:type="dxa"/>
            <w:tcBorders>
              <w:top w:val="single" w:sz="8" w:space="0" w:color="auto"/>
              <w:left w:val="nil"/>
              <w:bottom w:val="single" w:sz="8" w:space="0" w:color="auto"/>
              <w:right w:val="nil"/>
            </w:tcBorders>
          </w:tcPr>
          <w:p w14:paraId="28144906" w14:textId="6EF470F7" w:rsidR="00A45E89" w:rsidRPr="002B0CB7" w:rsidRDefault="005F3502" w:rsidP="006275C5">
            <w:pPr>
              <w:pStyle w:val="TabText"/>
            </w:pPr>
            <w:ins w:id="11" w:author="Bich Chau" w:date="2020-08-28T17:04:00Z">
              <w:r>
                <w:t>0.2</w:t>
              </w:r>
            </w:ins>
          </w:p>
        </w:tc>
        <w:tc>
          <w:tcPr>
            <w:tcW w:w="1418" w:type="dxa"/>
            <w:tcBorders>
              <w:top w:val="single" w:sz="8" w:space="0" w:color="auto"/>
              <w:left w:val="nil"/>
              <w:bottom w:val="single" w:sz="8" w:space="0" w:color="auto"/>
              <w:right w:val="nil"/>
            </w:tcBorders>
          </w:tcPr>
          <w:p w14:paraId="2D42416C" w14:textId="3D2E3A42" w:rsidR="00A45E89" w:rsidRPr="002B0CB7" w:rsidRDefault="005F3502" w:rsidP="00EC466C">
            <w:pPr>
              <w:pStyle w:val="TabText"/>
            </w:pPr>
            <w:ins w:id="12" w:author="Bich Chau" w:date="2020-08-28T17:04:00Z">
              <w:r>
                <w:t>28.08.2020</w:t>
              </w:r>
            </w:ins>
          </w:p>
        </w:tc>
        <w:tc>
          <w:tcPr>
            <w:tcW w:w="3953" w:type="dxa"/>
            <w:tcBorders>
              <w:top w:val="single" w:sz="8" w:space="0" w:color="auto"/>
              <w:left w:val="nil"/>
              <w:bottom w:val="single" w:sz="8" w:space="0" w:color="auto"/>
              <w:right w:val="nil"/>
            </w:tcBorders>
          </w:tcPr>
          <w:p w14:paraId="09DC2118" w14:textId="77777777" w:rsidR="00A45E89" w:rsidRDefault="005F3502" w:rsidP="006275C5">
            <w:pPr>
              <w:pStyle w:val="TabText"/>
              <w:rPr>
                <w:ins w:id="13" w:author="Quan Minh" w:date="2020-08-28T17:46:00Z"/>
              </w:rPr>
            </w:pPr>
            <w:ins w:id="14" w:author="Bich Chau" w:date="2020-08-28T17:04:00Z">
              <w:r>
                <w:t>Update</w:t>
              </w:r>
            </w:ins>
            <w:ins w:id="15" w:author="Bich Chau" w:date="2020-08-28T17:37:00Z">
              <w:r w:rsidR="00283690">
                <w:t xml:space="preserve"> POS Requirement</w:t>
              </w:r>
            </w:ins>
          </w:p>
          <w:p w14:paraId="61D4A8B2" w14:textId="1F38F27B" w:rsidR="00F60A77" w:rsidRPr="002B0CB7" w:rsidRDefault="00F60A77" w:rsidP="006275C5">
            <w:pPr>
              <w:pStyle w:val="TabText"/>
            </w:pPr>
            <w:ins w:id="16" w:author="Quan Minh" w:date="2020-08-28T17:46:00Z">
              <w:r>
                <w:t>And ATM Requirement</w:t>
              </w:r>
            </w:ins>
          </w:p>
        </w:tc>
        <w:tc>
          <w:tcPr>
            <w:tcW w:w="3119" w:type="dxa"/>
            <w:tcBorders>
              <w:top w:val="single" w:sz="8" w:space="0" w:color="auto"/>
              <w:left w:val="nil"/>
              <w:bottom w:val="single" w:sz="8" w:space="0" w:color="auto"/>
              <w:right w:val="nil"/>
            </w:tcBorders>
          </w:tcPr>
          <w:p w14:paraId="6F863550" w14:textId="77777777" w:rsidR="00D93BA3" w:rsidRDefault="005F3502" w:rsidP="00D93BA3">
            <w:pPr>
              <w:pStyle w:val="TabText"/>
              <w:tabs>
                <w:tab w:val="left" w:pos="2050"/>
              </w:tabs>
              <w:rPr>
                <w:ins w:id="17" w:author="Quan Minh" w:date="2020-08-28T17:46:00Z"/>
              </w:rPr>
            </w:pPr>
            <w:ins w:id="18" w:author="Bich Chau" w:date="2020-08-28T17:04:00Z">
              <w:r>
                <w:t>Chau</w:t>
              </w:r>
            </w:ins>
            <w:ins w:id="19" w:author="Bich Chau" w:date="2020-08-28T17:05:00Z">
              <w:r>
                <w:t>, Lam Bich</w:t>
              </w:r>
            </w:ins>
          </w:p>
          <w:p w14:paraId="3658940C" w14:textId="6992995C" w:rsidR="00A45E89" w:rsidRPr="002B0CB7" w:rsidRDefault="00D93BA3" w:rsidP="00D93BA3">
            <w:pPr>
              <w:pStyle w:val="TabText"/>
              <w:tabs>
                <w:tab w:val="left" w:pos="2050"/>
              </w:tabs>
            </w:pPr>
            <w:ins w:id="20" w:author="Quan Minh" w:date="2020-08-28T17:46:00Z">
              <w:r>
                <w:t>Quan, Nguyen Minh</w:t>
              </w:r>
              <w:r>
                <w:tab/>
              </w:r>
            </w:ins>
          </w:p>
        </w:tc>
      </w:tr>
      <w:tr w:rsidR="000E71F6" w:rsidRPr="002B0CB7" w14:paraId="3603E861" w14:textId="77777777" w:rsidTr="008D5FF6">
        <w:trPr>
          <w:trHeight w:val="252"/>
        </w:trPr>
        <w:tc>
          <w:tcPr>
            <w:tcW w:w="1161" w:type="dxa"/>
            <w:tcBorders>
              <w:top w:val="single" w:sz="8" w:space="0" w:color="auto"/>
              <w:left w:val="nil"/>
              <w:bottom w:val="single" w:sz="8" w:space="0" w:color="auto"/>
              <w:right w:val="nil"/>
            </w:tcBorders>
          </w:tcPr>
          <w:p w14:paraId="04D34564" w14:textId="29ED811F" w:rsidR="000E71F6" w:rsidRPr="002B0CB7" w:rsidRDefault="008454F1" w:rsidP="006275C5">
            <w:pPr>
              <w:pStyle w:val="TabText"/>
            </w:pPr>
            <w:ins w:id="21" w:author="Bich Chau" w:date="2020-09-03T14:08:00Z">
              <w:r>
                <w:t>1.0</w:t>
              </w:r>
            </w:ins>
          </w:p>
        </w:tc>
        <w:tc>
          <w:tcPr>
            <w:tcW w:w="1418" w:type="dxa"/>
            <w:tcBorders>
              <w:top w:val="single" w:sz="8" w:space="0" w:color="auto"/>
              <w:left w:val="nil"/>
              <w:bottom w:val="single" w:sz="8" w:space="0" w:color="auto"/>
              <w:right w:val="nil"/>
            </w:tcBorders>
          </w:tcPr>
          <w:p w14:paraId="3819CFDE" w14:textId="751C3F10" w:rsidR="000E71F6" w:rsidRPr="002B0CB7" w:rsidRDefault="008454F1" w:rsidP="00EC466C">
            <w:pPr>
              <w:pStyle w:val="TabText"/>
            </w:pPr>
            <w:ins w:id="22" w:author="Bich Chau" w:date="2020-09-03T14:08:00Z">
              <w:r>
                <w:t>03.09.2020</w:t>
              </w:r>
            </w:ins>
          </w:p>
        </w:tc>
        <w:tc>
          <w:tcPr>
            <w:tcW w:w="3953" w:type="dxa"/>
            <w:tcBorders>
              <w:top w:val="single" w:sz="8" w:space="0" w:color="auto"/>
              <w:left w:val="nil"/>
              <w:bottom w:val="single" w:sz="8" w:space="0" w:color="auto"/>
              <w:right w:val="nil"/>
            </w:tcBorders>
          </w:tcPr>
          <w:p w14:paraId="51483683" w14:textId="5401C884" w:rsidR="000E71F6" w:rsidRPr="002B0CB7" w:rsidRDefault="008454F1" w:rsidP="000D754A">
            <w:pPr>
              <w:pStyle w:val="TabText"/>
            </w:pPr>
            <w:ins w:id="23" w:author="Bich Chau" w:date="2020-09-03T14:08:00Z">
              <w:r>
                <w:t>Final version</w:t>
              </w:r>
            </w:ins>
          </w:p>
        </w:tc>
        <w:tc>
          <w:tcPr>
            <w:tcW w:w="3119" w:type="dxa"/>
            <w:tcBorders>
              <w:top w:val="single" w:sz="8" w:space="0" w:color="auto"/>
              <w:left w:val="nil"/>
              <w:bottom w:val="single" w:sz="8" w:space="0" w:color="auto"/>
              <w:right w:val="nil"/>
            </w:tcBorders>
          </w:tcPr>
          <w:p w14:paraId="5A6028A3" w14:textId="04DAA397" w:rsidR="000E71F6" w:rsidRPr="002B0CB7" w:rsidRDefault="008454F1" w:rsidP="006275C5">
            <w:pPr>
              <w:pStyle w:val="TabText"/>
            </w:pPr>
            <w:ins w:id="24" w:author="Bich Chau" w:date="2020-09-03T14:08:00Z">
              <w:r>
                <w:t>Chau, Lam Bich</w:t>
              </w:r>
            </w:ins>
          </w:p>
        </w:tc>
      </w:tr>
      <w:tr w:rsidR="000D754A" w:rsidRPr="002B0CB7" w14:paraId="1312735C" w14:textId="77777777" w:rsidTr="008D5FF6">
        <w:trPr>
          <w:trHeight w:val="252"/>
        </w:trPr>
        <w:tc>
          <w:tcPr>
            <w:tcW w:w="1161" w:type="dxa"/>
            <w:tcBorders>
              <w:top w:val="single" w:sz="8" w:space="0" w:color="auto"/>
              <w:left w:val="nil"/>
              <w:bottom w:val="single" w:sz="8" w:space="0" w:color="auto"/>
              <w:right w:val="nil"/>
            </w:tcBorders>
          </w:tcPr>
          <w:p w14:paraId="7A0C0C33" w14:textId="172FAFAC" w:rsidR="000D754A" w:rsidRDefault="000D754A" w:rsidP="006275C5">
            <w:pPr>
              <w:pStyle w:val="TabText"/>
            </w:pPr>
          </w:p>
        </w:tc>
        <w:tc>
          <w:tcPr>
            <w:tcW w:w="1418" w:type="dxa"/>
            <w:tcBorders>
              <w:top w:val="single" w:sz="8" w:space="0" w:color="auto"/>
              <w:left w:val="nil"/>
              <w:bottom w:val="single" w:sz="8" w:space="0" w:color="auto"/>
              <w:right w:val="nil"/>
            </w:tcBorders>
          </w:tcPr>
          <w:p w14:paraId="3B3CFBA3" w14:textId="7CCB1D4B" w:rsidR="000D754A" w:rsidRDefault="000D754A" w:rsidP="00EC466C">
            <w:pPr>
              <w:pStyle w:val="TabText"/>
            </w:pPr>
          </w:p>
        </w:tc>
        <w:tc>
          <w:tcPr>
            <w:tcW w:w="3953" w:type="dxa"/>
            <w:tcBorders>
              <w:top w:val="single" w:sz="8" w:space="0" w:color="auto"/>
              <w:left w:val="nil"/>
              <w:bottom w:val="single" w:sz="8" w:space="0" w:color="auto"/>
              <w:right w:val="nil"/>
            </w:tcBorders>
          </w:tcPr>
          <w:p w14:paraId="2D8E607A" w14:textId="3B3509F0" w:rsidR="000D754A" w:rsidRDefault="000D754A" w:rsidP="000D754A">
            <w:pPr>
              <w:pStyle w:val="TabText"/>
            </w:pPr>
          </w:p>
        </w:tc>
        <w:tc>
          <w:tcPr>
            <w:tcW w:w="3119" w:type="dxa"/>
            <w:tcBorders>
              <w:top w:val="single" w:sz="8" w:space="0" w:color="auto"/>
              <w:left w:val="nil"/>
              <w:bottom w:val="single" w:sz="8" w:space="0" w:color="auto"/>
              <w:right w:val="nil"/>
            </w:tcBorders>
          </w:tcPr>
          <w:p w14:paraId="4A17EE01" w14:textId="24B47D3B" w:rsidR="000D754A" w:rsidRPr="002B0CB7" w:rsidRDefault="000D754A" w:rsidP="006275C5">
            <w:pPr>
              <w:pStyle w:val="TabText"/>
            </w:pPr>
          </w:p>
        </w:tc>
      </w:tr>
      <w:tr w:rsidR="00BB5D51" w:rsidRPr="002B0CB7" w14:paraId="1D577ABF" w14:textId="77777777" w:rsidTr="008D5FF6">
        <w:trPr>
          <w:trHeight w:val="252"/>
        </w:trPr>
        <w:tc>
          <w:tcPr>
            <w:tcW w:w="1161" w:type="dxa"/>
            <w:tcBorders>
              <w:top w:val="single" w:sz="8" w:space="0" w:color="auto"/>
              <w:left w:val="nil"/>
              <w:bottom w:val="single" w:sz="8" w:space="0" w:color="auto"/>
              <w:right w:val="nil"/>
            </w:tcBorders>
          </w:tcPr>
          <w:p w14:paraId="0EBF6F60" w14:textId="4408558C" w:rsidR="00BB5D51" w:rsidRDefault="00BB5D51" w:rsidP="006275C5">
            <w:pPr>
              <w:pStyle w:val="TabText"/>
            </w:pPr>
          </w:p>
        </w:tc>
        <w:tc>
          <w:tcPr>
            <w:tcW w:w="1418" w:type="dxa"/>
            <w:tcBorders>
              <w:top w:val="single" w:sz="8" w:space="0" w:color="auto"/>
              <w:left w:val="nil"/>
              <w:bottom w:val="single" w:sz="8" w:space="0" w:color="auto"/>
              <w:right w:val="nil"/>
            </w:tcBorders>
          </w:tcPr>
          <w:p w14:paraId="61206394" w14:textId="16C2A388" w:rsidR="00BB5D51" w:rsidRDefault="00BB5D51" w:rsidP="00EC466C">
            <w:pPr>
              <w:pStyle w:val="TabText"/>
            </w:pPr>
          </w:p>
        </w:tc>
        <w:tc>
          <w:tcPr>
            <w:tcW w:w="3953" w:type="dxa"/>
            <w:tcBorders>
              <w:top w:val="single" w:sz="8" w:space="0" w:color="auto"/>
              <w:left w:val="nil"/>
              <w:bottom w:val="single" w:sz="8" w:space="0" w:color="auto"/>
              <w:right w:val="nil"/>
            </w:tcBorders>
          </w:tcPr>
          <w:p w14:paraId="32991D54" w14:textId="58C4F39D" w:rsidR="00BB5D51" w:rsidRDefault="00BB5D51" w:rsidP="00CA42FB">
            <w:pPr>
              <w:pStyle w:val="TabText"/>
              <w:tabs>
                <w:tab w:val="left" w:pos="2765"/>
              </w:tabs>
            </w:pPr>
          </w:p>
        </w:tc>
        <w:tc>
          <w:tcPr>
            <w:tcW w:w="3119" w:type="dxa"/>
            <w:tcBorders>
              <w:top w:val="single" w:sz="8" w:space="0" w:color="auto"/>
              <w:left w:val="nil"/>
              <w:bottom w:val="single" w:sz="8" w:space="0" w:color="auto"/>
              <w:right w:val="nil"/>
            </w:tcBorders>
          </w:tcPr>
          <w:p w14:paraId="3706DCF5" w14:textId="59D1981A" w:rsidR="00BB5D51" w:rsidRDefault="00BB5D51" w:rsidP="006275C5">
            <w:pPr>
              <w:pStyle w:val="TabText"/>
            </w:pPr>
          </w:p>
        </w:tc>
      </w:tr>
    </w:tbl>
    <w:p w14:paraId="4EF6B20C" w14:textId="3B7287D3" w:rsidR="00AA4896" w:rsidRPr="002B0CB7" w:rsidRDefault="00AA4896" w:rsidP="00AA4896">
      <w:pPr>
        <w:rPr>
          <w:b/>
          <w:sz w:val="32"/>
          <w:szCs w:val="32"/>
        </w:rPr>
      </w:pPr>
    </w:p>
    <w:p w14:paraId="691943E8" w14:textId="77777777" w:rsidR="00187ABE" w:rsidRPr="002B0CB7" w:rsidRDefault="00187ABE" w:rsidP="00EB292B">
      <w:pPr>
        <w:rPr>
          <w:b/>
          <w:bCs/>
        </w:rPr>
      </w:pPr>
      <w:r w:rsidRPr="002B0CB7">
        <w:rPr>
          <w:b/>
          <w:bCs/>
        </w:rPr>
        <w:t>Copyright</w:t>
      </w:r>
    </w:p>
    <w:p w14:paraId="094F1B6A" w14:textId="027F8E98" w:rsidR="00187ABE" w:rsidRPr="002B0CB7" w:rsidRDefault="00187ABE" w:rsidP="00EB292B">
      <w:r w:rsidRPr="002B0CB7">
        <w:t xml:space="preserve">© </w:t>
      </w:r>
      <w:r w:rsidR="005273AC">
        <w:t>OpenWay Asia</w:t>
      </w:r>
      <w:r w:rsidRPr="002B0CB7">
        <w:t xml:space="preserve"> Limited </w:t>
      </w:r>
      <w:r w:rsidR="00DC12FC" w:rsidRPr="002B0CB7">
        <w:fldChar w:fldCharType="begin"/>
      </w:r>
      <w:r w:rsidRPr="002B0CB7">
        <w:instrText xml:space="preserve"> DATE  \@ "YYYY"  \* MERGEFORMAT </w:instrText>
      </w:r>
      <w:r w:rsidR="00DC12FC" w:rsidRPr="002B0CB7">
        <w:fldChar w:fldCharType="separate"/>
      </w:r>
      <w:r w:rsidR="008454F1">
        <w:rPr>
          <w:noProof/>
        </w:rPr>
        <w:t>2020</w:t>
      </w:r>
      <w:r w:rsidR="00DC12FC" w:rsidRPr="002B0CB7">
        <w:fldChar w:fldCharType="end"/>
      </w:r>
      <w:r w:rsidRPr="002B0CB7">
        <w:t>. All rights reserved.</w:t>
      </w:r>
      <w:r w:rsidRPr="002B0CB7">
        <w:tab/>
      </w:r>
    </w:p>
    <w:p w14:paraId="3ADB55D9" w14:textId="02895FBD" w:rsidR="00187ABE" w:rsidRPr="002B0CB7" w:rsidRDefault="00187ABE" w:rsidP="006E67CC">
      <w:pPr>
        <w:jc w:val="both"/>
      </w:pPr>
      <w:r w:rsidRPr="002B0CB7">
        <w:t xml:space="preserve">The Copyright of this complete document and every part it belongs to </w:t>
      </w:r>
      <w:r w:rsidR="005273AC">
        <w:t>OpenWay Asia</w:t>
      </w:r>
      <w:r w:rsidRPr="002B0CB7">
        <w:t xml:space="preserve"> Limited.  Proprietary material, brand or product names of other parties or trademarks remain with their respective owners. You may not, except with our express written permission, distribute or commercially exploit the content. Nor may you transmit it or store it in any other website or other form of electronic retrieval system. Any sample data used in examples below are completely fictitious unless otherwise noted.</w:t>
      </w:r>
    </w:p>
    <w:p w14:paraId="0B794359" w14:textId="77777777" w:rsidR="00187ABE" w:rsidRPr="002B0CB7" w:rsidRDefault="00187ABE" w:rsidP="00EB292B">
      <w:pPr>
        <w:rPr>
          <w:b/>
          <w:bCs/>
        </w:rPr>
      </w:pPr>
      <w:r w:rsidRPr="002B0CB7">
        <w:rPr>
          <w:b/>
          <w:bCs/>
        </w:rPr>
        <w:t>Disclaimer</w:t>
      </w:r>
    </w:p>
    <w:p w14:paraId="461954D2" w14:textId="1E9C5AF4" w:rsidR="00187ABE" w:rsidRPr="002B0CB7" w:rsidRDefault="00187ABE" w:rsidP="006E67CC">
      <w:pPr>
        <w:jc w:val="both"/>
      </w:pPr>
      <w:r w:rsidRPr="002B0CB7">
        <w:t xml:space="preserve">This document and the </w:t>
      </w:r>
      <w:r w:rsidR="005273AC">
        <w:t>OpenWay Asia</w:t>
      </w:r>
      <w:r w:rsidRPr="002B0CB7">
        <w:t xml:space="preserve"> software it describes are furnished by </w:t>
      </w:r>
      <w:r w:rsidR="005273AC">
        <w:t>OpenWay Asia</w:t>
      </w:r>
      <w:r w:rsidRPr="002B0CB7">
        <w:t xml:space="preserve"> Limited under a Software Licensing Agreement, Consultancy Agreement, Variation Request or Confidentiality Agreement, and may be used or copied only in accordance with the terms of such Agreement. Neither this document nor the </w:t>
      </w:r>
      <w:r w:rsidR="005273AC">
        <w:t>OpenWay Asia</w:t>
      </w:r>
      <w:r w:rsidRPr="002B0CB7">
        <w:t xml:space="preserve"> software it describes may be used, sold, transferred, copied, translated, reproduced or transmitted in any form or by any means, electronic or mechanical, for any purpose, in whole or in part, other than in accordance with the terms of such Agreement, or otherwise without prior written consent of </w:t>
      </w:r>
      <w:r w:rsidR="005273AC">
        <w:t>OpenWay Asia</w:t>
      </w:r>
      <w:r w:rsidRPr="002B0CB7">
        <w:t xml:space="preserve"> Limited.  </w:t>
      </w:r>
    </w:p>
    <w:p w14:paraId="54D7CB90" w14:textId="11209B47" w:rsidR="00187ABE" w:rsidRPr="002B0CB7" w:rsidRDefault="00187ABE" w:rsidP="00C2757D">
      <w:pPr>
        <w:jc w:val="both"/>
      </w:pPr>
      <w:r w:rsidRPr="002B0CB7">
        <w:t xml:space="preserve">This document describes a generic product or service and should be read in conjunction with other documents relevant to the configuration of any specific system. The licensee of OpenWay software or user of </w:t>
      </w:r>
      <w:r w:rsidR="005273AC">
        <w:t>OpenWay Asia</w:t>
      </w:r>
      <w:r w:rsidRPr="002B0CB7">
        <w:t xml:space="preserve"> services is responsible for ensuring that the product or service described herein meets its own requirements</w:t>
      </w:r>
    </w:p>
    <w:p w14:paraId="75A933E4" w14:textId="77777777" w:rsidR="00187ABE" w:rsidRPr="002B0CB7" w:rsidRDefault="00187ABE" w:rsidP="00EB292B">
      <w:pPr>
        <w:rPr>
          <w:b/>
          <w:bCs/>
        </w:rPr>
      </w:pPr>
      <w:r w:rsidRPr="002B0CB7">
        <w:rPr>
          <w:b/>
          <w:bCs/>
        </w:rPr>
        <w:t>Confidentiality</w:t>
      </w:r>
    </w:p>
    <w:p w14:paraId="7738B733" w14:textId="343D2BC8" w:rsidR="00187ABE" w:rsidRPr="002B0CB7" w:rsidRDefault="00187ABE" w:rsidP="00823EB3">
      <w:pPr>
        <w:jc w:val="both"/>
      </w:pPr>
      <w:r w:rsidRPr="002B0CB7">
        <w:t xml:space="preserve">The information contained in this Document is the property of </w:t>
      </w:r>
      <w:r w:rsidR="005273AC">
        <w:t>OpenWay Asia</w:t>
      </w:r>
      <w:r w:rsidRPr="002B0CB7">
        <w:t xml:space="preserve"> Ltd and contains CONFIDENTIAL information that is produced solely for the benefit of the receiving party named on the front page of this document</w:t>
      </w:r>
      <w:r w:rsidR="00DC12FC" w:rsidRPr="002B0CB7">
        <w:fldChar w:fldCharType="begin"/>
      </w:r>
      <w:r w:rsidRPr="002B0CB7">
        <w:instrText xml:space="preserve"> ASK  client " "  \* MERGEFORMAT </w:instrText>
      </w:r>
      <w:r w:rsidR="00DC12FC" w:rsidRPr="002B0CB7">
        <w:fldChar w:fldCharType="end"/>
      </w:r>
      <w:r w:rsidRPr="002B0CB7">
        <w:t xml:space="preserve">.  The recipient should keep this document and all its information confidential. On no account should this document, in whole or in part, be used, sold, transferred, copied, translated, reproduced or transmitted in any form or by any means, electronic or mechanical, or disclosed or disseminated to any third party, without the express written permission of </w:t>
      </w:r>
      <w:r w:rsidR="005273AC">
        <w:t>OpenWay Asia</w:t>
      </w:r>
      <w:r w:rsidRPr="002B0CB7">
        <w:t xml:space="preserve"> Ltd.</w:t>
      </w:r>
    </w:p>
    <w:p w14:paraId="01BAC7B1" w14:textId="71EE0A96" w:rsidR="00AA4896" w:rsidRDefault="00EB3E62" w:rsidP="006275C5">
      <w:pPr>
        <w:pStyle w:val="Heading1Numbered"/>
      </w:pPr>
      <w:bookmarkStart w:id="25" w:name="_Toc355640568"/>
      <w:bookmarkStart w:id="26" w:name="_Toc375807281"/>
      <w:bookmarkStart w:id="27" w:name="_Toc48656848"/>
      <w:r w:rsidRPr="002B0CB7">
        <w:lastRenderedPageBreak/>
        <w:t>Introduction</w:t>
      </w:r>
      <w:bookmarkEnd w:id="25"/>
      <w:bookmarkEnd w:id="26"/>
      <w:bookmarkEnd w:id="27"/>
    </w:p>
    <w:p w14:paraId="54190923" w14:textId="50C51888" w:rsidR="002F7D0F" w:rsidRDefault="002F7D0F" w:rsidP="002F7D0F">
      <w:pPr>
        <w:jc w:val="both"/>
        <w:rPr>
          <w:lang w:val="en-GB"/>
        </w:rPr>
      </w:pPr>
      <w:r>
        <w:t xml:space="preserve">This document </w:t>
      </w:r>
      <w:r w:rsidR="002F0CF5">
        <w:rPr>
          <w:lang w:val="en-GB"/>
        </w:rPr>
        <w:t xml:space="preserve">contains the </w:t>
      </w:r>
      <w:r w:rsidR="000A1D32">
        <w:rPr>
          <w:lang w:val="en-GB"/>
        </w:rPr>
        <w:t xml:space="preserve">Configuration Details which the WAY4 VCCS </w:t>
      </w:r>
      <w:r w:rsidR="009161AC">
        <w:rPr>
          <w:lang w:val="en-GB"/>
        </w:rPr>
        <w:t>Acquiring</w:t>
      </w:r>
      <w:r w:rsidR="000A1D32">
        <w:rPr>
          <w:lang w:val="en-GB"/>
        </w:rPr>
        <w:t xml:space="preserve"> will be configured </w:t>
      </w:r>
      <w:r w:rsidRPr="005C50B7">
        <w:rPr>
          <w:lang w:val="en-GB"/>
        </w:rPr>
        <w:t xml:space="preserve">with in order to meet the </w:t>
      </w:r>
      <w:r w:rsidR="000A1D32">
        <w:rPr>
          <w:lang w:val="en-GB"/>
        </w:rPr>
        <w:t>Business</w:t>
      </w:r>
      <w:r w:rsidRPr="005C50B7">
        <w:rPr>
          <w:lang w:val="en-GB"/>
        </w:rPr>
        <w:t xml:space="preserve"> Requirements of </w:t>
      </w:r>
      <w:r w:rsidR="000F4ADB">
        <w:rPr>
          <w:lang w:val="en-GB"/>
        </w:rPr>
        <w:t>Orient Commercial</w:t>
      </w:r>
      <w:r>
        <w:rPr>
          <w:lang w:val="en-GB"/>
        </w:rPr>
        <w:t xml:space="preserve"> Bank</w:t>
      </w:r>
      <w:r w:rsidRPr="005C50B7">
        <w:rPr>
          <w:lang w:val="en-GB"/>
        </w:rPr>
        <w:t xml:space="preserve">. It covers the different sections of the WAY4 </w:t>
      </w:r>
      <w:r w:rsidR="000A1D32">
        <w:rPr>
          <w:lang w:val="en-GB"/>
        </w:rPr>
        <w:t xml:space="preserve">VCCS </w:t>
      </w:r>
      <w:r w:rsidR="009161AC">
        <w:rPr>
          <w:lang w:val="en-GB"/>
        </w:rPr>
        <w:t xml:space="preserve">Acquiring </w:t>
      </w:r>
      <w:r w:rsidRPr="005C50B7">
        <w:rPr>
          <w:lang w:val="en-GB"/>
        </w:rPr>
        <w:t>needed to be done in them</w:t>
      </w:r>
      <w:r>
        <w:rPr>
          <w:lang w:val="en-GB"/>
        </w:rPr>
        <w:t>.</w:t>
      </w:r>
    </w:p>
    <w:p w14:paraId="51213133" w14:textId="69A7E6AD" w:rsidR="000A1D32" w:rsidRDefault="000A1D32" w:rsidP="002F7D0F">
      <w:pPr>
        <w:jc w:val="both"/>
        <w:rPr>
          <w:lang w:val="en-GB"/>
        </w:rPr>
      </w:pPr>
      <w:r>
        <w:rPr>
          <w:lang w:val="en-GB"/>
        </w:rPr>
        <w:t>In case a Business Requirements cannot be solved by a system configuration then the same will have to be solved as an Enhancement to the System. Enhancements to the system configuration must be explicitly stated herewith, otherwise configurations described or referenced by this document are assumed to be standard. Enhancements shall not include optional configurations.</w:t>
      </w:r>
    </w:p>
    <w:p w14:paraId="6EEB403B" w14:textId="77777777" w:rsidR="002F7D0F" w:rsidRPr="005C50B7" w:rsidRDefault="002F7D0F" w:rsidP="002F7D0F">
      <w:pPr>
        <w:pStyle w:val="Heading2Numbered"/>
        <w:rPr>
          <w:lang w:val="en-GB"/>
        </w:rPr>
      </w:pPr>
      <w:bookmarkStart w:id="28" w:name="_Toc519181116"/>
      <w:bookmarkStart w:id="29" w:name="_Toc48656849"/>
      <w:r w:rsidRPr="005C50B7">
        <w:rPr>
          <w:lang w:val="en-GB"/>
        </w:rPr>
        <w:t>Notations</w:t>
      </w:r>
      <w:bookmarkEnd w:id="28"/>
      <w:bookmarkEnd w:id="29"/>
    </w:p>
    <w:p w14:paraId="520C13BD" w14:textId="77777777" w:rsidR="002F7D0F" w:rsidRPr="005C50B7" w:rsidRDefault="002F7D0F" w:rsidP="002F7D0F">
      <w:pPr>
        <w:rPr>
          <w:strike/>
          <w:lang w:val="en-GB"/>
        </w:rPr>
      </w:pPr>
      <w:r w:rsidRPr="005C50B7">
        <w:rPr>
          <w:lang w:val="en-GB"/>
        </w:rPr>
        <w:t>Notations used in this document are listed in the table below.</w:t>
      </w:r>
    </w:p>
    <w:p w14:paraId="345E20B0" w14:textId="77777777" w:rsidR="002F7D0F" w:rsidRPr="005C50B7" w:rsidRDefault="002F7D0F" w:rsidP="002F7D0F">
      <w:pPr>
        <w:rPr>
          <w:b/>
          <w:i/>
          <w:lang w:val="en-GB"/>
        </w:rPr>
      </w:pPr>
      <w:r w:rsidRPr="005C50B7">
        <w:rPr>
          <w:b/>
          <w:i/>
          <w:lang w:val="en-GB"/>
        </w:rPr>
        <w:t xml:space="preserve">Table </w:t>
      </w:r>
      <w:r w:rsidRPr="005C50B7">
        <w:rPr>
          <w:b/>
          <w:i/>
          <w:lang w:val="en-GB"/>
        </w:rPr>
        <w:fldChar w:fldCharType="begin"/>
      </w:r>
      <w:r w:rsidRPr="005C50B7">
        <w:rPr>
          <w:b/>
          <w:i/>
          <w:lang w:val="en-GB"/>
        </w:rPr>
        <w:instrText xml:space="preserve"> SEQ Таблица \* ARABIC </w:instrText>
      </w:r>
      <w:r w:rsidRPr="005C50B7">
        <w:rPr>
          <w:b/>
          <w:i/>
          <w:lang w:val="en-GB"/>
        </w:rPr>
        <w:fldChar w:fldCharType="separate"/>
      </w:r>
      <w:r>
        <w:rPr>
          <w:b/>
          <w:i/>
          <w:noProof/>
          <w:lang w:val="en-GB"/>
        </w:rPr>
        <w:t>1</w:t>
      </w:r>
      <w:r w:rsidRPr="005C50B7">
        <w:rPr>
          <w:b/>
          <w:i/>
          <w:lang w:val="en-GB"/>
        </w:rPr>
        <w:fldChar w:fldCharType="end"/>
      </w:r>
      <w:r w:rsidRPr="005C50B7">
        <w:rPr>
          <w:b/>
          <w:i/>
          <w:lang w:val="en-GB"/>
        </w:rPr>
        <w:t>. Notations</w:t>
      </w:r>
    </w:p>
    <w:tbl>
      <w:tblPr>
        <w:tblW w:w="949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080"/>
      </w:tblGrid>
      <w:tr w:rsidR="002F7D0F" w:rsidRPr="005C50B7" w14:paraId="3236C0CA" w14:textId="77777777" w:rsidTr="00C74BD0">
        <w:trPr>
          <w:tblHeader/>
        </w:trPr>
        <w:tc>
          <w:tcPr>
            <w:tcW w:w="1418" w:type="dxa"/>
            <w:tcBorders>
              <w:top w:val="single" w:sz="8" w:space="0" w:color="auto"/>
              <w:left w:val="nil"/>
              <w:bottom w:val="single" w:sz="8" w:space="0" w:color="auto"/>
              <w:right w:val="nil"/>
            </w:tcBorders>
            <w:shd w:val="clear" w:color="auto" w:fill="E7F1F9"/>
          </w:tcPr>
          <w:p w14:paraId="1A18D06A" w14:textId="77777777" w:rsidR="002F7D0F" w:rsidRPr="005C50B7" w:rsidRDefault="002F7D0F" w:rsidP="00C74BD0">
            <w:pPr>
              <w:pStyle w:val="TableHeading"/>
              <w:rPr>
                <w:lang w:val="en-GB"/>
              </w:rPr>
            </w:pPr>
            <w:r w:rsidRPr="005C50B7">
              <w:rPr>
                <w:lang w:val="en-GB"/>
              </w:rPr>
              <w:t>Notation</w:t>
            </w:r>
          </w:p>
        </w:tc>
        <w:tc>
          <w:tcPr>
            <w:tcW w:w="8080" w:type="dxa"/>
            <w:tcBorders>
              <w:top w:val="single" w:sz="8" w:space="0" w:color="auto"/>
              <w:left w:val="nil"/>
              <w:bottom w:val="single" w:sz="8" w:space="0" w:color="auto"/>
              <w:right w:val="nil"/>
            </w:tcBorders>
            <w:shd w:val="clear" w:color="auto" w:fill="E7F1F9"/>
          </w:tcPr>
          <w:p w14:paraId="45002921" w14:textId="77777777" w:rsidR="002F7D0F" w:rsidRPr="005C50B7" w:rsidRDefault="002F7D0F" w:rsidP="00C74BD0">
            <w:pPr>
              <w:pStyle w:val="TableHeading"/>
              <w:rPr>
                <w:lang w:val="en-GB"/>
              </w:rPr>
            </w:pPr>
            <w:r w:rsidRPr="005C50B7">
              <w:rPr>
                <w:lang w:val="en-GB"/>
              </w:rPr>
              <w:t>Description</w:t>
            </w:r>
          </w:p>
        </w:tc>
      </w:tr>
      <w:tr w:rsidR="002F7D0F" w:rsidRPr="005C50B7" w14:paraId="789F0B14" w14:textId="77777777" w:rsidTr="00C74BD0">
        <w:trPr>
          <w:trHeight w:val="252"/>
        </w:trPr>
        <w:tc>
          <w:tcPr>
            <w:tcW w:w="1418" w:type="dxa"/>
            <w:tcBorders>
              <w:top w:val="single" w:sz="8" w:space="0" w:color="auto"/>
              <w:left w:val="nil"/>
              <w:bottom w:val="single" w:sz="8" w:space="0" w:color="auto"/>
              <w:right w:val="nil"/>
            </w:tcBorders>
          </w:tcPr>
          <w:p w14:paraId="798ECB23" w14:textId="77777777" w:rsidR="002F7D0F" w:rsidRPr="005C50B7" w:rsidRDefault="002F7D0F" w:rsidP="00C74BD0">
            <w:pPr>
              <w:pStyle w:val="TabText"/>
              <w:rPr>
                <w:lang w:val="en-GB"/>
              </w:rPr>
            </w:pPr>
            <w:r w:rsidRPr="005C50B7">
              <w:rPr>
                <w:lang w:val="en-GB"/>
              </w:rPr>
              <w:t>N</w:t>
            </w:r>
          </w:p>
        </w:tc>
        <w:tc>
          <w:tcPr>
            <w:tcW w:w="8080" w:type="dxa"/>
            <w:tcBorders>
              <w:top w:val="single" w:sz="8" w:space="0" w:color="auto"/>
              <w:left w:val="nil"/>
              <w:bottom w:val="single" w:sz="8" w:space="0" w:color="auto"/>
              <w:right w:val="nil"/>
            </w:tcBorders>
          </w:tcPr>
          <w:p w14:paraId="76140209" w14:textId="77777777" w:rsidR="002F7D0F" w:rsidRPr="005C50B7" w:rsidRDefault="002F7D0F" w:rsidP="00C74BD0">
            <w:pPr>
              <w:pStyle w:val="TabText"/>
              <w:rPr>
                <w:lang w:val="en-GB"/>
              </w:rPr>
            </w:pPr>
            <w:r w:rsidRPr="005C50B7">
              <w:rPr>
                <w:lang w:val="en-GB"/>
              </w:rPr>
              <w:t>Numeric digits 0 through 9</w:t>
            </w:r>
          </w:p>
        </w:tc>
      </w:tr>
      <w:tr w:rsidR="002F7D0F" w:rsidRPr="005C50B7" w14:paraId="2E205804" w14:textId="77777777" w:rsidTr="00C74BD0">
        <w:trPr>
          <w:trHeight w:val="252"/>
        </w:trPr>
        <w:tc>
          <w:tcPr>
            <w:tcW w:w="1418" w:type="dxa"/>
            <w:tcBorders>
              <w:top w:val="single" w:sz="8" w:space="0" w:color="auto"/>
              <w:left w:val="nil"/>
              <w:bottom w:val="single" w:sz="8" w:space="0" w:color="auto"/>
              <w:right w:val="nil"/>
            </w:tcBorders>
          </w:tcPr>
          <w:p w14:paraId="0878E931" w14:textId="77777777" w:rsidR="002F7D0F" w:rsidRPr="005C50B7" w:rsidRDefault="002F7D0F" w:rsidP="00C74BD0">
            <w:pPr>
              <w:pStyle w:val="TabText"/>
              <w:rPr>
                <w:lang w:val="en-GB"/>
              </w:rPr>
            </w:pPr>
            <w:r w:rsidRPr="005C50B7">
              <w:rPr>
                <w:lang w:val="en-GB"/>
              </w:rPr>
              <w:t>AN</w:t>
            </w:r>
          </w:p>
        </w:tc>
        <w:tc>
          <w:tcPr>
            <w:tcW w:w="8080" w:type="dxa"/>
            <w:tcBorders>
              <w:top w:val="single" w:sz="8" w:space="0" w:color="auto"/>
              <w:left w:val="nil"/>
              <w:bottom w:val="single" w:sz="8" w:space="0" w:color="auto"/>
              <w:right w:val="nil"/>
            </w:tcBorders>
          </w:tcPr>
          <w:p w14:paraId="2196B812" w14:textId="77777777" w:rsidR="002F7D0F" w:rsidRPr="005C50B7" w:rsidRDefault="002F7D0F" w:rsidP="00C74BD0">
            <w:pPr>
              <w:pStyle w:val="TabText"/>
              <w:rPr>
                <w:lang w:val="en-GB"/>
              </w:rPr>
            </w:pPr>
            <w:r w:rsidRPr="005C50B7">
              <w:rPr>
                <w:lang w:val="en-GB"/>
              </w:rPr>
              <w:t>Alphabetic and Special Characters</w:t>
            </w:r>
          </w:p>
        </w:tc>
      </w:tr>
      <w:tr w:rsidR="002F7D0F" w:rsidRPr="005C50B7" w14:paraId="32FE480A" w14:textId="77777777" w:rsidTr="00C74BD0">
        <w:trPr>
          <w:trHeight w:val="252"/>
        </w:trPr>
        <w:tc>
          <w:tcPr>
            <w:tcW w:w="1418" w:type="dxa"/>
            <w:tcBorders>
              <w:top w:val="single" w:sz="8" w:space="0" w:color="auto"/>
              <w:left w:val="nil"/>
              <w:bottom w:val="single" w:sz="8" w:space="0" w:color="auto"/>
              <w:right w:val="nil"/>
            </w:tcBorders>
          </w:tcPr>
          <w:p w14:paraId="29DD6440" w14:textId="77777777" w:rsidR="002F7D0F" w:rsidRPr="005C50B7" w:rsidRDefault="002F7D0F" w:rsidP="00C74BD0">
            <w:pPr>
              <w:pStyle w:val="TabText"/>
              <w:rPr>
                <w:lang w:val="en-GB"/>
              </w:rPr>
            </w:pPr>
            <w:r w:rsidRPr="005C50B7">
              <w:rPr>
                <w:lang w:val="en-GB"/>
              </w:rPr>
              <w:t>DT</w:t>
            </w:r>
          </w:p>
        </w:tc>
        <w:tc>
          <w:tcPr>
            <w:tcW w:w="8080" w:type="dxa"/>
            <w:tcBorders>
              <w:top w:val="single" w:sz="8" w:space="0" w:color="auto"/>
              <w:left w:val="nil"/>
              <w:bottom w:val="single" w:sz="8" w:space="0" w:color="auto"/>
              <w:right w:val="nil"/>
            </w:tcBorders>
          </w:tcPr>
          <w:p w14:paraId="2D5BBA13" w14:textId="77777777" w:rsidR="002F7D0F" w:rsidRPr="005C50B7" w:rsidRDefault="002F7D0F" w:rsidP="00C74BD0">
            <w:pPr>
              <w:pStyle w:val="TabText"/>
              <w:rPr>
                <w:lang w:val="en-GB"/>
              </w:rPr>
            </w:pPr>
            <w:r w:rsidRPr="005C50B7">
              <w:rPr>
                <w:lang w:val="en-GB"/>
              </w:rPr>
              <w:t>Date + Format in field description</w:t>
            </w:r>
          </w:p>
        </w:tc>
      </w:tr>
      <w:tr w:rsidR="002F7D0F" w:rsidRPr="005C50B7" w14:paraId="1C90CC3C" w14:textId="77777777" w:rsidTr="00C74BD0">
        <w:trPr>
          <w:trHeight w:val="252"/>
        </w:trPr>
        <w:tc>
          <w:tcPr>
            <w:tcW w:w="1418" w:type="dxa"/>
            <w:tcBorders>
              <w:top w:val="single" w:sz="8" w:space="0" w:color="auto"/>
              <w:left w:val="nil"/>
              <w:bottom w:val="single" w:sz="8" w:space="0" w:color="auto"/>
              <w:right w:val="nil"/>
            </w:tcBorders>
          </w:tcPr>
          <w:p w14:paraId="601E7901" w14:textId="77777777" w:rsidR="002F7D0F" w:rsidRPr="005C50B7" w:rsidRDefault="002F7D0F" w:rsidP="00C74BD0">
            <w:pPr>
              <w:pStyle w:val="TabText"/>
              <w:rPr>
                <w:lang w:val="en-GB"/>
              </w:rPr>
            </w:pPr>
            <w:r w:rsidRPr="005C50B7">
              <w:rPr>
                <w:lang w:val="en-GB"/>
              </w:rPr>
              <w:t>B</w:t>
            </w:r>
          </w:p>
        </w:tc>
        <w:tc>
          <w:tcPr>
            <w:tcW w:w="8080" w:type="dxa"/>
            <w:tcBorders>
              <w:top w:val="single" w:sz="8" w:space="0" w:color="auto"/>
              <w:left w:val="nil"/>
              <w:bottom w:val="single" w:sz="8" w:space="0" w:color="auto"/>
              <w:right w:val="nil"/>
            </w:tcBorders>
          </w:tcPr>
          <w:p w14:paraId="0C14FF3F" w14:textId="77777777" w:rsidR="002F7D0F" w:rsidRPr="005C50B7" w:rsidRDefault="002F7D0F" w:rsidP="00C74BD0">
            <w:pPr>
              <w:pStyle w:val="TabText"/>
              <w:rPr>
                <w:lang w:val="en-GB"/>
              </w:rPr>
            </w:pPr>
            <w:r w:rsidRPr="005C50B7">
              <w:rPr>
                <w:lang w:val="en-GB"/>
              </w:rPr>
              <w:t>Binary representation of data</w:t>
            </w:r>
          </w:p>
        </w:tc>
      </w:tr>
      <w:tr w:rsidR="002F7D0F" w:rsidRPr="005C50B7" w14:paraId="04C925C0" w14:textId="77777777" w:rsidTr="00C74BD0">
        <w:trPr>
          <w:trHeight w:val="252"/>
        </w:trPr>
        <w:tc>
          <w:tcPr>
            <w:tcW w:w="1418" w:type="dxa"/>
            <w:tcBorders>
              <w:top w:val="single" w:sz="8" w:space="0" w:color="auto"/>
              <w:left w:val="nil"/>
              <w:bottom w:val="single" w:sz="8" w:space="0" w:color="auto"/>
              <w:right w:val="nil"/>
            </w:tcBorders>
          </w:tcPr>
          <w:p w14:paraId="79F7E40C" w14:textId="77777777" w:rsidR="002F7D0F" w:rsidRPr="005C50B7" w:rsidRDefault="002F7D0F" w:rsidP="00C74BD0">
            <w:pPr>
              <w:pStyle w:val="TabText"/>
              <w:rPr>
                <w:lang w:val="en-GB"/>
              </w:rPr>
            </w:pPr>
            <w:r w:rsidRPr="005C50B7">
              <w:rPr>
                <w:lang w:val="en-GB"/>
              </w:rPr>
              <w:t>NVAR</w:t>
            </w:r>
          </w:p>
        </w:tc>
        <w:tc>
          <w:tcPr>
            <w:tcW w:w="8080" w:type="dxa"/>
            <w:tcBorders>
              <w:top w:val="single" w:sz="8" w:space="0" w:color="auto"/>
              <w:left w:val="nil"/>
              <w:bottom w:val="single" w:sz="8" w:space="0" w:color="auto"/>
              <w:right w:val="nil"/>
            </w:tcBorders>
          </w:tcPr>
          <w:p w14:paraId="35F4A0CA" w14:textId="77777777" w:rsidR="002F7D0F" w:rsidRPr="005C50B7" w:rsidRDefault="002F7D0F" w:rsidP="00C74BD0">
            <w:pPr>
              <w:pStyle w:val="TabText"/>
              <w:rPr>
                <w:lang w:val="en-GB"/>
              </w:rPr>
            </w:pPr>
            <w:r w:rsidRPr="005C50B7">
              <w:rPr>
                <w:lang w:val="en-GB"/>
              </w:rPr>
              <w:t xml:space="preserve">Variable length data up to </w:t>
            </w:r>
            <w:proofErr w:type="spellStart"/>
            <w:r w:rsidRPr="005C50B7">
              <w:rPr>
                <w:lang w:val="en-GB"/>
              </w:rPr>
              <w:t>nn</w:t>
            </w:r>
            <w:proofErr w:type="spellEnd"/>
            <w:r w:rsidRPr="005C50B7">
              <w:rPr>
                <w:lang w:val="en-GB"/>
              </w:rPr>
              <w:t xml:space="preserve"> characters. There will be two or three character length (depending upon whether maximum data length is 99 or 999) at the beginning of the element to identify the number of positions following to the end of the data element</w:t>
            </w:r>
          </w:p>
        </w:tc>
      </w:tr>
      <w:tr w:rsidR="002F7D0F" w:rsidRPr="005C50B7" w14:paraId="0E207AC7" w14:textId="77777777" w:rsidTr="00C74BD0">
        <w:trPr>
          <w:trHeight w:val="252"/>
        </w:trPr>
        <w:tc>
          <w:tcPr>
            <w:tcW w:w="1418" w:type="dxa"/>
            <w:tcBorders>
              <w:top w:val="single" w:sz="8" w:space="0" w:color="auto"/>
              <w:left w:val="nil"/>
              <w:bottom w:val="single" w:sz="8" w:space="0" w:color="auto"/>
              <w:right w:val="nil"/>
            </w:tcBorders>
          </w:tcPr>
          <w:p w14:paraId="33B9EB5A" w14:textId="77777777" w:rsidR="002F7D0F" w:rsidRPr="005C50B7" w:rsidRDefault="002F7D0F" w:rsidP="00C74BD0">
            <w:pPr>
              <w:pStyle w:val="TabText"/>
              <w:rPr>
                <w:lang w:val="en-GB"/>
              </w:rPr>
            </w:pPr>
            <w:r w:rsidRPr="005C50B7">
              <w:rPr>
                <w:lang w:val="en-GB"/>
              </w:rPr>
              <w:t>M</w:t>
            </w:r>
          </w:p>
        </w:tc>
        <w:tc>
          <w:tcPr>
            <w:tcW w:w="8080" w:type="dxa"/>
            <w:tcBorders>
              <w:top w:val="single" w:sz="8" w:space="0" w:color="auto"/>
              <w:left w:val="nil"/>
              <w:bottom w:val="single" w:sz="8" w:space="0" w:color="auto"/>
              <w:right w:val="nil"/>
            </w:tcBorders>
          </w:tcPr>
          <w:p w14:paraId="7E86A2CC" w14:textId="77777777" w:rsidR="002F7D0F" w:rsidRPr="005C50B7" w:rsidRDefault="002F7D0F" w:rsidP="00C74BD0">
            <w:pPr>
              <w:pStyle w:val="TabText"/>
              <w:rPr>
                <w:lang w:val="en-GB"/>
              </w:rPr>
            </w:pPr>
            <w:r w:rsidRPr="005C50B7">
              <w:rPr>
                <w:lang w:val="en-GB"/>
              </w:rPr>
              <w:t>Mandatory</w:t>
            </w:r>
          </w:p>
        </w:tc>
      </w:tr>
      <w:tr w:rsidR="002F7D0F" w:rsidRPr="005C50B7" w14:paraId="73E6504B" w14:textId="77777777" w:rsidTr="00C74BD0">
        <w:trPr>
          <w:trHeight w:val="252"/>
        </w:trPr>
        <w:tc>
          <w:tcPr>
            <w:tcW w:w="1418" w:type="dxa"/>
            <w:tcBorders>
              <w:top w:val="single" w:sz="8" w:space="0" w:color="auto"/>
              <w:left w:val="nil"/>
              <w:bottom w:val="single" w:sz="8" w:space="0" w:color="auto"/>
              <w:right w:val="nil"/>
            </w:tcBorders>
          </w:tcPr>
          <w:p w14:paraId="0F12D1C7" w14:textId="77777777" w:rsidR="002F7D0F" w:rsidRPr="005C50B7" w:rsidRDefault="002F7D0F" w:rsidP="00C74BD0">
            <w:pPr>
              <w:pStyle w:val="TabText"/>
              <w:rPr>
                <w:lang w:val="en-GB"/>
              </w:rPr>
            </w:pPr>
            <w:r w:rsidRPr="005C50B7">
              <w:rPr>
                <w:lang w:val="en-GB"/>
              </w:rPr>
              <w:t>O</w:t>
            </w:r>
          </w:p>
        </w:tc>
        <w:tc>
          <w:tcPr>
            <w:tcW w:w="8080" w:type="dxa"/>
            <w:tcBorders>
              <w:top w:val="single" w:sz="8" w:space="0" w:color="auto"/>
              <w:left w:val="nil"/>
              <w:bottom w:val="single" w:sz="8" w:space="0" w:color="auto"/>
              <w:right w:val="nil"/>
            </w:tcBorders>
          </w:tcPr>
          <w:p w14:paraId="60067C95" w14:textId="77777777" w:rsidR="002F7D0F" w:rsidRPr="005C50B7" w:rsidRDefault="002F7D0F" w:rsidP="00C74BD0">
            <w:pPr>
              <w:pStyle w:val="TabText"/>
              <w:rPr>
                <w:lang w:val="en-GB"/>
              </w:rPr>
            </w:pPr>
            <w:r w:rsidRPr="005C50B7">
              <w:rPr>
                <w:lang w:val="en-GB"/>
              </w:rPr>
              <w:t>Optional</w:t>
            </w:r>
          </w:p>
        </w:tc>
      </w:tr>
      <w:tr w:rsidR="002F7D0F" w:rsidRPr="005C50B7" w14:paraId="353379DF" w14:textId="77777777" w:rsidTr="00C74BD0">
        <w:trPr>
          <w:trHeight w:val="252"/>
        </w:trPr>
        <w:tc>
          <w:tcPr>
            <w:tcW w:w="1418" w:type="dxa"/>
            <w:tcBorders>
              <w:top w:val="single" w:sz="8" w:space="0" w:color="auto"/>
              <w:left w:val="nil"/>
              <w:bottom w:val="single" w:sz="8" w:space="0" w:color="auto"/>
              <w:right w:val="nil"/>
            </w:tcBorders>
          </w:tcPr>
          <w:p w14:paraId="65A34A39" w14:textId="77777777" w:rsidR="002F7D0F" w:rsidRPr="005C50B7" w:rsidRDefault="002F7D0F" w:rsidP="00C74BD0">
            <w:pPr>
              <w:pStyle w:val="TabText"/>
              <w:rPr>
                <w:lang w:val="en-GB"/>
              </w:rPr>
            </w:pPr>
            <w:r w:rsidRPr="005C50B7">
              <w:rPr>
                <w:lang w:val="en-GB"/>
              </w:rPr>
              <w:t>C</w:t>
            </w:r>
          </w:p>
        </w:tc>
        <w:tc>
          <w:tcPr>
            <w:tcW w:w="8080" w:type="dxa"/>
            <w:tcBorders>
              <w:top w:val="single" w:sz="8" w:space="0" w:color="auto"/>
              <w:left w:val="nil"/>
              <w:bottom w:val="single" w:sz="8" w:space="0" w:color="auto"/>
              <w:right w:val="nil"/>
            </w:tcBorders>
          </w:tcPr>
          <w:p w14:paraId="44636C03" w14:textId="77777777" w:rsidR="002F7D0F" w:rsidRPr="005C50B7" w:rsidRDefault="002F7D0F" w:rsidP="00C74BD0">
            <w:pPr>
              <w:pStyle w:val="TabText"/>
              <w:rPr>
                <w:lang w:val="en-GB"/>
              </w:rPr>
            </w:pPr>
            <w:r w:rsidRPr="005C50B7">
              <w:rPr>
                <w:lang w:val="en-GB"/>
              </w:rPr>
              <w:t>Conditional</w:t>
            </w:r>
          </w:p>
        </w:tc>
      </w:tr>
      <w:tr w:rsidR="00F75F75" w:rsidRPr="005C50B7" w14:paraId="162C31D1" w14:textId="77777777" w:rsidTr="00C74BD0">
        <w:trPr>
          <w:trHeight w:val="252"/>
        </w:trPr>
        <w:tc>
          <w:tcPr>
            <w:tcW w:w="1418" w:type="dxa"/>
            <w:tcBorders>
              <w:top w:val="single" w:sz="8" w:space="0" w:color="auto"/>
              <w:left w:val="nil"/>
              <w:bottom w:val="single" w:sz="8" w:space="0" w:color="auto"/>
              <w:right w:val="nil"/>
            </w:tcBorders>
          </w:tcPr>
          <w:p w14:paraId="2266DE61" w14:textId="731B8299" w:rsidR="00F75F75" w:rsidRPr="005C50B7" w:rsidRDefault="00F75F75" w:rsidP="00C74BD0">
            <w:pPr>
              <w:pStyle w:val="TabText"/>
              <w:rPr>
                <w:lang w:val="en-GB"/>
              </w:rPr>
            </w:pPr>
            <w:r>
              <w:rPr>
                <w:lang w:val="en-GB"/>
              </w:rPr>
              <w:t>NPA</w:t>
            </w:r>
          </w:p>
        </w:tc>
        <w:tc>
          <w:tcPr>
            <w:tcW w:w="8080" w:type="dxa"/>
            <w:tcBorders>
              <w:top w:val="single" w:sz="8" w:space="0" w:color="auto"/>
              <w:left w:val="nil"/>
              <w:bottom w:val="single" w:sz="8" w:space="0" w:color="auto"/>
              <w:right w:val="nil"/>
            </w:tcBorders>
          </w:tcPr>
          <w:p w14:paraId="5F6DE662" w14:textId="2A949147" w:rsidR="00F75F75" w:rsidRPr="005C50B7" w:rsidRDefault="00F75F75" w:rsidP="00C74BD0">
            <w:pPr>
              <w:pStyle w:val="TabText"/>
              <w:rPr>
                <w:lang w:val="en-GB"/>
              </w:rPr>
            </w:pPr>
            <w:r>
              <w:rPr>
                <w:lang w:val="en-GB"/>
              </w:rPr>
              <w:t>NAPAS (National Payment Switch)</w:t>
            </w:r>
          </w:p>
        </w:tc>
      </w:tr>
      <w:tr w:rsidR="00B95850" w:rsidRPr="005C50B7" w14:paraId="24DB2C2B" w14:textId="77777777" w:rsidTr="00C74BD0">
        <w:trPr>
          <w:trHeight w:val="252"/>
        </w:trPr>
        <w:tc>
          <w:tcPr>
            <w:tcW w:w="1418" w:type="dxa"/>
            <w:tcBorders>
              <w:top w:val="single" w:sz="8" w:space="0" w:color="auto"/>
              <w:left w:val="nil"/>
              <w:bottom w:val="single" w:sz="8" w:space="0" w:color="auto"/>
              <w:right w:val="nil"/>
            </w:tcBorders>
          </w:tcPr>
          <w:p w14:paraId="0118B9BA" w14:textId="7B3BA77F" w:rsidR="00B95850" w:rsidRDefault="00B95850" w:rsidP="00C74BD0">
            <w:pPr>
              <w:pStyle w:val="TabText"/>
              <w:rPr>
                <w:lang w:val="en-GB"/>
              </w:rPr>
            </w:pPr>
            <w:r>
              <w:rPr>
                <w:lang w:val="en-GB"/>
              </w:rPr>
              <w:t>LC</w:t>
            </w:r>
          </w:p>
        </w:tc>
        <w:tc>
          <w:tcPr>
            <w:tcW w:w="8080" w:type="dxa"/>
            <w:tcBorders>
              <w:top w:val="single" w:sz="8" w:space="0" w:color="auto"/>
              <w:left w:val="nil"/>
              <w:bottom w:val="single" w:sz="8" w:space="0" w:color="auto"/>
              <w:right w:val="nil"/>
            </w:tcBorders>
          </w:tcPr>
          <w:p w14:paraId="2C99D709" w14:textId="58F9BE76" w:rsidR="00B95850" w:rsidRDefault="00B95850" w:rsidP="00C74BD0">
            <w:pPr>
              <w:pStyle w:val="TabText"/>
              <w:rPr>
                <w:lang w:val="en-GB"/>
              </w:rPr>
            </w:pPr>
            <w:r>
              <w:rPr>
                <w:lang w:val="en-GB"/>
              </w:rPr>
              <w:t>Local Card</w:t>
            </w:r>
          </w:p>
        </w:tc>
      </w:tr>
      <w:tr w:rsidR="00264BC2" w:rsidRPr="005C50B7" w14:paraId="47868C93" w14:textId="77777777" w:rsidTr="00C74BD0">
        <w:trPr>
          <w:trHeight w:val="252"/>
        </w:trPr>
        <w:tc>
          <w:tcPr>
            <w:tcW w:w="1418" w:type="dxa"/>
            <w:tcBorders>
              <w:top w:val="single" w:sz="8" w:space="0" w:color="auto"/>
              <w:left w:val="nil"/>
              <w:bottom w:val="single" w:sz="8" w:space="0" w:color="auto"/>
              <w:right w:val="nil"/>
            </w:tcBorders>
          </w:tcPr>
          <w:p w14:paraId="74893068" w14:textId="0861D7FF" w:rsidR="00264BC2" w:rsidRDefault="00264BC2" w:rsidP="00C74BD0">
            <w:pPr>
              <w:pStyle w:val="TabText"/>
              <w:rPr>
                <w:lang w:val="en-GB"/>
              </w:rPr>
            </w:pPr>
            <w:r>
              <w:rPr>
                <w:lang w:val="en-GB"/>
              </w:rPr>
              <w:t>VCCS</w:t>
            </w:r>
          </w:p>
        </w:tc>
        <w:tc>
          <w:tcPr>
            <w:tcW w:w="8080" w:type="dxa"/>
            <w:tcBorders>
              <w:top w:val="single" w:sz="8" w:space="0" w:color="auto"/>
              <w:left w:val="nil"/>
              <w:bottom w:val="single" w:sz="8" w:space="0" w:color="auto"/>
              <w:right w:val="nil"/>
            </w:tcBorders>
          </w:tcPr>
          <w:p w14:paraId="4E12EFCE" w14:textId="1680B3C6" w:rsidR="00264BC2" w:rsidRDefault="00264BC2" w:rsidP="00C74BD0">
            <w:pPr>
              <w:pStyle w:val="TabText"/>
              <w:rPr>
                <w:lang w:val="en-GB"/>
              </w:rPr>
            </w:pPr>
            <w:r>
              <w:rPr>
                <w:lang w:val="en-GB"/>
              </w:rPr>
              <w:t xml:space="preserve">Vietnam Chip Card </w:t>
            </w:r>
            <w:proofErr w:type="spellStart"/>
            <w:r>
              <w:rPr>
                <w:lang w:val="en-GB"/>
              </w:rPr>
              <w:t>Specificaiton</w:t>
            </w:r>
            <w:proofErr w:type="spellEnd"/>
          </w:p>
        </w:tc>
      </w:tr>
      <w:tr w:rsidR="005A7A58" w:rsidRPr="005C50B7" w14:paraId="04D0B140" w14:textId="77777777" w:rsidTr="00C74BD0">
        <w:trPr>
          <w:trHeight w:val="252"/>
        </w:trPr>
        <w:tc>
          <w:tcPr>
            <w:tcW w:w="1418" w:type="dxa"/>
            <w:tcBorders>
              <w:top w:val="single" w:sz="8" w:space="0" w:color="auto"/>
              <w:left w:val="nil"/>
              <w:bottom w:val="single" w:sz="8" w:space="0" w:color="auto"/>
              <w:right w:val="nil"/>
            </w:tcBorders>
          </w:tcPr>
          <w:p w14:paraId="5E6818EC" w14:textId="7FFE4878" w:rsidR="005A7A58" w:rsidRDefault="005A7A58" w:rsidP="00C74BD0">
            <w:pPr>
              <w:pStyle w:val="TabText"/>
              <w:rPr>
                <w:lang w:val="en-GB"/>
              </w:rPr>
            </w:pPr>
            <w:r>
              <w:rPr>
                <w:lang w:val="en-GB"/>
              </w:rPr>
              <w:t>OCB</w:t>
            </w:r>
          </w:p>
        </w:tc>
        <w:tc>
          <w:tcPr>
            <w:tcW w:w="8080" w:type="dxa"/>
            <w:tcBorders>
              <w:top w:val="single" w:sz="8" w:space="0" w:color="auto"/>
              <w:left w:val="nil"/>
              <w:bottom w:val="single" w:sz="8" w:space="0" w:color="auto"/>
              <w:right w:val="nil"/>
            </w:tcBorders>
          </w:tcPr>
          <w:p w14:paraId="5A90EC93" w14:textId="7BFCD340" w:rsidR="005A7A58" w:rsidRDefault="005A7A58" w:rsidP="00C74BD0">
            <w:pPr>
              <w:pStyle w:val="TabText"/>
              <w:rPr>
                <w:lang w:val="en-GB"/>
              </w:rPr>
            </w:pPr>
            <w:r>
              <w:rPr>
                <w:lang w:val="en-GB"/>
              </w:rPr>
              <w:t>Orient Commercial Bank</w:t>
            </w:r>
          </w:p>
        </w:tc>
      </w:tr>
      <w:tr w:rsidR="00BA026A" w:rsidRPr="005C50B7" w14:paraId="2AFDF2CA" w14:textId="77777777" w:rsidTr="00C74BD0">
        <w:trPr>
          <w:trHeight w:val="252"/>
        </w:trPr>
        <w:tc>
          <w:tcPr>
            <w:tcW w:w="1418" w:type="dxa"/>
            <w:tcBorders>
              <w:top w:val="single" w:sz="8" w:space="0" w:color="auto"/>
              <w:left w:val="nil"/>
              <w:bottom w:val="single" w:sz="8" w:space="0" w:color="auto"/>
              <w:right w:val="nil"/>
            </w:tcBorders>
          </w:tcPr>
          <w:p w14:paraId="15F45272" w14:textId="74FD04D1" w:rsidR="00BA026A" w:rsidRDefault="00BA026A" w:rsidP="00C74BD0">
            <w:pPr>
              <w:pStyle w:val="TabText"/>
              <w:rPr>
                <w:lang w:val="en-GB"/>
              </w:rPr>
            </w:pPr>
            <w:r>
              <w:rPr>
                <w:lang w:val="en-GB"/>
              </w:rPr>
              <w:t>OPW</w:t>
            </w:r>
          </w:p>
        </w:tc>
        <w:tc>
          <w:tcPr>
            <w:tcW w:w="8080" w:type="dxa"/>
            <w:tcBorders>
              <w:top w:val="single" w:sz="8" w:space="0" w:color="auto"/>
              <w:left w:val="nil"/>
              <w:bottom w:val="single" w:sz="8" w:space="0" w:color="auto"/>
              <w:right w:val="nil"/>
            </w:tcBorders>
          </w:tcPr>
          <w:p w14:paraId="590B8BC5" w14:textId="1EF2A1B4" w:rsidR="00BA026A" w:rsidRDefault="00BA026A" w:rsidP="00C74BD0">
            <w:pPr>
              <w:pStyle w:val="TabText"/>
              <w:rPr>
                <w:lang w:val="en-GB"/>
              </w:rPr>
            </w:pPr>
            <w:r>
              <w:rPr>
                <w:lang w:val="en-GB"/>
              </w:rPr>
              <w:t>OpenWay</w:t>
            </w:r>
          </w:p>
        </w:tc>
      </w:tr>
      <w:tr w:rsidR="004675BE" w:rsidRPr="005C50B7" w14:paraId="4D6BECBB" w14:textId="77777777" w:rsidTr="00C74BD0">
        <w:trPr>
          <w:trHeight w:val="252"/>
        </w:trPr>
        <w:tc>
          <w:tcPr>
            <w:tcW w:w="1418" w:type="dxa"/>
            <w:tcBorders>
              <w:top w:val="single" w:sz="8" w:space="0" w:color="auto"/>
              <w:left w:val="nil"/>
              <w:bottom w:val="single" w:sz="8" w:space="0" w:color="auto"/>
              <w:right w:val="nil"/>
            </w:tcBorders>
          </w:tcPr>
          <w:p w14:paraId="7136595A" w14:textId="33CDB062" w:rsidR="004675BE" w:rsidRDefault="004675BE" w:rsidP="00C74BD0">
            <w:pPr>
              <w:pStyle w:val="TabText"/>
              <w:rPr>
                <w:lang w:val="en-GB"/>
              </w:rPr>
            </w:pPr>
            <w:r w:rsidRPr="00FF4B02">
              <w:rPr>
                <w:rFonts w:cstheme="minorHAnsi"/>
                <w:color w:val="000000"/>
                <w:szCs w:val="20"/>
              </w:rPr>
              <w:t>CCD</w:t>
            </w:r>
          </w:p>
        </w:tc>
        <w:tc>
          <w:tcPr>
            <w:tcW w:w="8080" w:type="dxa"/>
            <w:tcBorders>
              <w:top w:val="single" w:sz="8" w:space="0" w:color="auto"/>
              <w:left w:val="nil"/>
              <w:bottom w:val="single" w:sz="8" w:space="0" w:color="auto"/>
              <w:right w:val="nil"/>
            </w:tcBorders>
          </w:tcPr>
          <w:p w14:paraId="4D0ED771" w14:textId="0EDA684C" w:rsidR="004675BE" w:rsidRDefault="004675BE" w:rsidP="00C74BD0">
            <w:pPr>
              <w:pStyle w:val="TabText"/>
              <w:rPr>
                <w:lang w:val="en-GB"/>
              </w:rPr>
            </w:pPr>
            <w:r w:rsidRPr="00FF4B02">
              <w:rPr>
                <w:rFonts w:cstheme="minorHAnsi"/>
                <w:color w:val="000000"/>
                <w:szCs w:val="20"/>
              </w:rPr>
              <w:t>Common Core Definitions</w:t>
            </w:r>
          </w:p>
        </w:tc>
      </w:tr>
      <w:tr w:rsidR="004675BE" w:rsidRPr="005C50B7" w14:paraId="5A023CED" w14:textId="77777777" w:rsidTr="00C74BD0">
        <w:trPr>
          <w:trHeight w:val="252"/>
        </w:trPr>
        <w:tc>
          <w:tcPr>
            <w:tcW w:w="1418" w:type="dxa"/>
            <w:tcBorders>
              <w:top w:val="single" w:sz="8" w:space="0" w:color="auto"/>
              <w:left w:val="nil"/>
              <w:bottom w:val="single" w:sz="8" w:space="0" w:color="auto"/>
              <w:right w:val="nil"/>
            </w:tcBorders>
          </w:tcPr>
          <w:p w14:paraId="217CE66C" w14:textId="1B10B7B0" w:rsidR="004675BE" w:rsidRPr="00FF4B02" w:rsidRDefault="004675BE" w:rsidP="00C74BD0">
            <w:pPr>
              <w:pStyle w:val="TabText"/>
              <w:rPr>
                <w:rFonts w:cstheme="minorHAnsi"/>
                <w:color w:val="000000"/>
                <w:szCs w:val="20"/>
              </w:rPr>
            </w:pPr>
            <w:r w:rsidRPr="00FF4B02">
              <w:rPr>
                <w:rFonts w:cstheme="minorHAnsi"/>
                <w:color w:val="000000"/>
                <w:szCs w:val="20"/>
              </w:rPr>
              <w:t>CDA</w:t>
            </w:r>
          </w:p>
        </w:tc>
        <w:tc>
          <w:tcPr>
            <w:tcW w:w="8080" w:type="dxa"/>
            <w:tcBorders>
              <w:top w:val="single" w:sz="8" w:space="0" w:color="auto"/>
              <w:left w:val="nil"/>
              <w:bottom w:val="single" w:sz="8" w:space="0" w:color="auto"/>
              <w:right w:val="nil"/>
            </w:tcBorders>
          </w:tcPr>
          <w:p w14:paraId="4FA07701" w14:textId="762950DE" w:rsidR="004675BE" w:rsidRPr="00FF4B02" w:rsidRDefault="004675BE" w:rsidP="00C74BD0">
            <w:pPr>
              <w:pStyle w:val="TabText"/>
              <w:rPr>
                <w:rFonts w:cstheme="minorHAnsi"/>
                <w:color w:val="000000"/>
                <w:szCs w:val="20"/>
              </w:rPr>
            </w:pPr>
            <w:r w:rsidRPr="00FF4B02">
              <w:rPr>
                <w:rFonts w:cstheme="minorHAnsi"/>
                <w:color w:val="000000"/>
                <w:szCs w:val="20"/>
              </w:rPr>
              <w:t>Combined DDA/Application Cryptogram Generation</w:t>
            </w:r>
          </w:p>
        </w:tc>
      </w:tr>
      <w:tr w:rsidR="004675BE" w:rsidRPr="005C50B7" w14:paraId="1A95A1EA" w14:textId="77777777" w:rsidTr="00C74BD0">
        <w:trPr>
          <w:trHeight w:val="252"/>
        </w:trPr>
        <w:tc>
          <w:tcPr>
            <w:tcW w:w="1418" w:type="dxa"/>
            <w:tcBorders>
              <w:top w:val="single" w:sz="8" w:space="0" w:color="auto"/>
              <w:left w:val="nil"/>
              <w:bottom w:val="single" w:sz="8" w:space="0" w:color="auto"/>
              <w:right w:val="nil"/>
            </w:tcBorders>
          </w:tcPr>
          <w:p w14:paraId="601E7CBE" w14:textId="54F55FE3" w:rsidR="004675BE" w:rsidRPr="00FF4B02" w:rsidRDefault="004675BE" w:rsidP="00C74BD0">
            <w:pPr>
              <w:pStyle w:val="TabText"/>
              <w:rPr>
                <w:rFonts w:cstheme="minorHAnsi"/>
                <w:color w:val="000000"/>
                <w:szCs w:val="20"/>
              </w:rPr>
            </w:pPr>
            <w:r w:rsidRPr="00FF4B02">
              <w:rPr>
                <w:rFonts w:cstheme="minorHAnsi"/>
                <w:color w:val="000000"/>
                <w:szCs w:val="20"/>
              </w:rPr>
              <w:t>CB</w:t>
            </w:r>
          </w:p>
        </w:tc>
        <w:tc>
          <w:tcPr>
            <w:tcW w:w="8080" w:type="dxa"/>
            <w:tcBorders>
              <w:top w:val="single" w:sz="8" w:space="0" w:color="auto"/>
              <w:left w:val="nil"/>
              <w:bottom w:val="single" w:sz="8" w:space="0" w:color="auto"/>
              <w:right w:val="nil"/>
            </w:tcBorders>
          </w:tcPr>
          <w:p w14:paraId="0CA46A7B" w14:textId="130379F8" w:rsidR="004675BE" w:rsidRPr="00FF4B02" w:rsidRDefault="004675BE" w:rsidP="00C74BD0">
            <w:pPr>
              <w:pStyle w:val="TabText"/>
              <w:rPr>
                <w:rFonts w:cstheme="minorHAnsi"/>
                <w:color w:val="000000"/>
                <w:szCs w:val="20"/>
              </w:rPr>
            </w:pPr>
            <w:r w:rsidRPr="00FF4B02">
              <w:rPr>
                <w:rFonts w:cstheme="minorHAnsi"/>
                <w:color w:val="000000"/>
                <w:szCs w:val="20"/>
              </w:rPr>
              <w:t>Certification Body</w:t>
            </w:r>
          </w:p>
        </w:tc>
      </w:tr>
      <w:tr w:rsidR="004675BE" w:rsidRPr="005C50B7" w14:paraId="23E6F9CF" w14:textId="77777777" w:rsidTr="00C74BD0">
        <w:trPr>
          <w:trHeight w:val="252"/>
        </w:trPr>
        <w:tc>
          <w:tcPr>
            <w:tcW w:w="1418" w:type="dxa"/>
            <w:tcBorders>
              <w:top w:val="single" w:sz="8" w:space="0" w:color="auto"/>
              <w:left w:val="nil"/>
              <w:bottom w:val="single" w:sz="8" w:space="0" w:color="auto"/>
              <w:right w:val="nil"/>
            </w:tcBorders>
          </w:tcPr>
          <w:p w14:paraId="189234EB" w14:textId="241B648A" w:rsidR="004675BE" w:rsidRPr="00FF4B02" w:rsidRDefault="004675BE" w:rsidP="00C74BD0">
            <w:pPr>
              <w:pStyle w:val="TabText"/>
              <w:rPr>
                <w:rFonts w:cstheme="minorHAnsi"/>
                <w:color w:val="000000"/>
                <w:szCs w:val="20"/>
              </w:rPr>
            </w:pPr>
            <w:r w:rsidRPr="00FF4B02">
              <w:rPr>
                <w:rFonts w:cstheme="minorHAnsi"/>
                <w:color w:val="000000"/>
                <w:szCs w:val="20"/>
              </w:rPr>
              <w:t>CDOL</w:t>
            </w:r>
          </w:p>
        </w:tc>
        <w:tc>
          <w:tcPr>
            <w:tcW w:w="8080" w:type="dxa"/>
            <w:tcBorders>
              <w:top w:val="single" w:sz="8" w:space="0" w:color="auto"/>
              <w:left w:val="nil"/>
              <w:bottom w:val="single" w:sz="8" w:space="0" w:color="auto"/>
              <w:right w:val="nil"/>
            </w:tcBorders>
          </w:tcPr>
          <w:p w14:paraId="3C04EC38" w14:textId="611277CB" w:rsidR="004675BE" w:rsidRPr="00FF4B02" w:rsidRDefault="004675BE" w:rsidP="00C74BD0">
            <w:pPr>
              <w:pStyle w:val="TabText"/>
              <w:rPr>
                <w:rFonts w:cstheme="minorHAnsi"/>
                <w:color w:val="000000"/>
                <w:szCs w:val="20"/>
              </w:rPr>
            </w:pPr>
            <w:r w:rsidRPr="00FF4B02">
              <w:rPr>
                <w:rFonts w:cstheme="minorHAnsi"/>
                <w:color w:val="000000"/>
                <w:szCs w:val="20"/>
              </w:rPr>
              <w:t>Card Risk Management Data Object List</w:t>
            </w:r>
          </w:p>
        </w:tc>
      </w:tr>
      <w:tr w:rsidR="004675BE" w:rsidRPr="005C50B7" w14:paraId="79EEF246" w14:textId="77777777" w:rsidTr="00C74BD0">
        <w:trPr>
          <w:trHeight w:val="252"/>
        </w:trPr>
        <w:tc>
          <w:tcPr>
            <w:tcW w:w="1418" w:type="dxa"/>
            <w:tcBorders>
              <w:top w:val="single" w:sz="8" w:space="0" w:color="auto"/>
              <w:left w:val="nil"/>
              <w:bottom w:val="single" w:sz="8" w:space="0" w:color="auto"/>
              <w:right w:val="nil"/>
            </w:tcBorders>
          </w:tcPr>
          <w:p w14:paraId="2B5C899F" w14:textId="64377508" w:rsidR="004675BE" w:rsidRPr="00FF4B02" w:rsidRDefault="004675BE" w:rsidP="00C74BD0">
            <w:pPr>
              <w:pStyle w:val="TabText"/>
              <w:rPr>
                <w:rFonts w:cstheme="minorHAnsi"/>
                <w:color w:val="000000"/>
                <w:szCs w:val="20"/>
              </w:rPr>
            </w:pPr>
            <w:r w:rsidRPr="00FF4B02">
              <w:rPr>
                <w:rFonts w:cstheme="minorHAnsi"/>
                <w:color w:val="000000"/>
                <w:szCs w:val="20"/>
              </w:rPr>
              <w:t>DDOL</w:t>
            </w:r>
          </w:p>
        </w:tc>
        <w:tc>
          <w:tcPr>
            <w:tcW w:w="8080" w:type="dxa"/>
            <w:tcBorders>
              <w:top w:val="single" w:sz="8" w:space="0" w:color="auto"/>
              <w:left w:val="nil"/>
              <w:bottom w:val="single" w:sz="8" w:space="0" w:color="auto"/>
              <w:right w:val="nil"/>
            </w:tcBorders>
          </w:tcPr>
          <w:p w14:paraId="18185E86" w14:textId="71D5527D" w:rsidR="004675BE" w:rsidRPr="00FF4B02" w:rsidRDefault="004675BE" w:rsidP="00C74BD0">
            <w:pPr>
              <w:pStyle w:val="TabText"/>
              <w:rPr>
                <w:rFonts w:cstheme="minorHAnsi"/>
                <w:color w:val="000000"/>
                <w:szCs w:val="20"/>
              </w:rPr>
            </w:pPr>
            <w:r w:rsidRPr="00FF4B02">
              <w:rPr>
                <w:rFonts w:cstheme="minorHAnsi"/>
                <w:color w:val="000000"/>
                <w:szCs w:val="20"/>
              </w:rPr>
              <w:t>Dynamic Data Authentication Data Object List</w:t>
            </w:r>
          </w:p>
        </w:tc>
      </w:tr>
      <w:tr w:rsidR="004675BE" w:rsidRPr="005C50B7" w14:paraId="49EA2299" w14:textId="77777777" w:rsidTr="00C74BD0">
        <w:trPr>
          <w:trHeight w:val="252"/>
        </w:trPr>
        <w:tc>
          <w:tcPr>
            <w:tcW w:w="1418" w:type="dxa"/>
            <w:tcBorders>
              <w:top w:val="single" w:sz="8" w:space="0" w:color="auto"/>
              <w:left w:val="nil"/>
              <w:bottom w:val="single" w:sz="8" w:space="0" w:color="auto"/>
              <w:right w:val="nil"/>
            </w:tcBorders>
          </w:tcPr>
          <w:p w14:paraId="2C3C317A" w14:textId="0C9719CB" w:rsidR="004675BE" w:rsidRPr="00FF4B02" w:rsidRDefault="004675BE" w:rsidP="00C74BD0">
            <w:pPr>
              <w:pStyle w:val="TabText"/>
              <w:rPr>
                <w:rFonts w:cstheme="minorHAnsi"/>
                <w:color w:val="000000"/>
                <w:szCs w:val="20"/>
              </w:rPr>
            </w:pPr>
            <w:r w:rsidRPr="00FF4B02">
              <w:rPr>
                <w:rFonts w:cstheme="minorHAnsi"/>
                <w:color w:val="000000"/>
                <w:szCs w:val="20"/>
              </w:rPr>
              <w:lastRenderedPageBreak/>
              <w:t>DOL</w:t>
            </w:r>
          </w:p>
        </w:tc>
        <w:tc>
          <w:tcPr>
            <w:tcW w:w="8080" w:type="dxa"/>
            <w:tcBorders>
              <w:top w:val="single" w:sz="8" w:space="0" w:color="auto"/>
              <w:left w:val="nil"/>
              <w:bottom w:val="single" w:sz="8" w:space="0" w:color="auto"/>
              <w:right w:val="nil"/>
            </w:tcBorders>
          </w:tcPr>
          <w:p w14:paraId="1C42CE1E" w14:textId="61887C8F" w:rsidR="004675BE" w:rsidRPr="00FF4B02" w:rsidRDefault="004675BE" w:rsidP="00C74BD0">
            <w:pPr>
              <w:pStyle w:val="TabText"/>
              <w:rPr>
                <w:rFonts w:cstheme="minorHAnsi"/>
                <w:color w:val="000000"/>
                <w:szCs w:val="20"/>
              </w:rPr>
            </w:pPr>
            <w:r w:rsidRPr="00FF4B02">
              <w:rPr>
                <w:rFonts w:cstheme="minorHAnsi"/>
                <w:color w:val="000000"/>
                <w:szCs w:val="20"/>
              </w:rPr>
              <w:t>Data Object List</w:t>
            </w:r>
          </w:p>
        </w:tc>
      </w:tr>
      <w:tr w:rsidR="004675BE" w:rsidRPr="005C50B7" w14:paraId="51523770" w14:textId="77777777" w:rsidTr="00C74BD0">
        <w:trPr>
          <w:trHeight w:val="252"/>
        </w:trPr>
        <w:tc>
          <w:tcPr>
            <w:tcW w:w="1418" w:type="dxa"/>
            <w:tcBorders>
              <w:top w:val="single" w:sz="8" w:space="0" w:color="auto"/>
              <w:left w:val="nil"/>
              <w:bottom w:val="single" w:sz="8" w:space="0" w:color="auto"/>
              <w:right w:val="nil"/>
            </w:tcBorders>
          </w:tcPr>
          <w:p w14:paraId="7634A213" w14:textId="07A1A166" w:rsidR="004675BE" w:rsidRPr="00FF4B02" w:rsidRDefault="004675BE" w:rsidP="00C74BD0">
            <w:pPr>
              <w:pStyle w:val="TabText"/>
              <w:rPr>
                <w:rFonts w:cstheme="minorHAnsi"/>
                <w:color w:val="000000"/>
                <w:szCs w:val="20"/>
              </w:rPr>
            </w:pPr>
            <w:r w:rsidRPr="00FF4B02">
              <w:rPr>
                <w:rFonts w:cstheme="minorHAnsi"/>
                <w:color w:val="000000"/>
                <w:szCs w:val="20"/>
              </w:rPr>
              <w:t>IAC</w:t>
            </w:r>
          </w:p>
        </w:tc>
        <w:tc>
          <w:tcPr>
            <w:tcW w:w="8080" w:type="dxa"/>
            <w:tcBorders>
              <w:top w:val="single" w:sz="8" w:space="0" w:color="auto"/>
              <w:left w:val="nil"/>
              <w:bottom w:val="single" w:sz="8" w:space="0" w:color="auto"/>
              <w:right w:val="nil"/>
            </w:tcBorders>
          </w:tcPr>
          <w:p w14:paraId="5C3AA82A" w14:textId="0A5E523B" w:rsidR="004675BE" w:rsidRPr="00FF4B02" w:rsidRDefault="004675BE" w:rsidP="00C74BD0">
            <w:pPr>
              <w:pStyle w:val="TabText"/>
              <w:rPr>
                <w:rFonts w:cstheme="minorHAnsi"/>
                <w:color w:val="000000"/>
                <w:szCs w:val="20"/>
              </w:rPr>
            </w:pPr>
            <w:r w:rsidRPr="00FF4B02">
              <w:rPr>
                <w:rFonts w:cstheme="minorHAnsi"/>
                <w:color w:val="000000"/>
                <w:szCs w:val="20"/>
              </w:rPr>
              <w:t>Issuer Action Code</w:t>
            </w:r>
          </w:p>
        </w:tc>
      </w:tr>
      <w:tr w:rsidR="004675BE" w:rsidRPr="005C50B7" w14:paraId="3A9FDC36" w14:textId="77777777" w:rsidTr="00C74BD0">
        <w:trPr>
          <w:trHeight w:val="252"/>
        </w:trPr>
        <w:tc>
          <w:tcPr>
            <w:tcW w:w="1418" w:type="dxa"/>
            <w:tcBorders>
              <w:top w:val="single" w:sz="8" w:space="0" w:color="auto"/>
              <w:left w:val="nil"/>
              <w:bottom w:val="single" w:sz="8" w:space="0" w:color="auto"/>
              <w:right w:val="nil"/>
            </w:tcBorders>
          </w:tcPr>
          <w:p w14:paraId="44A1E053" w14:textId="04298C82" w:rsidR="004675BE" w:rsidRPr="00FF4B02" w:rsidRDefault="004675BE" w:rsidP="00C74BD0">
            <w:pPr>
              <w:pStyle w:val="TabText"/>
              <w:rPr>
                <w:rFonts w:cstheme="minorHAnsi"/>
                <w:color w:val="000000"/>
                <w:szCs w:val="20"/>
              </w:rPr>
            </w:pPr>
            <w:r w:rsidRPr="00FF4B02">
              <w:rPr>
                <w:rFonts w:cstheme="minorHAnsi"/>
                <w:color w:val="000000"/>
                <w:szCs w:val="20"/>
              </w:rPr>
              <w:t>IADOL</w:t>
            </w:r>
          </w:p>
        </w:tc>
        <w:tc>
          <w:tcPr>
            <w:tcW w:w="8080" w:type="dxa"/>
            <w:tcBorders>
              <w:top w:val="single" w:sz="8" w:space="0" w:color="auto"/>
              <w:left w:val="nil"/>
              <w:bottom w:val="single" w:sz="8" w:space="0" w:color="auto"/>
              <w:right w:val="nil"/>
            </w:tcBorders>
          </w:tcPr>
          <w:p w14:paraId="1127B037" w14:textId="66B3D668" w:rsidR="004675BE" w:rsidRPr="00FF4B02" w:rsidRDefault="004675BE" w:rsidP="00C74BD0">
            <w:pPr>
              <w:pStyle w:val="TabText"/>
              <w:rPr>
                <w:rFonts w:cstheme="minorHAnsi"/>
                <w:color w:val="000000"/>
                <w:szCs w:val="20"/>
              </w:rPr>
            </w:pPr>
            <w:r w:rsidRPr="00FF4B02">
              <w:rPr>
                <w:rFonts w:cstheme="minorHAnsi"/>
                <w:color w:val="000000"/>
                <w:szCs w:val="20"/>
              </w:rPr>
              <w:t>Issuer Application Data Object List</w:t>
            </w:r>
          </w:p>
        </w:tc>
      </w:tr>
      <w:tr w:rsidR="004675BE" w:rsidRPr="005C50B7" w14:paraId="33C1CAFA" w14:textId="77777777" w:rsidTr="00C74BD0">
        <w:trPr>
          <w:trHeight w:val="252"/>
        </w:trPr>
        <w:tc>
          <w:tcPr>
            <w:tcW w:w="1418" w:type="dxa"/>
            <w:tcBorders>
              <w:top w:val="single" w:sz="8" w:space="0" w:color="auto"/>
              <w:left w:val="nil"/>
              <w:bottom w:val="single" w:sz="8" w:space="0" w:color="auto"/>
              <w:right w:val="nil"/>
            </w:tcBorders>
          </w:tcPr>
          <w:p w14:paraId="757A2F95" w14:textId="7BB46293" w:rsidR="004675BE" w:rsidRPr="00FF4B02" w:rsidRDefault="004675BE" w:rsidP="00C74BD0">
            <w:pPr>
              <w:pStyle w:val="TabText"/>
              <w:rPr>
                <w:rFonts w:cstheme="minorHAnsi"/>
                <w:color w:val="000000"/>
                <w:szCs w:val="20"/>
              </w:rPr>
            </w:pPr>
            <w:r w:rsidRPr="00FF4B02">
              <w:rPr>
                <w:rFonts w:cstheme="minorHAnsi"/>
                <w:color w:val="000000"/>
                <w:szCs w:val="20"/>
              </w:rPr>
              <w:t>PDOL</w:t>
            </w:r>
          </w:p>
        </w:tc>
        <w:tc>
          <w:tcPr>
            <w:tcW w:w="8080" w:type="dxa"/>
            <w:tcBorders>
              <w:top w:val="single" w:sz="8" w:space="0" w:color="auto"/>
              <w:left w:val="nil"/>
              <w:bottom w:val="single" w:sz="8" w:space="0" w:color="auto"/>
              <w:right w:val="nil"/>
            </w:tcBorders>
          </w:tcPr>
          <w:p w14:paraId="6B804AC8" w14:textId="42FF0EED" w:rsidR="004675BE" w:rsidRPr="00FF4B02" w:rsidRDefault="004675BE" w:rsidP="00C74BD0">
            <w:pPr>
              <w:pStyle w:val="TabText"/>
              <w:rPr>
                <w:rFonts w:cstheme="minorHAnsi"/>
                <w:color w:val="000000"/>
                <w:szCs w:val="20"/>
              </w:rPr>
            </w:pPr>
            <w:r w:rsidRPr="00FF4B02">
              <w:rPr>
                <w:rFonts w:cstheme="minorHAnsi"/>
                <w:color w:val="000000"/>
                <w:szCs w:val="20"/>
              </w:rPr>
              <w:t>Processing Options Data Object List</w:t>
            </w:r>
          </w:p>
        </w:tc>
      </w:tr>
      <w:tr w:rsidR="004675BE" w:rsidRPr="005C50B7" w14:paraId="45F76FE2" w14:textId="77777777" w:rsidTr="00C74BD0">
        <w:trPr>
          <w:trHeight w:val="252"/>
        </w:trPr>
        <w:tc>
          <w:tcPr>
            <w:tcW w:w="1418" w:type="dxa"/>
            <w:tcBorders>
              <w:top w:val="single" w:sz="8" w:space="0" w:color="auto"/>
              <w:left w:val="nil"/>
              <w:bottom w:val="single" w:sz="8" w:space="0" w:color="auto"/>
              <w:right w:val="nil"/>
            </w:tcBorders>
          </w:tcPr>
          <w:p w14:paraId="6D4DF14E" w14:textId="3B9D8033" w:rsidR="004675BE" w:rsidRPr="00FF4B02" w:rsidRDefault="004675BE" w:rsidP="00C74BD0">
            <w:pPr>
              <w:pStyle w:val="TabText"/>
              <w:rPr>
                <w:rFonts w:cstheme="minorHAnsi"/>
                <w:color w:val="000000"/>
                <w:szCs w:val="20"/>
              </w:rPr>
            </w:pPr>
            <w:r w:rsidRPr="00FF4B02">
              <w:rPr>
                <w:rFonts w:cstheme="minorHAnsi"/>
                <w:color w:val="000000"/>
                <w:szCs w:val="20"/>
              </w:rPr>
              <w:t>PIN</w:t>
            </w:r>
          </w:p>
        </w:tc>
        <w:tc>
          <w:tcPr>
            <w:tcW w:w="8080" w:type="dxa"/>
            <w:tcBorders>
              <w:top w:val="single" w:sz="8" w:space="0" w:color="auto"/>
              <w:left w:val="nil"/>
              <w:bottom w:val="single" w:sz="8" w:space="0" w:color="auto"/>
              <w:right w:val="nil"/>
            </w:tcBorders>
          </w:tcPr>
          <w:p w14:paraId="622F26FC" w14:textId="3B80CAC3" w:rsidR="004675BE" w:rsidRPr="00FF4B02" w:rsidRDefault="004675BE" w:rsidP="00C74BD0">
            <w:pPr>
              <w:pStyle w:val="TabText"/>
              <w:rPr>
                <w:rFonts w:cstheme="minorHAnsi"/>
                <w:color w:val="000000"/>
                <w:szCs w:val="20"/>
              </w:rPr>
            </w:pPr>
            <w:r w:rsidRPr="00FF4B02">
              <w:rPr>
                <w:rFonts w:cstheme="minorHAnsi"/>
                <w:color w:val="000000"/>
                <w:szCs w:val="20"/>
              </w:rPr>
              <w:t>Personal Identification Number</w:t>
            </w:r>
          </w:p>
        </w:tc>
      </w:tr>
      <w:tr w:rsidR="004675BE" w:rsidRPr="005C50B7" w14:paraId="0F75AF07" w14:textId="77777777" w:rsidTr="00C74BD0">
        <w:trPr>
          <w:trHeight w:val="252"/>
        </w:trPr>
        <w:tc>
          <w:tcPr>
            <w:tcW w:w="1418" w:type="dxa"/>
            <w:tcBorders>
              <w:top w:val="single" w:sz="8" w:space="0" w:color="auto"/>
              <w:left w:val="nil"/>
              <w:bottom w:val="single" w:sz="8" w:space="0" w:color="auto"/>
              <w:right w:val="nil"/>
            </w:tcBorders>
          </w:tcPr>
          <w:p w14:paraId="3F6352C6" w14:textId="5E889786" w:rsidR="004675BE" w:rsidRPr="00FF4B02" w:rsidRDefault="004675BE" w:rsidP="00C74BD0">
            <w:pPr>
              <w:pStyle w:val="TabText"/>
              <w:rPr>
                <w:rFonts w:cstheme="minorHAnsi"/>
                <w:color w:val="000000"/>
                <w:szCs w:val="20"/>
              </w:rPr>
            </w:pPr>
            <w:r w:rsidRPr="00FF4B02">
              <w:rPr>
                <w:rFonts w:cstheme="minorHAnsi"/>
                <w:color w:val="000000"/>
                <w:szCs w:val="20"/>
              </w:rPr>
              <w:t>UCOL</w:t>
            </w:r>
          </w:p>
        </w:tc>
        <w:tc>
          <w:tcPr>
            <w:tcW w:w="8080" w:type="dxa"/>
            <w:tcBorders>
              <w:top w:val="single" w:sz="8" w:space="0" w:color="auto"/>
              <w:left w:val="nil"/>
              <w:bottom w:val="single" w:sz="8" w:space="0" w:color="auto"/>
              <w:right w:val="nil"/>
            </w:tcBorders>
          </w:tcPr>
          <w:p w14:paraId="606B4CFF" w14:textId="79F92F04" w:rsidR="004675BE" w:rsidRPr="00FF4B02" w:rsidRDefault="004675BE" w:rsidP="00C74BD0">
            <w:pPr>
              <w:pStyle w:val="TabText"/>
              <w:rPr>
                <w:rFonts w:cstheme="minorHAnsi"/>
                <w:color w:val="000000"/>
                <w:szCs w:val="20"/>
              </w:rPr>
            </w:pPr>
            <w:r w:rsidRPr="00FF4B02">
              <w:rPr>
                <w:rFonts w:cstheme="minorHAnsi"/>
                <w:color w:val="000000"/>
                <w:szCs w:val="20"/>
              </w:rPr>
              <w:t>Upper Consecutive Offline Limit</w:t>
            </w:r>
          </w:p>
        </w:tc>
      </w:tr>
      <w:tr w:rsidR="004675BE" w:rsidRPr="005C50B7" w14:paraId="63A97B0A" w14:textId="77777777" w:rsidTr="00C74BD0">
        <w:trPr>
          <w:trHeight w:val="252"/>
        </w:trPr>
        <w:tc>
          <w:tcPr>
            <w:tcW w:w="1418" w:type="dxa"/>
            <w:tcBorders>
              <w:top w:val="single" w:sz="8" w:space="0" w:color="auto"/>
              <w:left w:val="nil"/>
              <w:bottom w:val="single" w:sz="8" w:space="0" w:color="auto"/>
              <w:right w:val="nil"/>
            </w:tcBorders>
          </w:tcPr>
          <w:p w14:paraId="534B66AD" w14:textId="64A6C829" w:rsidR="004675BE" w:rsidRPr="00FF4B02" w:rsidRDefault="004675BE" w:rsidP="00C74BD0">
            <w:pPr>
              <w:pStyle w:val="TabText"/>
              <w:rPr>
                <w:rFonts w:cstheme="minorHAnsi"/>
                <w:color w:val="000000"/>
                <w:szCs w:val="20"/>
              </w:rPr>
            </w:pPr>
            <w:r w:rsidRPr="00FF4B02">
              <w:rPr>
                <w:rFonts w:cstheme="minorHAnsi"/>
                <w:color w:val="000000"/>
                <w:szCs w:val="20"/>
              </w:rPr>
              <w:t>UN</w:t>
            </w:r>
          </w:p>
        </w:tc>
        <w:tc>
          <w:tcPr>
            <w:tcW w:w="8080" w:type="dxa"/>
            <w:tcBorders>
              <w:top w:val="single" w:sz="8" w:space="0" w:color="auto"/>
              <w:left w:val="nil"/>
              <w:bottom w:val="single" w:sz="8" w:space="0" w:color="auto"/>
              <w:right w:val="nil"/>
            </w:tcBorders>
          </w:tcPr>
          <w:p w14:paraId="0EAED18B" w14:textId="25AE7242" w:rsidR="004675BE" w:rsidRPr="00FF4B02" w:rsidRDefault="004675BE" w:rsidP="00C74BD0">
            <w:pPr>
              <w:pStyle w:val="TabText"/>
              <w:rPr>
                <w:rFonts w:cstheme="minorHAnsi"/>
                <w:color w:val="000000"/>
                <w:szCs w:val="20"/>
              </w:rPr>
            </w:pPr>
            <w:r w:rsidRPr="00FF4B02">
              <w:rPr>
                <w:rFonts w:cstheme="minorHAnsi"/>
                <w:color w:val="000000"/>
                <w:szCs w:val="20"/>
              </w:rPr>
              <w:t>Unpredictable Number</w:t>
            </w:r>
          </w:p>
        </w:tc>
      </w:tr>
      <w:tr w:rsidR="004675BE" w:rsidRPr="005C50B7" w14:paraId="66CE92DB" w14:textId="77777777" w:rsidTr="00C74BD0">
        <w:trPr>
          <w:trHeight w:val="252"/>
        </w:trPr>
        <w:tc>
          <w:tcPr>
            <w:tcW w:w="1418" w:type="dxa"/>
            <w:tcBorders>
              <w:top w:val="single" w:sz="8" w:space="0" w:color="auto"/>
              <w:left w:val="nil"/>
              <w:bottom w:val="single" w:sz="8" w:space="0" w:color="auto"/>
              <w:right w:val="nil"/>
            </w:tcBorders>
          </w:tcPr>
          <w:p w14:paraId="3EAD481F" w14:textId="0438C93D" w:rsidR="004675BE" w:rsidRPr="00FF4B02" w:rsidRDefault="004675BE" w:rsidP="00C74BD0">
            <w:pPr>
              <w:pStyle w:val="TabText"/>
              <w:rPr>
                <w:rFonts w:cstheme="minorHAnsi"/>
                <w:color w:val="000000"/>
                <w:szCs w:val="20"/>
              </w:rPr>
            </w:pPr>
            <w:r w:rsidRPr="00FF4B02">
              <w:rPr>
                <w:rFonts w:cstheme="minorHAnsi"/>
                <w:color w:val="000000"/>
                <w:szCs w:val="20"/>
              </w:rPr>
              <w:t>RID</w:t>
            </w:r>
          </w:p>
        </w:tc>
        <w:tc>
          <w:tcPr>
            <w:tcW w:w="8080" w:type="dxa"/>
            <w:tcBorders>
              <w:top w:val="single" w:sz="8" w:space="0" w:color="auto"/>
              <w:left w:val="nil"/>
              <w:bottom w:val="single" w:sz="8" w:space="0" w:color="auto"/>
              <w:right w:val="nil"/>
            </w:tcBorders>
          </w:tcPr>
          <w:p w14:paraId="18B4AFF2" w14:textId="059A9A9C" w:rsidR="004675BE" w:rsidRPr="00FF4B02" w:rsidRDefault="004675BE" w:rsidP="00C74BD0">
            <w:pPr>
              <w:pStyle w:val="TabText"/>
              <w:rPr>
                <w:rFonts w:cstheme="minorHAnsi"/>
                <w:color w:val="000000"/>
                <w:szCs w:val="20"/>
              </w:rPr>
            </w:pPr>
            <w:r w:rsidRPr="00FF4B02">
              <w:rPr>
                <w:rFonts w:cstheme="minorHAnsi"/>
                <w:color w:val="000000"/>
                <w:szCs w:val="20"/>
              </w:rPr>
              <w:t>Registered Application Provider Identifier</w:t>
            </w:r>
          </w:p>
        </w:tc>
      </w:tr>
      <w:tr w:rsidR="004675BE" w:rsidRPr="005C50B7" w14:paraId="4215B03B" w14:textId="77777777" w:rsidTr="00C74BD0">
        <w:trPr>
          <w:trHeight w:val="252"/>
        </w:trPr>
        <w:tc>
          <w:tcPr>
            <w:tcW w:w="1418" w:type="dxa"/>
            <w:tcBorders>
              <w:top w:val="single" w:sz="8" w:space="0" w:color="auto"/>
              <w:left w:val="nil"/>
              <w:bottom w:val="single" w:sz="8" w:space="0" w:color="auto"/>
              <w:right w:val="nil"/>
            </w:tcBorders>
          </w:tcPr>
          <w:p w14:paraId="3718D08D" w14:textId="76EA5DC1" w:rsidR="004675BE" w:rsidRPr="00FF4B02" w:rsidRDefault="004675BE" w:rsidP="00C74BD0">
            <w:pPr>
              <w:pStyle w:val="TabText"/>
              <w:rPr>
                <w:rFonts w:cstheme="minorHAnsi"/>
                <w:color w:val="000000"/>
                <w:szCs w:val="20"/>
              </w:rPr>
            </w:pPr>
            <w:r w:rsidRPr="00FF4B02">
              <w:rPr>
                <w:rFonts w:cstheme="minorHAnsi"/>
                <w:color w:val="000000"/>
                <w:szCs w:val="20"/>
              </w:rPr>
              <w:t>PSN</w:t>
            </w:r>
          </w:p>
        </w:tc>
        <w:tc>
          <w:tcPr>
            <w:tcW w:w="8080" w:type="dxa"/>
            <w:tcBorders>
              <w:top w:val="single" w:sz="8" w:space="0" w:color="auto"/>
              <w:left w:val="nil"/>
              <w:bottom w:val="single" w:sz="8" w:space="0" w:color="auto"/>
              <w:right w:val="nil"/>
            </w:tcBorders>
          </w:tcPr>
          <w:p w14:paraId="4E0572E6" w14:textId="50D9C6AD" w:rsidR="004675BE" w:rsidRPr="00FF4B02" w:rsidRDefault="004675BE" w:rsidP="00C74BD0">
            <w:pPr>
              <w:pStyle w:val="TabText"/>
              <w:rPr>
                <w:rFonts w:cstheme="minorHAnsi"/>
                <w:color w:val="000000"/>
                <w:szCs w:val="20"/>
              </w:rPr>
            </w:pPr>
            <w:r w:rsidRPr="00FF4B02">
              <w:rPr>
                <w:rFonts w:cstheme="minorHAnsi"/>
                <w:color w:val="000000"/>
                <w:szCs w:val="20"/>
              </w:rPr>
              <w:t>PAN Sequence Number</w:t>
            </w:r>
          </w:p>
        </w:tc>
      </w:tr>
      <w:tr w:rsidR="004675BE" w:rsidRPr="005C50B7" w14:paraId="74A3D3A4" w14:textId="77777777" w:rsidTr="00C74BD0">
        <w:trPr>
          <w:trHeight w:val="252"/>
        </w:trPr>
        <w:tc>
          <w:tcPr>
            <w:tcW w:w="1418" w:type="dxa"/>
            <w:tcBorders>
              <w:top w:val="single" w:sz="8" w:space="0" w:color="auto"/>
              <w:left w:val="nil"/>
              <w:bottom w:val="single" w:sz="8" w:space="0" w:color="auto"/>
              <w:right w:val="nil"/>
            </w:tcBorders>
          </w:tcPr>
          <w:p w14:paraId="11F0722C" w14:textId="03FAD313" w:rsidR="004675BE" w:rsidRPr="00FF4B02" w:rsidRDefault="004675BE" w:rsidP="00C74BD0">
            <w:pPr>
              <w:pStyle w:val="TabText"/>
              <w:rPr>
                <w:rFonts w:cstheme="minorHAnsi"/>
                <w:color w:val="000000"/>
                <w:szCs w:val="20"/>
              </w:rPr>
            </w:pPr>
            <w:r w:rsidRPr="00FF4B02">
              <w:rPr>
                <w:rFonts w:cstheme="minorHAnsi"/>
                <w:color w:val="000000"/>
                <w:szCs w:val="20"/>
              </w:rPr>
              <w:t>PK</w:t>
            </w:r>
          </w:p>
        </w:tc>
        <w:tc>
          <w:tcPr>
            <w:tcW w:w="8080" w:type="dxa"/>
            <w:tcBorders>
              <w:top w:val="single" w:sz="8" w:space="0" w:color="auto"/>
              <w:left w:val="nil"/>
              <w:bottom w:val="single" w:sz="8" w:space="0" w:color="auto"/>
              <w:right w:val="nil"/>
            </w:tcBorders>
          </w:tcPr>
          <w:p w14:paraId="5058AAF8" w14:textId="3B9AA461" w:rsidR="004675BE" w:rsidRPr="00FF4B02" w:rsidRDefault="004675BE" w:rsidP="00C74BD0">
            <w:pPr>
              <w:pStyle w:val="TabText"/>
              <w:rPr>
                <w:rFonts w:cstheme="minorHAnsi"/>
                <w:color w:val="000000"/>
                <w:szCs w:val="20"/>
              </w:rPr>
            </w:pPr>
            <w:r w:rsidRPr="00FF4B02">
              <w:rPr>
                <w:rFonts w:cstheme="minorHAnsi"/>
                <w:color w:val="000000"/>
                <w:szCs w:val="20"/>
              </w:rPr>
              <w:t>Public Key of a asymmetric key pair</w:t>
            </w:r>
          </w:p>
        </w:tc>
      </w:tr>
      <w:tr w:rsidR="004675BE" w:rsidRPr="005C50B7" w14:paraId="1D73A49F" w14:textId="77777777" w:rsidTr="00C74BD0">
        <w:trPr>
          <w:trHeight w:val="252"/>
        </w:trPr>
        <w:tc>
          <w:tcPr>
            <w:tcW w:w="1418" w:type="dxa"/>
            <w:tcBorders>
              <w:top w:val="single" w:sz="8" w:space="0" w:color="auto"/>
              <w:left w:val="nil"/>
              <w:bottom w:val="single" w:sz="8" w:space="0" w:color="auto"/>
              <w:right w:val="nil"/>
            </w:tcBorders>
          </w:tcPr>
          <w:p w14:paraId="0927AE6F" w14:textId="2C9FA891" w:rsidR="004675BE" w:rsidRPr="00FF4B02" w:rsidRDefault="004675BE" w:rsidP="00C74BD0">
            <w:pPr>
              <w:pStyle w:val="TabText"/>
              <w:rPr>
                <w:rFonts w:cstheme="minorHAnsi"/>
                <w:color w:val="000000"/>
                <w:szCs w:val="20"/>
              </w:rPr>
            </w:pPr>
            <w:r w:rsidRPr="00FF4B02">
              <w:rPr>
                <w:rFonts w:cstheme="minorHAnsi"/>
                <w:color w:val="000000"/>
                <w:szCs w:val="20"/>
              </w:rPr>
              <w:t>CVM</w:t>
            </w:r>
          </w:p>
        </w:tc>
        <w:tc>
          <w:tcPr>
            <w:tcW w:w="8080" w:type="dxa"/>
            <w:tcBorders>
              <w:top w:val="single" w:sz="8" w:space="0" w:color="auto"/>
              <w:left w:val="nil"/>
              <w:bottom w:val="single" w:sz="8" w:space="0" w:color="auto"/>
              <w:right w:val="nil"/>
            </w:tcBorders>
          </w:tcPr>
          <w:p w14:paraId="525B8E6C" w14:textId="12A374E0" w:rsidR="004675BE" w:rsidRPr="00FF4B02" w:rsidRDefault="004675BE" w:rsidP="00C74BD0">
            <w:pPr>
              <w:pStyle w:val="TabText"/>
              <w:rPr>
                <w:rFonts w:cstheme="minorHAnsi"/>
                <w:color w:val="000000"/>
                <w:szCs w:val="20"/>
              </w:rPr>
            </w:pPr>
            <w:r w:rsidRPr="00FF4B02">
              <w:rPr>
                <w:rFonts w:cstheme="minorHAnsi"/>
                <w:color w:val="000000"/>
                <w:szCs w:val="20"/>
              </w:rPr>
              <w:t>Cardholder Verification Method</w:t>
            </w:r>
          </w:p>
        </w:tc>
      </w:tr>
    </w:tbl>
    <w:p w14:paraId="12D71E21" w14:textId="77777777" w:rsidR="002F7D0F" w:rsidRPr="005C50B7" w:rsidRDefault="002F7D0F" w:rsidP="002F7D0F">
      <w:pPr>
        <w:pStyle w:val="Body"/>
        <w:rPr>
          <w:lang w:val="en-GB"/>
        </w:rPr>
      </w:pPr>
    </w:p>
    <w:p w14:paraId="7FAB9ACB" w14:textId="0ACA7D7B" w:rsidR="00B36DD0" w:rsidRPr="002B0CB7" w:rsidRDefault="00947B4F" w:rsidP="00B36DD0">
      <w:pPr>
        <w:pStyle w:val="Heading1Numbered"/>
      </w:pPr>
      <w:bookmarkStart w:id="30" w:name="_Toc519181117"/>
      <w:bookmarkStart w:id="31" w:name="_Toc48656850"/>
      <w:r>
        <w:rPr>
          <w:lang w:val="en-GB"/>
        </w:rPr>
        <w:lastRenderedPageBreak/>
        <w:t>Introduction</w:t>
      </w:r>
      <w:bookmarkEnd w:id="30"/>
      <w:bookmarkEnd w:id="31"/>
    </w:p>
    <w:p w14:paraId="3574F1DB" w14:textId="3F481A78" w:rsidR="00F8387D" w:rsidRPr="005C50B7" w:rsidRDefault="00947B4F" w:rsidP="00F8387D">
      <w:pPr>
        <w:pStyle w:val="Heading2"/>
        <w:tabs>
          <w:tab w:val="left" w:pos="0"/>
          <w:tab w:val="left" w:pos="260"/>
          <w:tab w:val="left" w:pos="426"/>
          <w:tab w:val="left" w:pos="520"/>
          <w:tab w:val="left" w:pos="993"/>
        </w:tabs>
        <w:spacing w:before="260" w:beforeAutospacing="0" w:after="120" w:line="240" w:lineRule="auto"/>
        <w:jc w:val="both"/>
        <w:rPr>
          <w:lang w:val="en-GB"/>
        </w:rPr>
      </w:pPr>
      <w:bookmarkStart w:id="32" w:name="_Toc48656851"/>
      <w:r>
        <w:rPr>
          <w:lang w:val="en-GB"/>
        </w:rPr>
        <w:t>Overview</w:t>
      </w:r>
      <w:bookmarkEnd w:id="32"/>
    </w:p>
    <w:p w14:paraId="5BF48E0E" w14:textId="4C2C42C9" w:rsidR="007F3785" w:rsidRPr="005B2367" w:rsidRDefault="007F3785" w:rsidP="007F3785">
      <w:pPr>
        <w:jc w:val="both"/>
      </w:pPr>
      <w:r>
        <w:rPr>
          <w:noProof/>
          <w:lang w:eastAsia="en-US"/>
        </w:rPr>
        <w:drawing>
          <wp:anchor distT="0" distB="0" distL="114300" distR="114300" simplePos="0" relativeHeight="251663360" behindDoc="0" locked="0" layoutInCell="1" allowOverlap="1" wp14:anchorId="7F685AA3" wp14:editId="312E369C">
            <wp:simplePos x="0" y="0"/>
            <wp:positionH relativeFrom="column">
              <wp:posOffset>619760</wp:posOffset>
            </wp:positionH>
            <wp:positionV relativeFrom="paragraph">
              <wp:posOffset>387259</wp:posOffset>
            </wp:positionV>
            <wp:extent cx="5812790" cy="343916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2790" cy="3439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6483">
        <w:t xml:space="preserve">WAY4 system was implement on the year 2018. All cardholder and merchant data were migrated </w:t>
      </w:r>
    </w:p>
    <w:p w14:paraId="3B20B7A7" w14:textId="77777777" w:rsidR="007F3785" w:rsidRDefault="007F3785" w:rsidP="00480ADE">
      <w:pPr>
        <w:jc w:val="both"/>
      </w:pPr>
    </w:p>
    <w:p w14:paraId="4442BA7E" w14:textId="425A5D75" w:rsidR="00946483" w:rsidRDefault="005B2367" w:rsidP="00480ADE">
      <w:pPr>
        <w:jc w:val="both"/>
      </w:pPr>
      <w:r w:rsidRPr="005B2367">
        <w:t>On 5th of November 2018, State bank of Vietnam (SBV) officially published 10 local Specifications (TCCS) contenting technical requirements for domestic chip payment card of Vietnam</w:t>
      </w:r>
      <w:r>
        <w:t xml:space="preserve">. </w:t>
      </w:r>
    </w:p>
    <w:p w14:paraId="397A44EA" w14:textId="514831DC" w:rsidR="007F3785" w:rsidRPr="00FF4B02" w:rsidRDefault="007F3785" w:rsidP="007F3785">
      <w:pPr>
        <w:autoSpaceDE w:val="0"/>
        <w:autoSpaceDN w:val="0"/>
        <w:adjustRightInd w:val="0"/>
        <w:spacing w:after="150" w:line="240" w:lineRule="auto"/>
        <w:jc w:val="both"/>
        <w:rPr>
          <w:rFonts w:cstheme="minorHAnsi"/>
          <w:color w:val="000000"/>
          <w:szCs w:val="20"/>
        </w:rPr>
      </w:pPr>
      <w:r w:rsidRPr="00FF4B02">
        <w:rPr>
          <w:rFonts w:cstheme="minorHAnsi"/>
          <w:color w:val="000000"/>
          <w:szCs w:val="20"/>
        </w:rPr>
        <w:t>Currently the Bank already accept NAPAS magstripe transactions, NAPAS VCCS Acquiring project is upgrade ATM/POS device contract accept NAPAS EMV Contact and contactless Cards, so Bank can reuse almost of A</w:t>
      </w:r>
      <w:r>
        <w:rPr>
          <w:rFonts w:cstheme="minorHAnsi"/>
          <w:color w:val="000000"/>
          <w:szCs w:val="20"/>
        </w:rPr>
        <w:t>cquiring</w:t>
      </w:r>
      <w:r w:rsidR="00D00623">
        <w:rPr>
          <w:rFonts w:cstheme="minorHAnsi"/>
          <w:color w:val="000000"/>
          <w:szCs w:val="20"/>
        </w:rPr>
        <w:t>(ACQ)</w:t>
      </w:r>
      <w:r w:rsidRPr="00FF4B02">
        <w:rPr>
          <w:rFonts w:cstheme="minorHAnsi"/>
          <w:color w:val="000000"/>
          <w:szCs w:val="20"/>
        </w:rPr>
        <w:t xml:space="preserve"> production configuration or create new for separate the old ACQ product with new A</w:t>
      </w:r>
      <w:r>
        <w:rPr>
          <w:rFonts w:cstheme="minorHAnsi"/>
          <w:color w:val="000000"/>
          <w:szCs w:val="20"/>
        </w:rPr>
        <w:t>cquiring</w:t>
      </w:r>
      <w:r w:rsidRPr="00FF4B02">
        <w:rPr>
          <w:rFonts w:cstheme="minorHAnsi"/>
          <w:color w:val="000000"/>
          <w:szCs w:val="20"/>
        </w:rPr>
        <w:t xml:space="preserve"> product.   </w:t>
      </w:r>
    </w:p>
    <w:p w14:paraId="22B29ED9" w14:textId="77777777" w:rsidR="007F3785" w:rsidRPr="00FF4B02" w:rsidRDefault="007F3785" w:rsidP="007F3785">
      <w:pPr>
        <w:autoSpaceDE w:val="0"/>
        <w:autoSpaceDN w:val="0"/>
        <w:adjustRightInd w:val="0"/>
        <w:spacing w:after="150" w:line="240" w:lineRule="auto"/>
        <w:jc w:val="both"/>
        <w:rPr>
          <w:rFonts w:cstheme="minorHAnsi"/>
          <w:color w:val="000000"/>
          <w:szCs w:val="20"/>
        </w:rPr>
      </w:pPr>
      <w:r w:rsidRPr="00FF4B02">
        <w:rPr>
          <w:rFonts w:cstheme="minorHAnsi"/>
          <w:color w:val="000000"/>
          <w:szCs w:val="20"/>
        </w:rPr>
        <w:t>Project could be included below stages:</w:t>
      </w:r>
    </w:p>
    <w:p w14:paraId="3984BC81" w14:textId="77777777" w:rsidR="007F3785" w:rsidRPr="00FF4B02" w:rsidRDefault="007F3785" w:rsidP="007F3785">
      <w:pPr>
        <w:pStyle w:val="ListParagraph"/>
        <w:numPr>
          <w:ilvl w:val="0"/>
          <w:numId w:val="26"/>
        </w:numPr>
        <w:autoSpaceDE w:val="0"/>
        <w:autoSpaceDN w:val="0"/>
        <w:adjustRightInd w:val="0"/>
        <w:spacing w:after="150" w:line="240" w:lineRule="auto"/>
        <w:contextualSpacing/>
        <w:jc w:val="both"/>
        <w:rPr>
          <w:rFonts w:cstheme="minorHAnsi"/>
          <w:color w:val="000000"/>
          <w:szCs w:val="20"/>
        </w:rPr>
      </w:pPr>
      <w:r w:rsidRPr="00FF4B02">
        <w:rPr>
          <w:rFonts w:cstheme="minorHAnsi"/>
          <w:color w:val="000000"/>
          <w:szCs w:val="20"/>
        </w:rPr>
        <w:t>Review POS Acquiring product.</w:t>
      </w:r>
    </w:p>
    <w:p w14:paraId="34407A41" w14:textId="77777777" w:rsidR="007F3785" w:rsidRPr="00FF4B02" w:rsidRDefault="007F3785" w:rsidP="007F3785">
      <w:pPr>
        <w:pStyle w:val="ListParagraph"/>
        <w:numPr>
          <w:ilvl w:val="0"/>
          <w:numId w:val="26"/>
        </w:numPr>
        <w:autoSpaceDE w:val="0"/>
        <w:autoSpaceDN w:val="0"/>
        <w:adjustRightInd w:val="0"/>
        <w:spacing w:after="150" w:line="240" w:lineRule="auto"/>
        <w:contextualSpacing/>
        <w:jc w:val="both"/>
        <w:rPr>
          <w:rFonts w:cstheme="minorHAnsi"/>
          <w:color w:val="000000"/>
          <w:szCs w:val="20"/>
        </w:rPr>
      </w:pPr>
      <w:r w:rsidRPr="00FF4B02">
        <w:rPr>
          <w:rFonts w:cstheme="minorHAnsi"/>
          <w:color w:val="000000"/>
          <w:szCs w:val="20"/>
        </w:rPr>
        <w:t>Review ATM Acquiring product.</w:t>
      </w:r>
    </w:p>
    <w:p w14:paraId="289EDDD7" w14:textId="77777777" w:rsidR="007F3785" w:rsidRPr="00FF4B02" w:rsidRDefault="007F3785" w:rsidP="007F3785">
      <w:pPr>
        <w:pStyle w:val="ListParagraph"/>
        <w:numPr>
          <w:ilvl w:val="0"/>
          <w:numId w:val="26"/>
        </w:numPr>
        <w:autoSpaceDE w:val="0"/>
        <w:autoSpaceDN w:val="0"/>
        <w:adjustRightInd w:val="0"/>
        <w:spacing w:after="150" w:line="240" w:lineRule="auto"/>
        <w:contextualSpacing/>
        <w:jc w:val="both"/>
        <w:rPr>
          <w:rFonts w:cstheme="minorHAnsi"/>
          <w:color w:val="000000"/>
          <w:szCs w:val="20"/>
        </w:rPr>
      </w:pPr>
      <w:r w:rsidRPr="00FF4B02">
        <w:rPr>
          <w:rFonts w:cstheme="minorHAnsi"/>
          <w:color w:val="000000"/>
          <w:szCs w:val="20"/>
        </w:rPr>
        <w:t>Upgrade NAPAS host to host interface support EMV</w:t>
      </w:r>
    </w:p>
    <w:p w14:paraId="71B14CDB" w14:textId="56E9593D" w:rsidR="007F3785" w:rsidRPr="00FF4B02" w:rsidRDefault="007F3785" w:rsidP="007F3785">
      <w:pPr>
        <w:pStyle w:val="ListParagraph"/>
        <w:numPr>
          <w:ilvl w:val="0"/>
          <w:numId w:val="26"/>
        </w:numPr>
        <w:autoSpaceDE w:val="0"/>
        <w:autoSpaceDN w:val="0"/>
        <w:adjustRightInd w:val="0"/>
        <w:spacing w:after="150" w:line="240" w:lineRule="auto"/>
        <w:contextualSpacing/>
        <w:jc w:val="both"/>
        <w:rPr>
          <w:rFonts w:cstheme="minorHAnsi"/>
          <w:color w:val="000000"/>
          <w:szCs w:val="20"/>
        </w:rPr>
      </w:pPr>
      <w:r w:rsidRPr="00FF4B02">
        <w:rPr>
          <w:rFonts w:cstheme="minorHAnsi"/>
          <w:color w:val="000000"/>
          <w:szCs w:val="20"/>
        </w:rPr>
        <w:t xml:space="preserve">Intergraded POS functions accept </w:t>
      </w:r>
      <w:r w:rsidR="00935487">
        <w:rPr>
          <w:rFonts w:cstheme="minorHAnsi"/>
          <w:color w:val="000000"/>
          <w:szCs w:val="20"/>
        </w:rPr>
        <w:t>on-us</w:t>
      </w:r>
      <w:r w:rsidRPr="00FF4B02">
        <w:rPr>
          <w:rFonts w:cstheme="minorHAnsi"/>
          <w:color w:val="000000"/>
          <w:szCs w:val="20"/>
        </w:rPr>
        <w:t xml:space="preserve"> EMV Bank’s Cards (Contact/Contactless).</w:t>
      </w:r>
    </w:p>
    <w:p w14:paraId="39DE5FE6" w14:textId="77777777" w:rsidR="007F3785" w:rsidRPr="00FF4B02" w:rsidRDefault="007F3785" w:rsidP="007F3785">
      <w:pPr>
        <w:pStyle w:val="ListParagraph"/>
        <w:numPr>
          <w:ilvl w:val="0"/>
          <w:numId w:val="26"/>
        </w:numPr>
        <w:autoSpaceDE w:val="0"/>
        <w:autoSpaceDN w:val="0"/>
        <w:adjustRightInd w:val="0"/>
        <w:spacing w:after="150" w:line="240" w:lineRule="auto"/>
        <w:contextualSpacing/>
        <w:jc w:val="both"/>
        <w:rPr>
          <w:rFonts w:cstheme="minorHAnsi"/>
          <w:color w:val="000000"/>
          <w:szCs w:val="20"/>
        </w:rPr>
      </w:pPr>
      <w:r w:rsidRPr="00FF4B02">
        <w:rPr>
          <w:rFonts w:cstheme="minorHAnsi"/>
          <w:color w:val="000000"/>
          <w:szCs w:val="20"/>
        </w:rPr>
        <w:t>Intergraded POS functions accept NAPAS’s EMV Cards (Contact/Contactless).</w:t>
      </w:r>
    </w:p>
    <w:p w14:paraId="2311DB97" w14:textId="0B9870E8" w:rsidR="007F3785" w:rsidRPr="00FF4B02" w:rsidRDefault="007F3785" w:rsidP="007F3785">
      <w:pPr>
        <w:pStyle w:val="ListParagraph"/>
        <w:numPr>
          <w:ilvl w:val="0"/>
          <w:numId w:val="26"/>
        </w:numPr>
        <w:autoSpaceDE w:val="0"/>
        <w:autoSpaceDN w:val="0"/>
        <w:adjustRightInd w:val="0"/>
        <w:spacing w:after="150" w:line="240" w:lineRule="auto"/>
        <w:contextualSpacing/>
        <w:jc w:val="both"/>
        <w:rPr>
          <w:rFonts w:cstheme="minorHAnsi"/>
          <w:color w:val="000000"/>
          <w:szCs w:val="20"/>
        </w:rPr>
      </w:pPr>
      <w:r w:rsidRPr="00FF4B02">
        <w:rPr>
          <w:rFonts w:cstheme="minorHAnsi"/>
          <w:color w:val="000000"/>
          <w:szCs w:val="20"/>
        </w:rPr>
        <w:t>Intergrad</w:t>
      </w:r>
      <w:r w:rsidR="00935487">
        <w:rPr>
          <w:rFonts w:cstheme="minorHAnsi"/>
          <w:color w:val="000000"/>
          <w:szCs w:val="20"/>
        </w:rPr>
        <w:t>ed ATM functions accept on-us</w:t>
      </w:r>
      <w:r w:rsidRPr="00FF4B02">
        <w:rPr>
          <w:rFonts w:cstheme="minorHAnsi"/>
          <w:color w:val="000000"/>
          <w:szCs w:val="20"/>
        </w:rPr>
        <w:t xml:space="preserve"> Bank’s Cards (EMV Contact).</w:t>
      </w:r>
    </w:p>
    <w:p w14:paraId="7F21EBF2" w14:textId="77777777" w:rsidR="007F3785" w:rsidRPr="00FF4B02" w:rsidRDefault="007F3785" w:rsidP="007F3785">
      <w:pPr>
        <w:pStyle w:val="ListParagraph"/>
        <w:numPr>
          <w:ilvl w:val="0"/>
          <w:numId w:val="26"/>
        </w:numPr>
        <w:autoSpaceDE w:val="0"/>
        <w:autoSpaceDN w:val="0"/>
        <w:adjustRightInd w:val="0"/>
        <w:spacing w:after="150" w:line="240" w:lineRule="auto"/>
        <w:contextualSpacing/>
        <w:jc w:val="both"/>
        <w:rPr>
          <w:rFonts w:cstheme="minorHAnsi"/>
          <w:color w:val="000000"/>
          <w:szCs w:val="20"/>
        </w:rPr>
      </w:pPr>
      <w:r w:rsidRPr="00FF4B02">
        <w:rPr>
          <w:rFonts w:cstheme="minorHAnsi"/>
          <w:color w:val="000000"/>
          <w:szCs w:val="20"/>
        </w:rPr>
        <w:t>Intergraded ATM functions accept NAPAS’s EMV Cards (EMV Contact).</w:t>
      </w:r>
    </w:p>
    <w:p w14:paraId="536596AD" w14:textId="77777777" w:rsidR="007F3785" w:rsidRPr="00FF4B02" w:rsidRDefault="007F3785" w:rsidP="007F3785">
      <w:pPr>
        <w:pStyle w:val="ListParagraph"/>
        <w:numPr>
          <w:ilvl w:val="0"/>
          <w:numId w:val="26"/>
        </w:numPr>
        <w:autoSpaceDE w:val="0"/>
        <w:autoSpaceDN w:val="0"/>
        <w:adjustRightInd w:val="0"/>
        <w:spacing w:after="150" w:line="240" w:lineRule="auto"/>
        <w:contextualSpacing/>
        <w:jc w:val="both"/>
        <w:rPr>
          <w:rFonts w:cstheme="minorHAnsi"/>
          <w:color w:val="000000"/>
          <w:szCs w:val="20"/>
        </w:rPr>
      </w:pPr>
      <w:r w:rsidRPr="00FF4B02">
        <w:rPr>
          <w:rFonts w:cstheme="minorHAnsi"/>
          <w:color w:val="000000"/>
          <w:szCs w:val="20"/>
        </w:rPr>
        <w:t>NAPAS ATM/POS EMV Acquiring Certification (Host – Same NIV)</w:t>
      </w:r>
    </w:p>
    <w:p w14:paraId="7B525D1C" w14:textId="77777777" w:rsidR="007F3785" w:rsidRPr="00FF4B02" w:rsidRDefault="007F3785" w:rsidP="007F3785">
      <w:pPr>
        <w:pStyle w:val="ListParagraph"/>
        <w:numPr>
          <w:ilvl w:val="0"/>
          <w:numId w:val="26"/>
        </w:numPr>
        <w:autoSpaceDE w:val="0"/>
        <w:autoSpaceDN w:val="0"/>
        <w:adjustRightInd w:val="0"/>
        <w:spacing w:after="150" w:line="240" w:lineRule="auto"/>
        <w:contextualSpacing/>
        <w:jc w:val="both"/>
        <w:rPr>
          <w:rFonts w:cstheme="minorHAnsi"/>
          <w:color w:val="000000"/>
          <w:szCs w:val="20"/>
        </w:rPr>
      </w:pPr>
      <w:r w:rsidRPr="00FF4B02">
        <w:rPr>
          <w:rFonts w:cstheme="minorHAnsi"/>
          <w:color w:val="000000"/>
          <w:szCs w:val="20"/>
        </w:rPr>
        <w:t>NAPAS POS Device Certification (Same MTIP/ADVT)</w:t>
      </w:r>
    </w:p>
    <w:p w14:paraId="21CAFB74" w14:textId="77777777" w:rsidR="007F3785" w:rsidRPr="00FF4B02" w:rsidRDefault="007F3785" w:rsidP="007F3785">
      <w:pPr>
        <w:pStyle w:val="ListParagraph"/>
        <w:numPr>
          <w:ilvl w:val="0"/>
          <w:numId w:val="26"/>
        </w:numPr>
        <w:autoSpaceDE w:val="0"/>
        <w:autoSpaceDN w:val="0"/>
        <w:adjustRightInd w:val="0"/>
        <w:spacing w:after="150" w:line="240" w:lineRule="auto"/>
        <w:contextualSpacing/>
        <w:jc w:val="both"/>
        <w:rPr>
          <w:rFonts w:cstheme="minorHAnsi"/>
          <w:color w:val="000000"/>
          <w:szCs w:val="20"/>
        </w:rPr>
      </w:pPr>
      <w:r w:rsidRPr="00FF4B02">
        <w:rPr>
          <w:rFonts w:cstheme="minorHAnsi"/>
          <w:color w:val="000000"/>
          <w:szCs w:val="20"/>
        </w:rPr>
        <w:t>NAPAS ATM Device Certification (Same MTIP/ADVT)</w:t>
      </w:r>
    </w:p>
    <w:p w14:paraId="189188D6" w14:textId="3E372FC2" w:rsidR="002E14E6" w:rsidRPr="002E14E6" w:rsidRDefault="002E14E6" w:rsidP="002E14E6">
      <w:pPr>
        <w:autoSpaceDE w:val="0"/>
        <w:autoSpaceDN w:val="0"/>
        <w:adjustRightInd w:val="0"/>
        <w:spacing w:after="0"/>
        <w:jc w:val="both"/>
        <w:rPr>
          <w:color w:val="000000"/>
          <w:szCs w:val="22"/>
          <w:lang w:val="id-ID" w:eastAsia="en-GB" w:bidi="th-TH"/>
        </w:rPr>
      </w:pPr>
    </w:p>
    <w:p w14:paraId="1F618B88" w14:textId="77777777" w:rsidR="002E14E6" w:rsidRPr="00EA3C6A" w:rsidRDefault="002E14E6" w:rsidP="002E14E6">
      <w:pPr>
        <w:jc w:val="both"/>
        <w:rPr>
          <w:szCs w:val="20"/>
          <w:lang w:val="en-GB"/>
        </w:rPr>
      </w:pPr>
    </w:p>
    <w:p w14:paraId="53FF6627" w14:textId="0DB50430" w:rsidR="00637BB3" w:rsidRPr="002B0CB7" w:rsidRDefault="00D00560" w:rsidP="00B36DD0">
      <w:pPr>
        <w:pStyle w:val="Heading1Numbered"/>
      </w:pPr>
      <w:bookmarkStart w:id="33" w:name="_Toc48656852"/>
      <w:r>
        <w:lastRenderedPageBreak/>
        <w:t xml:space="preserve">VCCS </w:t>
      </w:r>
      <w:r w:rsidR="004675BE">
        <w:rPr>
          <w:lang w:val="en-GB"/>
        </w:rPr>
        <w:t>Acquiring</w:t>
      </w:r>
      <w:r>
        <w:t xml:space="preserve"> Product</w:t>
      </w:r>
      <w:r w:rsidR="00EF26B0">
        <w:t xml:space="preserve"> Requirement</w:t>
      </w:r>
      <w:bookmarkEnd w:id="33"/>
    </w:p>
    <w:p w14:paraId="07FEBC90" w14:textId="20E9F0C8" w:rsidR="0072608C" w:rsidRPr="002B0CB7" w:rsidRDefault="00EF26B0" w:rsidP="00B53FAF">
      <w:pPr>
        <w:pStyle w:val="Heading2"/>
        <w:rPr>
          <w:lang w:val="en-US"/>
        </w:rPr>
      </w:pPr>
      <w:bookmarkStart w:id="34" w:name="_Toc234301649"/>
      <w:bookmarkStart w:id="35" w:name="_Toc275879249"/>
      <w:bookmarkStart w:id="36" w:name="_Toc275974524"/>
      <w:bookmarkStart w:id="37" w:name="_Toc277932033"/>
      <w:bookmarkStart w:id="38" w:name="_Toc297107452"/>
      <w:bookmarkStart w:id="39" w:name="_Toc358910988"/>
      <w:bookmarkStart w:id="40" w:name="_Toc48656853"/>
      <w:r w:rsidRPr="00EF26B0">
        <w:rPr>
          <w:lang w:val="en-US"/>
        </w:rPr>
        <w:t>REQ</w:t>
      </w:r>
      <w:r w:rsidR="00D00560">
        <w:rPr>
          <w:lang w:val="en-US"/>
        </w:rPr>
        <w:t>C</w:t>
      </w:r>
      <w:r w:rsidRPr="00EF26B0">
        <w:rPr>
          <w:lang w:val="en-US"/>
        </w:rPr>
        <w:t xml:space="preserve">001. </w:t>
      </w:r>
      <w:bookmarkEnd w:id="34"/>
      <w:bookmarkEnd w:id="35"/>
      <w:bookmarkEnd w:id="36"/>
      <w:bookmarkEnd w:id="37"/>
      <w:bookmarkEnd w:id="38"/>
      <w:bookmarkEnd w:id="39"/>
      <w:r w:rsidR="007057D0">
        <w:rPr>
          <w:lang w:val="en-US"/>
        </w:rPr>
        <w:t>POS</w:t>
      </w:r>
      <w:r w:rsidR="00A25CA1">
        <w:rPr>
          <w:lang w:val="en-US"/>
        </w:rPr>
        <w:t xml:space="preserve"> Product</w:t>
      </w:r>
      <w:bookmarkEnd w:id="40"/>
    </w:p>
    <w:p w14:paraId="7CF74134" w14:textId="3A3F57E6" w:rsidR="00324675" w:rsidRDefault="000150C8" w:rsidP="003B6A94">
      <w:pPr>
        <w:pStyle w:val="Heading3"/>
      </w:pPr>
      <w:bookmarkStart w:id="41" w:name="_Toc48656854"/>
      <w:r>
        <w:t>Business Requirement</w:t>
      </w:r>
      <w:bookmarkEnd w:id="41"/>
    </w:p>
    <w:p w14:paraId="06E3EA58" w14:textId="02557D75" w:rsidR="00A32B98" w:rsidRDefault="00A32B98" w:rsidP="00A32B98">
      <w:pPr>
        <w:jc w:val="both"/>
        <w:rPr>
          <w:szCs w:val="20"/>
        </w:rPr>
      </w:pPr>
      <w:r>
        <w:rPr>
          <w:szCs w:val="20"/>
        </w:rPr>
        <w:t>Currently, OCB is applying POS Product list:</w:t>
      </w:r>
    </w:p>
    <w:tbl>
      <w:tblPr>
        <w:tblW w:w="5317" w:type="dxa"/>
        <w:tblInd w:w="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1761"/>
        <w:gridCol w:w="2977"/>
      </w:tblGrid>
      <w:tr w:rsidR="005F3502" w:rsidRPr="005C50B7" w14:paraId="1CB9AFCC" w14:textId="77777777" w:rsidTr="005F3502">
        <w:tc>
          <w:tcPr>
            <w:tcW w:w="579" w:type="dxa"/>
            <w:tcBorders>
              <w:top w:val="single" w:sz="8" w:space="0" w:color="auto"/>
              <w:left w:val="nil"/>
              <w:bottom w:val="single" w:sz="8" w:space="0" w:color="auto"/>
              <w:right w:val="nil"/>
            </w:tcBorders>
            <w:shd w:val="clear" w:color="auto" w:fill="E7F1F9"/>
          </w:tcPr>
          <w:p w14:paraId="7C44DAEA" w14:textId="77777777" w:rsidR="005F3502" w:rsidRPr="005C50B7" w:rsidRDefault="005F3502" w:rsidP="009C2CD6">
            <w:pPr>
              <w:pStyle w:val="TableHeading"/>
              <w:spacing w:after="120" w:line="240" w:lineRule="auto"/>
              <w:jc w:val="both"/>
              <w:rPr>
                <w:bCs/>
                <w:lang w:val="en-GB"/>
              </w:rPr>
            </w:pPr>
            <w:r>
              <w:rPr>
                <w:bCs/>
                <w:lang w:val="en-GB"/>
              </w:rPr>
              <w:t>No</w:t>
            </w:r>
          </w:p>
        </w:tc>
        <w:tc>
          <w:tcPr>
            <w:tcW w:w="1761" w:type="dxa"/>
            <w:tcBorders>
              <w:top w:val="single" w:sz="8" w:space="0" w:color="auto"/>
              <w:left w:val="nil"/>
              <w:bottom w:val="single" w:sz="8" w:space="0" w:color="auto"/>
              <w:right w:val="nil"/>
            </w:tcBorders>
            <w:shd w:val="clear" w:color="auto" w:fill="E7F1F9"/>
          </w:tcPr>
          <w:p w14:paraId="788F2AB5" w14:textId="3EAC6B04" w:rsidR="005F3502" w:rsidRPr="005C50B7" w:rsidRDefault="005F3502" w:rsidP="00A32B98">
            <w:pPr>
              <w:pStyle w:val="TableHeading"/>
              <w:spacing w:after="120" w:line="240" w:lineRule="auto"/>
              <w:jc w:val="both"/>
              <w:rPr>
                <w:bCs/>
                <w:lang w:val="en-GB"/>
              </w:rPr>
            </w:pPr>
            <w:r>
              <w:rPr>
                <w:bCs/>
                <w:lang w:val="en-GB"/>
              </w:rPr>
              <w:t>ACQ DEVICE code</w:t>
            </w:r>
          </w:p>
        </w:tc>
        <w:tc>
          <w:tcPr>
            <w:tcW w:w="2977" w:type="dxa"/>
            <w:tcBorders>
              <w:top w:val="single" w:sz="8" w:space="0" w:color="auto"/>
              <w:left w:val="nil"/>
              <w:bottom w:val="single" w:sz="8" w:space="0" w:color="auto"/>
              <w:right w:val="nil"/>
            </w:tcBorders>
            <w:shd w:val="clear" w:color="auto" w:fill="E7F1F9"/>
          </w:tcPr>
          <w:p w14:paraId="27664A95" w14:textId="77777777" w:rsidR="005F3502" w:rsidRPr="005C50B7" w:rsidRDefault="005F3502" w:rsidP="009C2CD6">
            <w:pPr>
              <w:pStyle w:val="TableHeading"/>
              <w:spacing w:after="120" w:line="240" w:lineRule="auto"/>
              <w:jc w:val="both"/>
              <w:rPr>
                <w:bCs/>
                <w:lang w:val="en-GB"/>
              </w:rPr>
            </w:pPr>
            <w:r>
              <w:rPr>
                <w:bCs/>
                <w:lang w:val="en-GB"/>
              </w:rPr>
              <w:t>name</w:t>
            </w:r>
          </w:p>
        </w:tc>
      </w:tr>
      <w:tr w:rsidR="005F3502" w:rsidRPr="005C50B7" w14:paraId="17F3F8A7" w14:textId="77777777" w:rsidTr="005F3502">
        <w:trPr>
          <w:trHeight w:val="252"/>
        </w:trPr>
        <w:tc>
          <w:tcPr>
            <w:tcW w:w="579" w:type="dxa"/>
            <w:tcBorders>
              <w:top w:val="single" w:sz="8" w:space="0" w:color="auto"/>
              <w:left w:val="nil"/>
              <w:bottom w:val="single" w:sz="8" w:space="0" w:color="auto"/>
              <w:right w:val="nil"/>
            </w:tcBorders>
          </w:tcPr>
          <w:p w14:paraId="1A99DD62" w14:textId="77777777" w:rsidR="005F3502" w:rsidRPr="005C50B7" w:rsidRDefault="005F3502" w:rsidP="009C2CD6">
            <w:pPr>
              <w:pStyle w:val="TabText"/>
              <w:rPr>
                <w:lang w:val="en-GB"/>
              </w:rPr>
            </w:pPr>
            <w:r>
              <w:rPr>
                <w:lang w:val="en-GB"/>
              </w:rPr>
              <w:t>1</w:t>
            </w:r>
          </w:p>
        </w:tc>
        <w:tc>
          <w:tcPr>
            <w:tcW w:w="1761" w:type="dxa"/>
            <w:tcBorders>
              <w:top w:val="single" w:sz="8" w:space="0" w:color="auto"/>
              <w:left w:val="nil"/>
              <w:bottom w:val="single" w:sz="8" w:space="0" w:color="auto"/>
              <w:right w:val="nil"/>
            </w:tcBorders>
          </w:tcPr>
          <w:p w14:paraId="1BCEBBE4" w14:textId="6F66BF12" w:rsidR="005F3502" w:rsidRPr="005C50B7" w:rsidRDefault="005F3502" w:rsidP="009C2CD6">
            <w:pPr>
              <w:pStyle w:val="TabText"/>
              <w:rPr>
                <w:lang w:val="en-GB"/>
              </w:rPr>
            </w:pPr>
            <w:r w:rsidRPr="00A32B98">
              <w:rPr>
                <w:lang w:val="en-GB"/>
              </w:rPr>
              <w:t>APCVND001</w:t>
            </w:r>
          </w:p>
        </w:tc>
        <w:tc>
          <w:tcPr>
            <w:tcW w:w="2977" w:type="dxa"/>
            <w:tcBorders>
              <w:top w:val="single" w:sz="8" w:space="0" w:color="auto"/>
              <w:left w:val="nil"/>
              <w:bottom w:val="single" w:sz="8" w:space="0" w:color="auto"/>
              <w:right w:val="nil"/>
            </w:tcBorders>
          </w:tcPr>
          <w:p w14:paraId="650AD1A6" w14:textId="7C4DC71A" w:rsidR="005F3502" w:rsidRPr="005C50B7" w:rsidRDefault="005F3502" w:rsidP="009C2CD6">
            <w:pPr>
              <w:pStyle w:val="TabText"/>
              <w:rPr>
                <w:lang w:val="en-GB"/>
              </w:rPr>
            </w:pPr>
            <w:r w:rsidRPr="00A32B98">
              <w:rPr>
                <w:lang w:val="en-GB"/>
              </w:rPr>
              <w:t>POS Cash VND</w:t>
            </w:r>
          </w:p>
        </w:tc>
      </w:tr>
      <w:tr w:rsidR="005F3502" w:rsidRPr="005C50B7" w14:paraId="313E3BD3" w14:textId="77777777" w:rsidTr="005F3502">
        <w:trPr>
          <w:trHeight w:val="252"/>
        </w:trPr>
        <w:tc>
          <w:tcPr>
            <w:tcW w:w="579" w:type="dxa"/>
            <w:tcBorders>
              <w:top w:val="single" w:sz="8" w:space="0" w:color="auto"/>
              <w:left w:val="nil"/>
              <w:bottom w:val="single" w:sz="8" w:space="0" w:color="auto"/>
              <w:right w:val="nil"/>
            </w:tcBorders>
          </w:tcPr>
          <w:p w14:paraId="0596E0AF" w14:textId="77777777" w:rsidR="005F3502" w:rsidRPr="005C50B7" w:rsidRDefault="005F3502" w:rsidP="009C2CD6">
            <w:pPr>
              <w:pStyle w:val="TabText"/>
              <w:rPr>
                <w:lang w:val="en-GB"/>
              </w:rPr>
            </w:pPr>
            <w:r>
              <w:rPr>
                <w:lang w:val="en-GB"/>
              </w:rPr>
              <w:t>2</w:t>
            </w:r>
          </w:p>
        </w:tc>
        <w:tc>
          <w:tcPr>
            <w:tcW w:w="1761" w:type="dxa"/>
            <w:tcBorders>
              <w:top w:val="single" w:sz="8" w:space="0" w:color="auto"/>
              <w:left w:val="nil"/>
              <w:bottom w:val="single" w:sz="8" w:space="0" w:color="auto"/>
              <w:right w:val="nil"/>
            </w:tcBorders>
          </w:tcPr>
          <w:p w14:paraId="08364E07" w14:textId="57C82AC5" w:rsidR="005F3502" w:rsidRPr="005C50B7" w:rsidRDefault="005F3502" w:rsidP="009C2CD6">
            <w:pPr>
              <w:pStyle w:val="TabText"/>
              <w:rPr>
                <w:lang w:val="en-GB"/>
              </w:rPr>
            </w:pPr>
            <w:r w:rsidRPr="00A32B98">
              <w:rPr>
                <w:lang w:val="en-GB"/>
              </w:rPr>
              <w:t>APSVND001</w:t>
            </w:r>
          </w:p>
        </w:tc>
        <w:tc>
          <w:tcPr>
            <w:tcW w:w="2977" w:type="dxa"/>
            <w:tcBorders>
              <w:top w:val="single" w:sz="8" w:space="0" w:color="auto"/>
              <w:left w:val="nil"/>
              <w:bottom w:val="single" w:sz="8" w:space="0" w:color="auto"/>
              <w:right w:val="nil"/>
            </w:tcBorders>
          </w:tcPr>
          <w:p w14:paraId="265C1BB7" w14:textId="0FC0907E" w:rsidR="005F3502" w:rsidRDefault="005F3502" w:rsidP="009C2CD6">
            <w:pPr>
              <w:pStyle w:val="TabText"/>
              <w:rPr>
                <w:lang w:val="en-GB"/>
              </w:rPr>
            </w:pPr>
            <w:r w:rsidRPr="00A32B98">
              <w:rPr>
                <w:lang w:val="en-GB"/>
              </w:rPr>
              <w:t>POS Retail VND</w:t>
            </w:r>
          </w:p>
        </w:tc>
      </w:tr>
      <w:tr w:rsidR="005F3502" w:rsidRPr="005C50B7" w14:paraId="7B97EEEE" w14:textId="77777777" w:rsidTr="005F3502">
        <w:trPr>
          <w:trHeight w:val="252"/>
        </w:trPr>
        <w:tc>
          <w:tcPr>
            <w:tcW w:w="579" w:type="dxa"/>
            <w:tcBorders>
              <w:top w:val="single" w:sz="8" w:space="0" w:color="auto"/>
              <w:left w:val="nil"/>
              <w:bottom w:val="single" w:sz="8" w:space="0" w:color="auto"/>
              <w:right w:val="nil"/>
            </w:tcBorders>
          </w:tcPr>
          <w:p w14:paraId="397E0A2E" w14:textId="6E6365FF" w:rsidR="005F3502" w:rsidRDefault="005F3502" w:rsidP="009C2CD6">
            <w:pPr>
              <w:pStyle w:val="TabText"/>
              <w:rPr>
                <w:lang w:val="en-GB"/>
              </w:rPr>
            </w:pPr>
            <w:r>
              <w:rPr>
                <w:lang w:val="en-GB"/>
              </w:rPr>
              <w:t>3</w:t>
            </w:r>
          </w:p>
        </w:tc>
        <w:tc>
          <w:tcPr>
            <w:tcW w:w="1761" w:type="dxa"/>
            <w:tcBorders>
              <w:top w:val="single" w:sz="8" w:space="0" w:color="auto"/>
              <w:left w:val="nil"/>
              <w:bottom w:val="single" w:sz="8" w:space="0" w:color="auto"/>
              <w:right w:val="nil"/>
            </w:tcBorders>
          </w:tcPr>
          <w:p w14:paraId="33596772" w14:textId="5D0894D1" w:rsidR="005F3502" w:rsidRPr="00A32B98" w:rsidRDefault="005F3502" w:rsidP="009C2CD6">
            <w:pPr>
              <w:pStyle w:val="TabText"/>
              <w:rPr>
                <w:lang w:val="en-GB"/>
              </w:rPr>
            </w:pPr>
            <w:r w:rsidRPr="00A32B98">
              <w:rPr>
                <w:lang w:val="en-GB"/>
              </w:rPr>
              <w:t>APCUSD001</w:t>
            </w:r>
          </w:p>
        </w:tc>
        <w:tc>
          <w:tcPr>
            <w:tcW w:w="2977" w:type="dxa"/>
            <w:tcBorders>
              <w:top w:val="single" w:sz="8" w:space="0" w:color="auto"/>
              <w:left w:val="nil"/>
              <w:bottom w:val="single" w:sz="8" w:space="0" w:color="auto"/>
              <w:right w:val="nil"/>
            </w:tcBorders>
          </w:tcPr>
          <w:p w14:paraId="07E24700" w14:textId="01E7A4B0" w:rsidR="005F3502" w:rsidRPr="00A32B98" w:rsidRDefault="005F3502" w:rsidP="009C2CD6">
            <w:pPr>
              <w:pStyle w:val="TabText"/>
              <w:rPr>
                <w:lang w:val="en-GB"/>
              </w:rPr>
            </w:pPr>
            <w:r w:rsidRPr="00A32B98">
              <w:rPr>
                <w:lang w:val="en-GB"/>
              </w:rPr>
              <w:t>POS Cash USD</w:t>
            </w:r>
          </w:p>
        </w:tc>
      </w:tr>
      <w:tr w:rsidR="005F3502" w:rsidRPr="005C50B7" w14:paraId="22A2C337" w14:textId="77777777" w:rsidTr="005F3502">
        <w:trPr>
          <w:trHeight w:val="252"/>
        </w:trPr>
        <w:tc>
          <w:tcPr>
            <w:tcW w:w="579" w:type="dxa"/>
            <w:tcBorders>
              <w:top w:val="single" w:sz="8" w:space="0" w:color="auto"/>
              <w:left w:val="nil"/>
              <w:bottom w:val="single" w:sz="8" w:space="0" w:color="auto"/>
              <w:right w:val="nil"/>
            </w:tcBorders>
          </w:tcPr>
          <w:p w14:paraId="5986E809" w14:textId="36883681" w:rsidR="005F3502" w:rsidRDefault="005F3502" w:rsidP="009C2CD6">
            <w:pPr>
              <w:pStyle w:val="TabText"/>
              <w:rPr>
                <w:lang w:val="en-GB"/>
              </w:rPr>
            </w:pPr>
            <w:r>
              <w:rPr>
                <w:lang w:val="en-GB"/>
              </w:rPr>
              <w:t>4</w:t>
            </w:r>
          </w:p>
        </w:tc>
        <w:tc>
          <w:tcPr>
            <w:tcW w:w="1761" w:type="dxa"/>
            <w:tcBorders>
              <w:top w:val="single" w:sz="8" w:space="0" w:color="auto"/>
              <w:left w:val="nil"/>
              <w:bottom w:val="single" w:sz="8" w:space="0" w:color="auto"/>
              <w:right w:val="nil"/>
            </w:tcBorders>
          </w:tcPr>
          <w:p w14:paraId="27808A19" w14:textId="3F674228" w:rsidR="005F3502" w:rsidRPr="00A32B98" w:rsidRDefault="005F3502" w:rsidP="009C2CD6">
            <w:pPr>
              <w:pStyle w:val="TabText"/>
              <w:rPr>
                <w:lang w:val="en-GB"/>
              </w:rPr>
            </w:pPr>
            <w:r w:rsidRPr="00A32B98">
              <w:rPr>
                <w:lang w:val="en-GB"/>
              </w:rPr>
              <w:t>APRUSD001</w:t>
            </w:r>
          </w:p>
        </w:tc>
        <w:tc>
          <w:tcPr>
            <w:tcW w:w="2977" w:type="dxa"/>
            <w:tcBorders>
              <w:top w:val="single" w:sz="8" w:space="0" w:color="auto"/>
              <w:left w:val="nil"/>
              <w:bottom w:val="single" w:sz="8" w:space="0" w:color="auto"/>
              <w:right w:val="nil"/>
            </w:tcBorders>
          </w:tcPr>
          <w:p w14:paraId="093E98FB" w14:textId="6CD400FA" w:rsidR="005F3502" w:rsidRPr="00A32B98" w:rsidRDefault="005F3502" w:rsidP="009C2CD6">
            <w:pPr>
              <w:pStyle w:val="TabText"/>
              <w:rPr>
                <w:lang w:val="en-GB"/>
              </w:rPr>
            </w:pPr>
            <w:r w:rsidRPr="00A32B98">
              <w:rPr>
                <w:lang w:val="en-GB"/>
              </w:rPr>
              <w:t>POS Retail USD</w:t>
            </w:r>
          </w:p>
        </w:tc>
      </w:tr>
    </w:tbl>
    <w:p w14:paraId="24BA93F9" w14:textId="50CCB072" w:rsidR="00A32B98" w:rsidRDefault="00A32B98" w:rsidP="00A32B98">
      <w:pPr>
        <w:ind w:left="0"/>
        <w:jc w:val="both"/>
        <w:rPr>
          <w:szCs w:val="20"/>
        </w:rPr>
      </w:pPr>
    </w:p>
    <w:p w14:paraId="413AD2A6" w14:textId="77777777" w:rsidR="00F44640" w:rsidRDefault="00F44640" w:rsidP="00F44640">
      <w:pPr>
        <w:jc w:val="both"/>
        <w:rPr>
          <w:szCs w:val="20"/>
        </w:rPr>
      </w:pPr>
      <w:r w:rsidRPr="009205B2">
        <w:rPr>
          <w:szCs w:val="20"/>
        </w:rPr>
        <w:t xml:space="preserve">OCB requests </w:t>
      </w:r>
      <w:r>
        <w:rPr>
          <w:szCs w:val="20"/>
        </w:rPr>
        <w:t>POS Acquiring</w:t>
      </w:r>
      <w:r w:rsidRPr="009205B2">
        <w:rPr>
          <w:szCs w:val="20"/>
        </w:rPr>
        <w:t xml:space="preserve"> Product with following characteristics.</w:t>
      </w:r>
    </w:p>
    <w:p w14:paraId="5D9CEEF5" w14:textId="691937C4" w:rsidR="00D0309E" w:rsidRPr="00D0309E" w:rsidRDefault="00D0309E" w:rsidP="00D0309E">
      <w:pPr>
        <w:pStyle w:val="ListParagraph"/>
        <w:numPr>
          <w:ilvl w:val="0"/>
          <w:numId w:val="28"/>
        </w:numPr>
        <w:jc w:val="both"/>
        <w:rPr>
          <w:szCs w:val="20"/>
        </w:rPr>
      </w:pPr>
      <w:r w:rsidRPr="00D0309E">
        <w:rPr>
          <w:szCs w:val="20"/>
        </w:rPr>
        <w:t>POS Product Configuration</w:t>
      </w:r>
    </w:p>
    <w:p w14:paraId="077D4B46" w14:textId="2C522590" w:rsidR="00D0309E" w:rsidRPr="00D0309E" w:rsidRDefault="00D0309E" w:rsidP="00D0309E">
      <w:pPr>
        <w:pStyle w:val="ListParagraph"/>
        <w:numPr>
          <w:ilvl w:val="1"/>
          <w:numId w:val="28"/>
        </w:numPr>
        <w:jc w:val="both"/>
        <w:rPr>
          <w:rFonts w:cstheme="minorHAnsi"/>
        </w:rPr>
      </w:pPr>
      <w:r w:rsidRPr="00D0309E">
        <w:rPr>
          <w:rFonts w:cstheme="minorHAnsi"/>
        </w:rPr>
        <w:t>Keep the same structure of contract</w:t>
      </w:r>
    </w:p>
    <w:p w14:paraId="6677C05B" w14:textId="433D2C87" w:rsidR="00D0309E" w:rsidRPr="00D0309E" w:rsidRDefault="00D0309E" w:rsidP="00D0309E">
      <w:pPr>
        <w:pStyle w:val="ListParagraph"/>
        <w:numPr>
          <w:ilvl w:val="0"/>
          <w:numId w:val="28"/>
        </w:numPr>
        <w:jc w:val="both"/>
        <w:rPr>
          <w:szCs w:val="20"/>
        </w:rPr>
      </w:pPr>
      <w:r w:rsidRPr="00D0309E">
        <w:rPr>
          <w:szCs w:val="20"/>
        </w:rPr>
        <w:t>POS Type Configuration</w:t>
      </w:r>
    </w:p>
    <w:p w14:paraId="1CE208F1" w14:textId="73BEF212" w:rsidR="00D0309E" w:rsidRPr="00D0309E" w:rsidRDefault="00D0309E" w:rsidP="00D0309E">
      <w:pPr>
        <w:pStyle w:val="ListParagraph"/>
        <w:numPr>
          <w:ilvl w:val="1"/>
          <w:numId w:val="28"/>
        </w:numPr>
        <w:jc w:val="both"/>
        <w:rPr>
          <w:rFonts w:cstheme="minorHAnsi"/>
        </w:rPr>
      </w:pPr>
      <w:r w:rsidRPr="00D0309E">
        <w:rPr>
          <w:rFonts w:cstheme="minorHAnsi"/>
        </w:rPr>
        <w:t>Bank can reuse current POS type if Bank already support VISA/MC EMV chip Card</w:t>
      </w:r>
    </w:p>
    <w:p w14:paraId="7F598B5B" w14:textId="0475682D" w:rsidR="00D0309E" w:rsidRPr="00D0309E" w:rsidRDefault="00D0309E" w:rsidP="00D0309E">
      <w:pPr>
        <w:pStyle w:val="ListParagraph"/>
        <w:numPr>
          <w:ilvl w:val="0"/>
          <w:numId w:val="28"/>
        </w:numPr>
        <w:jc w:val="both"/>
        <w:rPr>
          <w:szCs w:val="20"/>
        </w:rPr>
      </w:pPr>
      <w:r w:rsidRPr="00D0309E">
        <w:rPr>
          <w:szCs w:val="20"/>
        </w:rPr>
        <w:t>POS Contract Subtype Configuration</w:t>
      </w:r>
    </w:p>
    <w:p w14:paraId="6AAFB13B" w14:textId="424C1C39" w:rsidR="00D0309E" w:rsidRPr="00D0309E" w:rsidRDefault="00D0309E" w:rsidP="00D0309E">
      <w:pPr>
        <w:pStyle w:val="ListParagraph"/>
        <w:numPr>
          <w:ilvl w:val="1"/>
          <w:numId w:val="28"/>
        </w:numPr>
        <w:jc w:val="both"/>
        <w:rPr>
          <w:rFonts w:cstheme="minorHAnsi"/>
        </w:rPr>
      </w:pPr>
      <w:r w:rsidRPr="00D0309E">
        <w:rPr>
          <w:rFonts w:cstheme="minorHAnsi"/>
        </w:rPr>
        <w:t>Bank can reuse current POS contract subtype</w:t>
      </w:r>
    </w:p>
    <w:p w14:paraId="7CE3909E" w14:textId="79C532B8" w:rsidR="00D0309E" w:rsidRPr="00D0309E" w:rsidRDefault="00D0309E" w:rsidP="00D0309E">
      <w:pPr>
        <w:pStyle w:val="ListParagraph"/>
        <w:numPr>
          <w:ilvl w:val="0"/>
          <w:numId w:val="28"/>
        </w:numPr>
        <w:jc w:val="both"/>
        <w:rPr>
          <w:rFonts w:cstheme="minorHAnsi"/>
        </w:rPr>
      </w:pPr>
      <w:r w:rsidRPr="00D0309E">
        <w:rPr>
          <w:rFonts w:cstheme="minorHAnsi"/>
        </w:rPr>
        <w:t>POS Accounting Scheme</w:t>
      </w:r>
    </w:p>
    <w:p w14:paraId="1D37C930" w14:textId="2637FB0B" w:rsidR="00D0309E" w:rsidRPr="00D0309E" w:rsidRDefault="00D0309E" w:rsidP="00D0309E">
      <w:pPr>
        <w:pStyle w:val="ListParagraph"/>
        <w:numPr>
          <w:ilvl w:val="1"/>
          <w:numId w:val="28"/>
        </w:numPr>
        <w:jc w:val="both"/>
        <w:rPr>
          <w:rFonts w:cstheme="minorHAnsi"/>
        </w:rPr>
      </w:pPr>
      <w:r w:rsidRPr="00D0309E">
        <w:rPr>
          <w:rFonts w:cstheme="minorHAnsi"/>
        </w:rPr>
        <w:t>Bank can reuse the current POS product accounting scheme</w:t>
      </w:r>
    </w:p>
    <w:p w14:paraId="4CA6A7DE" w14:textId="6273BC8F" w:rsidR="00D0309E" w:rsidRPr="00D0309E" w:rsidRDefault="00D0309E" w:rsidP="00D0309E">
      <w:pPr>
        <w:pStyle w:val="ListParagraph"/>
        <w:numPr>
          <w:ilvl w:val="0"/>
          <w:numId w:val="28"/>
        </w:numPr>
        <w:jc w:val="both"/>
        <w:rPr>
          <w:rFonts w:cstheme="minorHAnsi"/>
        </w:rPr>
      </w:pPr>
      <w:r w:rsidRPr="00D0309E">
        <w:rPr>
          <w:rFonts w:cstheme="minorHAnsi"/>
        </w:rPr>
        <w:t>POS Service Package</w:t>
      </w:r>
    </w:p>
    <w:p w14:paraId="2F5AE13D" w14:textId="77777777" w:rsidR="00D0309E" w:rsidRPr="00D0309E" w:rsidRDefault="00D0309E" w:rsidP="00D0309E">
      <w:pPr>
        <w:pStyle w:val="ListParagraph"/>
        <w:numPr>
          <w:ilvl w:val="1"/>
          <w:numId w:val="28"/>
        </w:numPr>
        <w:rPr>
          <w:rFonts w:cstheme="minorHAnsi"/>
        </w:rPr>
      </w:pPr>
      <w:r w:rsidRPr="00D0309E">
        <w:rPr>
          <w:rFonts w:cstheme="minorHAnsi"/>
        </w:rPr>
        <w:t>Bank can reuse the current POS product service packs then add more service prevent or limit contactless/fallback transaction for manage NAPAS EMV transactions.</w:t>
      </w:r>
    </w:p>
    <w:p w14:paraId="4C7FAB30" w14:textId="77777777" w:rsidR="00D0309E" w:rsidRPr="00D0309E" w:rsidRDefault="00D0309E" w:rsidP="00D0309E">
      <w:pPr>
        <w:pStyle w:val="ListParagraph"/>
        <w:numPr>
          <w:ilvl w:val="1"/>
          <w:numId w:val="28"/>
        </w:numPr>
        <w:rPr>
          <w:rFonts w:cstheme="minorHAnsi"/>
        </w:rPr>
      </w:pPr>
      <w:r w:rsidRPr="00D0309E">
        <w:rPr>
          <w:rFonts w:cstheme="minorHAnsi"/>
        </w:rPr>
        <w:t>Way4 will support to disable/ enable fallback transactions of local chip card.</w:t>
      </w:r>
    </w:p>
    <w:p w14:paraId="0D15A5ED" w14:textId="663FC777" w:rsidR="00D0309E" w:rsidRPr="00D0309E" w:rsidRDefault="00D0309E" w:rsidP="00D0309E">
      <w:pPr>
        <w:pStyle w:val="ListParagraph"/>
        <w:numPr>
          <w:ilvl w:val="1"/>
          <w:numId w:val="28"/>
        </w:numPr>
        <w:jc w:val="both"/>
        <w:rPr>
          <w:rFonts w:cstheme="minorHAnsi"/>
        </w:rPr>
      </w:pPr>
      <w:r w:rsidRPr="00D0309E">
        <w:rPr>
          <w:rFonts w:cstheme="minorHAnsi"/>
        </w:rPr>
        <w:t>By default fallback service will set [Service Allowed] in “Always” for support NAPAS cards fallback transaction, in case Bank wants disable this service can set [Service Allowed] to “Never”.</w:t>
      </w:r>
    </w:p>
    <w:p w14:paraId="37D41DBC" w14:textId="7A978B13" w:rsidR="00D0309E" w:rsidRPr="00D0309E" w:rsidRDefault="00D0309E" w:rsidP="00D0309E">
      <w:pPr>
        <w:pStyle w:val="ListParagraph"/>
        <w:numPr>
          <w:ilvl w:val="0"/>
          <w:numId w:val="28"/>
        </w:numPr>
        <w:jc w:val="both"/>
        <w:rPr>
          <w:rFonts w:cstheme="minorHAnsi"/>
        </w:rPr>
      </w:pPr>
      <w:r w:rsidRPr="00D0309E">
        <w:rPr>
          <w:rFonts w:cstheme="minorHAnsi"/>
        </w:rPr>
        <w:t>POS Usage Limiter</w:t>
      </w:r>
    </w:p>
    <w:p w14:paraId="29A15054" w14:textId="77777777" w:rsidR="00D0309E" w:rsidRPr="00D0309E" w:rsidRDefault="00D0309E" w:rsidP="00D0309E">
      <w:pPr>
        <w:pStyle w:val="ListParagraph"/>
        <w:numPr>
          <w:ilvl w:val="1"/>
          <w:numId w:val="28"/>
        </w:numPr>
        <w:jc w:val="both"/>
        <w:rPr>
          <w:rFonts w:cstheme="minorHAnsi"/>
          <w:szCs w:val="20"/>
        </w:rPr>
      </w:pPr>
      <w:r w:rsidRPr="00D0309E">
        <w:rPr>
          <w:rFonts w:cstheme="minorHAnsi"/>
          <w:szCs w:val="20"/>
        </w:rPr>
        <w:lastRenderedPageBreak/>
        <w:t xml:space="preserve">Because NAPAS EMV Card can has: EMV contact, EMV Contactless, EMV Fallback transaction so Bank can create usage limiter for manage NAPAS EMV transactions.   </w:t>
      </w:r>
    </w:p>
    <w:p w14:paraId="2C93642F" w14:textId="77777777" w:rsidR="00D0309E" w:rsidRPr="00FF4B02" w:rsidRDefault="00D0309E" w:rsidP="00D0309E">
      <w:pPr>
        <w:pStyle w:val="ListParagraph"/>
        <w:numPr>
          <w:ilvl w:val="1"/>
          <w:numId w:val="28"/>
        </w:numPr>
        <w:spacing w:after="200" w:line="276" w:lineRule="auto"/>
        <w:contextualSpacing/>
        <w:jc w:val="both"/>
        <w:rPr>
          <w:rFonts w:cstheme="minorHAnsi"/>
          <w:szCs w:val="20"/>
        </w:rPr>
      </w:pPr>
      <w:r w:rsidRPr="00FF4B02">
        <w:rPr>
          <w:rFonts w:cstheme="minorHAnsi"/>
          <w:szCs w:val="20"/>
        </w:rPr>
        <w:t>Maximum amount of transaction</w:t>
      </w:r>
    </w:p>
    <w:p w14:paraId="2D77255C" w14:textId="77777777" w:rsidR="00D0309E" w:rsidRPr="00FF4B02" w:rsidRDefault="00D0309E" w:rsidP="00D0309E">
      <w:pPr>
        <w:pStyle w:val="ListParagraph"/>
        <w:numPr>
          <w:ilvl w:val="1"/>
          <w:numId w:val="28"/>
        </w:numPr>
        <w:spacing w:after="200" w:line="276" w:lineRule="auto"/>
        <w:contextualSpacing/>
        <w:jc w:val="both"/>
        <w:rPr>
          <w:rFonts w:cstheme="minorHAnsi"/>
          <w:szCs w:val="20"/>
        </w:rPr>
      </w:pPr>
      <w:r w:rsidRPr="00FF4B02">
        <w:rPr>
          <w:rFonts w:cstheme="minorHAnsi"/>
          <w:szCs w:val="20"/>
        </w:rPr>
        <w:t>Daily limit on total amount of transactions</w:t>
      </w:r>
    </w:p>
    <w:p w14:paraId="4EE0FC6F" w14:textId="77777777" w:rsidR="00D0309E" w:rsidRPr="00FF4B02" w:rsidRDefault="00D0309E" w:rsidP="00D0309E">
      <w:pPr>
        <w:pStyle w:val="ListParagraph"/>
        <w:numPr>
          <w:ilvl w:val="1"/>
          <w:numId w:val="28"/>
        </w:numPr>
        <w:spacing w:after="200" w:line="276" w:lineRule="auto"/>
        <w:contextualSpacing/>
        <w:jc w:val="both"/>
        <w:rPr>
          <w:rFonts w:cstheme="minorHAnsi"/>
          <w:szCs w:val="20"/>
        </w:rPr>
      </w:pPr>
      <w:r w:rsidRPr="00FF4B02">
        <w:rPr>
          <w:rFonts w:cstheme="minorHAnsi"/>
          <w:szCs w:val="20"/>
        </w:rPr>
        <w:t>Periodic limit on total amount of transactions</w:t>
      </w:r>
    </w:p>
    <w:tbl>
      <w:tblPr>
        <w:tblW w:w="9060" w:type="dxa"/>
        <w:tblInd w:w="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2612"/>
        <w:gridCol w:w="1032"/>
        <w:gridCol w:w="1710"/>
        <w:gridCol w:w="1710"/>
        <w:gridCol w:w="1417"/>
      </w:tblGrid>
      <w:tr w:rsidR="00D0309E" w:rsidRPr="005C50B7" w14:paraId="3293D521" w14:textId="77777777" w:rsidTr="005F3502">
        <w:tc>
          <w:tcPr>
            <w:tcW w:w="579" w:type="dxa"/>
            <w:tcBorders>
              <w:top w:val="single" w:sz="8" w:space="0" w:color="auto"/>
              <w:left w:val="nil"/>
              <w:bottom w:val="single" w:sz="8" w:space="0" w:color="auto"/>
              <w:right w:val="nil"/>
            </w:tcBorders>
            <w:shd w:val="clear" w:color="auto" w:fill="E7F1F9"/>
          </w:tcPr>
          <w:p w14:paraId="7A7E57D8" w14:textId="77777777" w:rsidR="00D0309E" w:rsidRPr="005C50B7" w:rsidRDefault="00D0309E" w:rsidP="009C2CD6">
            <w:pPr>
              <w:pStyle w:val="TableHeading"/>
              <w:spacing w:after="120" w:line="240" w:lineRule="auto"/>
              <w:jc w:val="both"/>
              <w:rPr>
                <w:bCs/>
                <w:lang w:val="en-GB"/>
              </w:rPr>
            </w:pPr>
            <w:r>
              <w:rPr>
                <w:bCs/>
                <w:lang w:val="en-GB"/>
              </w:rPr>
              <w:t>No</w:t>
            </w:r>
          </w:p>
        </w:tc>
        <w:tc>
          <w:tcPr>
            <w:tcW w:w="2612" w:type="dxa"/>
            <w:tcBorders>
              <w:top w:val="single" w:sz="8" w:space="0" w:color="auto"/>
              <w:left w:val="nil"/>
              <w:bottom w:val="single" w:sz="8" w:space="0" w:color="auto"/>
              <w:right w:val="nil"/>
            </w:tcBorders>
            <w:shd w:val="clear" w:color="auto" w:fill="E7F1F9"/>
          </w:tcPr>
          <w:p w14:paraId="5BFCFD1E" w14:textId="3E8F0884" w:rsidR="00D0309E" w:rsidRPr="005C50B7" w:rsidRDefault="00D0309E" w:rsidP="009C2CD6">
            <w:pPr>
              <w:pStyle w:val="TableHeading"/>
              <w:spacing w:after="120" w:line="240" w:lineRule="auto"/>
              <w:jc w:val="both"/>
              <w:rPr>
                <w:bCs/>
                <w:lang w:val="en-GB"/>
              </w:rPr>
            </w:pPr>
            <w:r>
              <w:rPr>
                <w:bCs/>
                <w:lang w:val="en-GB"/>
              </w:rPr>
              <w:t>card type</w:t>
            </w:r>
          </w:p>
        </w:tc>
        <w:tc>
          <w:tcPr>
            <w:tcW w:w="1032" w:type="dxa"/>
            <w:tcBorders>
              <w:top w:val="single" w:sz="8" w:space="0" w:color="auto"/>
              <w:left w:val="nil"/>
              <w:bottom w:val="single" w:sz="8" w:space="0" w:color="auto"/>
              <w:right w:val="nil"/>
            </w:tcBorders>
            <w:shd w:val="clear" w:color="auto" w:fill="E7F1F9"/>
          </w:tcPr>
          <w:p w14:paraId="138752D3" w14:textId="78AB49BF" w:rsidR="00D0309E" w:rsidRPr="005C50B7" w:rsidRDefault="00D0309E" w:rsidP="009C2CD6">
            <w:pPr>
              <w:pStyle w:val="TableHeading"/>
              <w:spacing w:after="120" w:line="240" w:lineRule="auto"/>
              <w:jc w:val="both"/>
              <w:rPr>
                <w:bCs/>
                <w:lang w:val="en-GB"/>
              </w:rPr>
            </w:pPr>
            <w:r>
              <w:rPr>
                <w:bCs/>
                <w:lang w:val="en-GB"/>
              </w:rPr>
              <w:t>trans type</w:t>
            </w:r>
          </w:p>
        </w:tc>
        <w:tc>
          <w:tcPr>
            <w:tcW w:w="1710" w:type="dxa"/>
            <w:tcBorders>
              <w:top w:val="single" w:sz="8" w:space="0" w:color="auto"/>
              <w:left w:val="nil"/>
              <w:bottom w:val="single" w:sz="8" w:space="0" w:color="auto"/>
              <w:right w:val="nil"/>
            </w:tcBorders>
            <w:shd w:val="clear" w:color="auto" w:fill="E7F1F9"/>
          </w:tcPr>
          <w:p w14:paraId="498123D8" w14:textId="7083238D" w:rsidR="00D0309E" w:rsidRDefault="00D0309E" w:rsidP="009C2CD6">
            <w:pPr>
              <w:pStyle w:val="TableHeading"/>
              <w:spacing w:after="120" w:line="240" w:lineRule="auto"/>
              <w:jc w:val="both"/>
              <w:rPr>
                <w:bCs/>
                <w:lang w:val="en-GB"/>
              </w:rPr>
            </w:pPr>
            <w:r>
              <w:rPr>
                <w:bCs/>
                <w:lang w:val="en-GB"/>
              </w:rPr>
              <w:t>usage tye</w:t>
            </w:r>
          </w:p>
        </w:tc>
        <w:tc>
          <w:tcPr>
            <w:tcW w:w="1710" w:type="dxa"/>
            <w:tcBorders>
              <w:top w:val="single" w:sz="8" w:space="0" w:color="auto"/>
              <w:left w:val="nil"/>
              <w:bottom w:val="single" w:sz="8" w:space="0" w:color="auto"/>
              <w:right w:val="nil"/>
            </w:tcBorders>
            <w:shd w:val="clear" w:color="auto" w:fill="E7F1F9"/>
          </w:tcPr>
          <w:p w14:paraId="7A490256" w14:textId="62D611D8" w:rsidR="00D0309E" w:rsidRDefault="00D0309E" w:rsidP="009C2CD6">
            <w:pPr>
              <w:pStyle w:val="TableHeading"/>
              <w:spacing w:after="120" w:line="240" w:lineRule="auto"/>
              <w:jc w:val="both"/>
              <w:rPr>
                <w:bCs/>
                <w:lang w:val="en-GB"/>
              </w:rPr>
            </w:pPr>
            <w:r>
              <w:rPr>
                <w:bCs/>
                <w:lang w:val="en-GB"/>
              </w:rPr>
              <w:t>single value</w:t>
            </w:r>
          </w:p>
        </w:tc>
        <w:tc>
          <w:tcPr>
            <w:tcW w:w="1417" w:type="dxa"/>
            <w:tcBorders>
              <w:top w:val="single" w:sz="8" w:space="0" w:color="auto"/>
              <w:left w:val="nil"/>
              <w:bottom w:val="single" w:sz="8" w:space="0" w:color="auto"/>
              <w:right w:val="nil"/>
            </w:tcBorders>
            <w:shd w:val="clear" w:color="auto" w:fill="E7F1F9"/>
          </w:tcPr>
          <w:p w14:paraId="5DEB9A85" w14:textId="3BE22EE0" w:rsidR="00D0309E" w:rsidRDefault="00D0309E" w:rsidP="009C2CD6">
            <w:pPr>
              <w:pStyle w:val="TableHeading"/>
              <w:spacing w:after="120" w:line="240" w:lineRule="auto"/>
              <w:jc w:val="both"/>
              <w:rPr>
                <w:bCs/>
                <w:lang w:val="en-GB"/>
              </w:rPr>
            </w:pPr>
            <w:r>
              <w:rPr>
                <w:bCs/>
                <w:lang w:val="en-GB"/>
              </w:rPr>
              <w:t>max value</w:t>
            </w:r>
          </w:p>
        </w:tc>
      </w:tr>
      <w:tr w:rsidR="00D0309E" w:rsidRPr="005C50B7" w14:paraId="272CCE60" w14:textId="77777777" w:rsidTr="005F3502">
        <w:trPr>
          <w:trHeight w:val="252"/>
        </w:trPr>
        <w:tc>
          <w:tcPr>
            <w:tcW w:w="579" w:type="dxa"/>
            <w:tcBorders>
              <w:top w:val="single" w:sz="8" w:space="0" w:color="auto"/>
              <w:left w:val="nil"/>
              <w:bottom w:val="single" w:sz="8" w:space="0" w:color="auto"/>
              <w:right w:val="nil"/>
            </w:tcBorders>
          </w:tcPr>
          <w:p w14:paraId="6C6433A5" w14:textId="77777777" w:rsidR="00D0309E" w:rsidRPr="005C50B7" w:rsidRDefault="00D0309E" w:rsidP="009C2CD6">
            <w:pPr>
              <w:pStyle w:val="TabText"/>
              <w:rPr>
                <w:lang w:val="en-GB"/>
              </w:rPr>
            </w:pPr>
            <w:r>
              <w:rPr>
                <w:lang w:val="en-GB"/>
              </w:rPr>
              <w:t>1</w:t>
            </w:r>
          </w:p>
        </w:tc>
        <w:tc>
          <w:tcPr>
            <w:tcW w:w="2612" w:type="dxa"/>
            <w:tcBorders>
              <w:top w:val="single" w:sz="8" w:space="0" w:color="auto"/>
              <w:left w:val="nil"/>
              <w:bottom w:val="single" w:sz="8" w:space="0" w:color="auto"/>
              <w:right w:val="nil"/>
            </w:tcBorders>
          </w:tcPr>
          <w:p w14:paraId="5B1E26EB" w14:textId="2BA0870D" w:rsidR="00D0309E" w:rsidRPr="005C50B7" w:rsidRDefault="00D0309E" w:rsidP="009C2CD6">
            <w:pPr>
              <w:pStyle w:val="TabText"/>
              <w:rPr>
                <w:lang w:val="en-GB"/>
              </w:rPr>
            </w:pPr>
            <w:r w:rsidRPr="00FF4B02">
              <w:rPr>
                <w:rFonts w:cstheme="minorHAnsi"/>
                <w:color w:val="000000"/>
                <w:szCs w:val="20"/>
              </w:rPr>
              <w:t>NAPAS MAG Cards</w:t>
            </w:r>
          </w:p>
        </w:tc>
        <w:tc>
          <w:tcPr>
            <w:tcW w:w="1032" w:type="dxa"/>
            <w:tcBorders>
              <w:top w:val="single" w:sz="8" w:space="0" w:color="auto"/>
              <w:left w:val="nil"/>
              <w:bottom w:val="single" w:sz="8" w:space="0" w:color="auto"/>
              <w:right w:val="nil"/>
            </w:tcBorders>
          </w:tcPr>
          <w:p w14:paraId="2EC7E774" w14:textId="34D335A7" w:rsidR="00D0309E" w:rsidRPr="005C50B7" w:rsidRDefault="00D0309E" w:rsidP="009C2CD6">
            <w:pPr>
              <w:pStyle w:val="TabText"/>
              <w:rPr>
                <w:lang w:val="en-GB"/>
              </w:rPr>
            </w:pPr>
            <w:r>
              <w:rPr>
                <w:lang w:val="en-GB"/>
              </w:rPr>
              <w:t>Retail</w:t>
            </w:r>
          </w:p>
        </w:tc>
        <w:tc>
          <w:tcPr>
            <w:tcW w:w="1710" w:type="dxa"/>
            <w:tcBorders>
              <w:top w:val="single" w:sz="8" w:space="0" w:color="auto"/>
              <w:left w:val="nil"/>
              <w:bottom w:val="single" w:sz="8" w:space="0" w:color="auto"/>
              <w:right w:val="nil"/>
            </w:tcBorders>
          </w:tcPr>
          <w:p w14:paraId="46071E10" w14:textId="7A7E1262" w:rsidR="00D0309E" w:rsidRPr="00A267D9" w:rsidRDefault="005F3502" w:rsidP="009C2CD6">
            <w:pPr>
              <w:pStyle w:val="TabText"/>
              <w:rPr>
                <w:lang w:val="en-GB"/>
              </w:rPr>
            </w:pPr>
            <w:ins w:id="42" w:author="Bich Chau" w:date="2020-08-28T17:06:00Z">
              <w:r>
                <w:rPr>
                  <w:lang w:val="en-GB"/>
                </w:rPr>
                <w:t>Transaction</w:t>
              </w:r>
            </w:ins>
          </w:p>
        </w:tc>
        <w:tc>
          <w:tcPr>
            <w:tcW w:w="1710" w:type="dxa"/>
            <w:tcBorders>
              <w:top w:val="single" w:sz="8" w:space="0" w:color="auto"/>
              <w:left w:val="nil"/>
              <w:bottom w:val="single" w:sz="8" w:space="0" w:color="auto"/>
              <w:right w:val="nil"/>
            </w:tcBorders>
          </w:tcPr>
          <w:p w14:paraId="1A192C3F" w14:textId="32A7E4C1" w:rsidR="00D0309E" w:rsidRPr="00A267D9" w:rsidRDefault="005F3502" w:rsidP="005F3502">
            <w:pPr>
              <w:pStyle w:val="TabText"/>
              <w:jc w:val="right"/>
              <w:rPr>
                <w:lang w:val="en-GB"/>
              </w:rPr>
            </w:pPr>
            <w:ins w:id="43" w:author="Bich Chau" w:date="2020-08-28T17:07:00Z">
              <w:r>
                <w:rPr>
                  <w:lang w:val="en-GB"/>
                </w:rPr>
                <w:t>1.000.000</w:t>
              </w:r>
            </w:ins>
            <w:ins w:id="44" w:author="Bich Chau" w:date="2020-08-28T17:08:00Z">
              <w:r>
                <w:rPr>
                  <w:lang w:val="en-GB"/>
                </w:rPr>
                <w:t xml:space="preserve">   </w:t>
              </w:r>
            </w:ins>
          </w:p>
        </w:tc>
        <w:tc>
          <w:tcPr>
            <w:tcW w:w="1417" w:type="dxa"/>
            <w:tcBorders>
              <w:top w:val="single" w:sz="8" w:space="0" w:color="auto"/>
              <w:left w:val="nil"/>
              <w:bottom w:val="single" w:sz="8" w:space="0" w:color="auto"/>
              <w:right w:val="nil"/>
            </w:tcBorders>
          </w:tcPr>
          <w:p w14:paraId="52C33DF5" w14:textId="6CFC6B83" w:rsidR="00D0309E" w:rsidRPr="00A267D9" w:rsidRDefault="005F3502" w:rsidP="005F3502">
            <w:pPr>
              <w:pStyle w:val="TabText"/>
              <w:jc w:val="right"/>
              <w:rPr>
                <w:lang w:val="en-GB"/>
              </w:rPr>
            </w:pPr>
            <w:ins w:id="45" w:author="Bich Chau" w:date="2020-08-28T17:07:00Z">
              <w:r>
                <w:rPr>
                  <w:lang w:val="en-GB"/>
                </w:rPr>
                <w:t>30.000.000</w:t>
              </w:r>
            </w:ins>
          </w:p>
        </w:tc>
      </w:tr>
      <w:tr w:rsidR="00D0309E" w:rsidRPr="005C50B7" w14:paraId="3F5D006D" w14:textId="77777777" w:rsidTr="005F3502">
        <w:trPr>
          <w:trHeight w:val="252"/>
        </w:trPr>
        <w:tc>
          <w:tcPr>
            <w:tcW w:w="579" w:type="dxa"/>
            <w:tcBorders>
              <w:top w:val="single" w:sz="8" w:space="0" w:color="auto"/>
              <w:left w:val="nil"/>
              <w:bottom w:val="single" w:sz="8" w:space="0" w:color="auto"/>
              <w:right w:val="nil"/>
            </w:tcBorders>
          </w:tcPr>
          <w:p w14:paraId="7CF601B4" w14:textId="77777777" w:rsidR="00D0309E" w:rsidRPr="005C50B7" w:rsidRDefault="00D0309E" w:rsidP="009C2CD6">
            <w:pPr>
              <w:pStyle w:val="TabText"/>
              <w:rPr>
                <w:lang w:val="en-GB"/>
              </w:rPr>
            </w:pPr>
            <w:r>
              <w:rPr>
                <w:lang w:val="en-GB"/>
              </w:rPr>
              <w:t>2</w:t>
            </w:r>
          </w:p>
        </w:tc>
        <w:tc>
          <w:tcPr>
            <w:tcW w:w="2612" w:type="dxa"/>
            <w:tcBorders>
              <w:top w:val="single" w:sz="8" w:space="0" w:color="auto"/>
              <w:left w:val="nil"/>
              <w:bottom w:val="single" w:sz="8" w:space="0" w:color="auto"/>
              <w:right w:val="nil"/>
            </w:tcBorders>
          </w:tcPr>
          <w:p w14:paraId="04AC4583" w14:textId="1EF6FC62" w:rsidR="00D0309E" w:rsidRPr="005C50B7" w:rsidRDefault="00D0309E" w:rsidP="00D0309E">
            <w:pPr>
              <w:pStyle w:val="TabText"/>
              <w:rPr>
                <w:lang w:val="en-GB"/>
              </w:rPr>
            </w:pPr>
            <w:r w:rsidRPr="00FF4B02">
              <w:rPr>
                <w:rFonts w:cstheme="minorHAnsi"/>
                <w:color w:val="000000"/>
                <w:szCs w:val="20"/>
              </w:rPr>
              <w:t xml:space="preserve">NAPAS </w:t>
            </w:r>
            <w:r>
              <w:rPr>
                <w:rFonts w:cstheme="minorHAnsi"/>
                <w:color w:val="000000"/>
                <w:szCs w:val="20"/>
              </w:rPr>
              <w:t>F</w:t>
            </w:r>
            <w:r w:rsidRPr="00FF4B02">
              <w:rPr>
                <w:rFonts w:cstheme="minorHAnsi"/>
                <w:color w:val="000000"/>
                <w:szCs w:val="20"/>
              </w:rPr>
              <w:t>allback Cards</w:t>
            </w:r>
          </w:p>
        </w:tc>
        <w:tc>
          <w:tcPr>
            <w:tcW w:w="1032" w:type="dxa"/>
            <w:tcBorders>
              <w:top w:val="single" w:sz="8" w:space="0" w:color="auto"/>
              <w:left w:val="nil"/>
              <w:bottom w:val="single" w:sz="8" w:space="0" w:color="auto"/>
              <w:right w:val="nil"/>
            </w:tcBorders>
          </w:tcPr>
          <w:p w14:paraId="5FF37473" w14:textId="1248A3D7" w:rsidR="00D0309E" w:rsidRDefault="00D0309E" w:rsidP="009C2CD6">
            <w:pPr>
              <w:pStyle w:val="TabText"/>
              <w:rPr>
                <w:lang w:val="en-GB"/>
              </w:rPr>
            </w:pPr>
            <w:r>
              <w:rPr>
                <w:lang w:val="en-GB"/>
              </w:rPr>
              <w:t>Retail</w:t>
            </w:r>
          </w:p>
        </w:tc>
        <w:tc>
          <w:tcPr>
            <w:tcW w:w="1710" w:type="dxa"/>
            <w:tcBorders>
              <w:top w:val="single" w:sz="8" w:space="0" w:color="auto"/>
              <w:left w:val="nil"/>
              <w:bottom w:val="single" w:sz="8" w:space="0" w:color="auto"/>
              <w:right w:val="nil"/>
            </w:tcBorders>
          </w:tcPr>
          <w:p w14:paraId="19C75305" w14:textId="4577A61A" w:rsidR="00D0309E" w:rsidRPr="00A267D9" w:rsidRDefault="005F3502" w:rsidP="009C2CD6">
            <w:pPr>
              <w:pStyle w:val="TabText"/>
              <w:rPr>
                <w:lang w:val="en-GB"/>
              </w:rPr>
            </w:pPr>
            <w:ins w:id="46" w:author="Bich Chau" w:date="2020-08-28T17:06:00Z">
              <w:r>
                <w:rPr>
                  <w:lang w:val="en-GB"/>
                </w:rPr>
                <w:t>Transaction</w:t>
              </w:r>
            </w:ins>
          </w:p>
        </w:tc>
        <w:tc>
          <w:tcPr>
            <w:tcW w:w="1710" w:type="dxa"/>
            <w:tcBorders>
              <w:top w:val="single" w:sz="8" w:space="0" w:color="auto"/>
              <w:left w:val="nil"/>
              <w:bottom w:val="single" w:sz="8" w:space="0" w:color="auto"/>
              <w:right w:val="nil"/>
            </w:tcBorders>
          </w:tcPr>
          <w:p w14:paraId="0EC8A83B" w14:textId="2DC9E2FC" w:rsidR="00D0309E" w:rsidRPr="00A267D9" w:rsidRDefault="005F3502" w:rsidP="005F3502">
            <w:pPr>
              <w:pStyle w:val="TabText"/>
              <w:jc w:val="right"/>
              <w:rPr>
                <w:lang w:val="en-GB"/>
              </w:rPr>
            </w:pPr>
            <w:ins w:id="47" w:author="Bich Chau" w:date="2020-08-28T17:08:00Z">
              <w:r>
                <w:rPr>
                  <w:lang w:val="en-GB"/>
                </w:rPr>
                <w:t xml:space="preserve">   </w:t>
              </w:r>
            </w:ins>
            <w:ins w:id="48" w:author="Bich Chau" w:date="2020-08-28T17:07:00Z">
              <w:r>
                <w:rPr>
                  <w:lang w:val="en-GB"/>
                </w:rPr>
                <w:t>500.000</w:t>
              </w:r>
            </w:ins>
          </w:p>
        </w:tc>
        <w:tc>
          <w:tcPr>
            <w:tcW w:w="1417" w:type="dxa"/>
            <w:tcBorders>
              <w:top w:val="single" w:sz="8" w:space="0" w:color="auto"/>
              <w:left w:val="nil"/>
              <w:bottom w:val="single" w:sz="8" w:space="0" w:color="auto"/>
              <w:right w:val="nil"/>
            </w:tcBorders>
          </w:tcPr>
          <w:p w14:paraId="42EAA8DD" w14:textId="568F8F67" w:rsidR="00D0309E" w:rsidRPr="00A267D9" w:rsidRDefault="005F3502" w:rsidP="005F3502">
            <w:pPr>
              <w:pStyle w:val="TabText"/>
              <w:jc w:val="right"/>
              <w:rPr>
                <w:lang w:val="en-GB"/>
              </w:rPr>
            </w:pPr>
            <w:ins w:id="49" w:author="Bich Chau" w:date="2020-08-28T17:07:00Z">
              <w:r>
                <w:rPr>
                  <w:lang w:val="en-GB"/>
                </w:rPr>
                <w:t>10.000.000</w:t>
              </w:r>
            </w:ins>
          </w:p>
        </w:tc>
      </w:tr>
      <w:tr w:rsidR="00D0309E" w:rsidRPr="005C50B7" w14:paraId="1EE0F5BA" w14:textId="77777777" w:rsidTr="005F3502">
        <w:trPr>
          <w:trHeight w:val="252"/>
        </w:trPr>
        <w:tc>
          <w:tcPr>
            <w:tcW w:w="579" w:type="dxa"/>
            <w:tcBorders>
              <w:top w:val="single" w:sz="8" w:space="0" w:color="auto"/>
              <w:left w:val="nil"/>
              <w:bottom w:val="single" w:sz="8" w:space="0" w:color="auto"/>
              <w:right w:val="nil"/>
            </w:tcBorders>
          </w:tcPr>
          <w:p w14:paraId="433ACC16" w14:textId="1ABB0B44" w:rsidR="00D0309E" w:rsidRDefault="00D0309E" w:rsidP="009C2CD6">
            <w:pPr>
              <w:pStyle w:val="TabText"/>
              <w:rPr>
                <w:lang w:val="en-GB"/>
              </w:rPr>
            </w:pPr>
            <w:r>
              <w:rPr>
                <w:lang w:val="en-GB"/>
              </w:rPr>
              <w:t>3</w:t>
            </w:r>
          </w:p>
        </w:tc>
        <w:tc>
          <w:tcPr>
            <w:tcW w:w="2612" w:type="dxa"/>
            <w:tcBorders>
              <w:top w:val="single" w:sz="8" w:space="0" w:color="auto"/>
              <w:left w:val="nil"/>
              <w:bottom w:val="single" w:sz="8" w:space="0" w:color="auto"/>
              <w:right w:val="nil"/>
            </w:tcBorders>
          </w:tcPr>
          <w:p w14:paraId="41B44C9F" w14:textId="1C016D81" w:rsidR="00D0309E" w:rsidRPr="00FF4B02" w:rsidRDefault="00D0309E" w:rsidP="00D0309E">
            <w:pPr>
              <w:pStyle w:val="TabText"/>
              <w:rPr>
                <w:rFonts w:cstheme="minorHAnsi"/>
                <w:color w:val="000000"/>
                <w:szCs w:val="20"/>
              </w:rPr>
            </w:pPr>
            <w:r w:rsidRPr="00FF4B02">
              <w:rPr>
                <w:rFonts w:cstheme="minorHAnsi"/>
                <w:color w:val="000000"/>
                <w:szCs w:val="20"/>
              </w:rPr>
              <w:t>NAPAS EMV Cards</w:t>
            </w:r>
          </w:p>
        </w:tc>
        <w:tc>
          <w:tcPr>
            <w:tcW w:w="1032" w:type="dxa"/>
            <w:tcBorders>
              <w:top w:val="single" w:sz="8" w:space="0" w:color="auto"/>
              <w:left w:val="nil"/>
              <w:bottom w:val="single" w:sz="8" w:space="0" w:color="auto"/>
              <w:right w:val="nil"/>
            </w:tcBorders>
          </w:tcPr>
          <w:p w14:paraId="3CEC476E" w14:textId="1439E50B" w:rsidR="00D0309E" w:rsidRDefault="00D0309E" w:rsidP="009C2CD6">
            <w:pPr>
              <w:pStyle w:val="TabText"/>
              <w:rPr>
                <w:lang w:val="en-GB"/>
              </w:rPr>
            </w:pPr>
            <w:r>
              <w:rPr>
                <w:lang w:val="en-GB"/>
              </w:rPr>
              <w:t>Retail</w:t>
            </w:r>
          </w:p>
        </w:tc>
        <w:tc>
          <w:tcPr>
            <w:tcW w:w="1710" w:type="dxa"/>
            <w:tcBorders>
              <w:top w:val="single" w:sz="8" w:space="0" w:color="auto"/>
              <w:left w:val="nil"/>
              <w:bottom w:val="single" w:sz="8" w:space="0" w:color="auto"/>
              <w:right w:val="nil"/>
            </w:tcBorders>
          </w:tcPr>
          <w:p w14:paraId="4F7D0E5E" w14:textId="1A2C06C5" w:rsidR="00D0309E" w:rsidRPr="00A267D9" w:rsidRDefault="005F3502" w:rsidP="009C2CD6">
            <w:pPr>
              <w:pStyle w:val="TabText"/>
              <w:rPr>
                <w:lang w:val="en-GB"/>
              </w:rPr>
            </w:pPr>
            <w:ins w:id="50" w:author="Bich Chau" w:date="2020-08-28T17:06:00Z">
              <w:r>
                <w:rPr>
                  <w:lang w:val="en-GB"/>
                </w:rPr>
                <w:t>Transaction</w:t>
              </w:r>
            </w:ins>
          </w:p>
        </w:tc>
        <w:tc>
          <w:tcPr>
            <w:tcW w:w="1710" w:type="dxa"/>
            <w:tcBorders>
              <w:top w:val="single" w:sz="8" w:space="0" w:color="auto"/>
              <w:left w:val="nil"/>
              <w:bottom w:val="single" w:sz="8" w:space="0" w:color="auto"/>
              <w:right w:val="nil"/>
            </w:tcBorders>
          </w:tcPr>
          <w:p w14:paraId="0B9D09F6" w14:textId="61464E73" w:rsidR="00D0309E" w:rsidRPr="00A267D9" w:rsidRDefault="005F3502" w:rsidP="005F3502">
            <w:pPr>
              <w:pStyle w:val="TabText"/>
              <w:jc w:val="right"/>
              <w:rPr>
                <w:lang w:val="en-GB"/>
              </w:rPr>
            </w:pPr>
            <w:ins w:id="51" w:author="Bich Chau" w:date="2020-08-28T17:08:00Z">
              <w:r>
                <w:rPr>
                  <w:lang w:val="en-GB"/>
                </w:rPr>
                <w:t>10.000.000</w:t>
              </w:r>
            </w:ins>
          </w:p>
        </w:tc>
        <w:tc>
          <w:tcPr>
            <w:tcW w:w="1417" w:type="dxa"/>
            <w:tcBorders>
              <w:top w:val="single" w:sz="8" w:space="0" w:color="auto"/>
              <w:left w:val="nil"/>
              <w:bottom w:val="single" w:sz="8" w:space="0" w:color="auto"/>
              <w:right w:val="nil"/>
            </w:tcBorders>
          </w:tcPr>
          <w:p w14:paraId="2293E5BB" w14:textId="7F83112D" w:rsidR="00D0309E" w:rsidRPr="00A267D9" w:rsidRDefault="005F3502" w:rsidP="005F3502">
            <w:pPr>
              <w:pStyle w:val="TabText"/>
              <w:jc w:val="right"/>
              <w:rPr>
                <w:lang w:val="en-GB"/>
              </w:rPr>
            </w:pPr>
            <w:ins w:id="52" w:author="Bich Chau" w:date="2020-08-28T17:09:00Z">
              <w:r>
                <w:rPr>
                  <w:lang w:val="en-GB"/>
                </w:rPr>
                <w:t>5</w:t>
              </w:r>
            </w:ins>
            <w:ins w:id="53" w:author="Bich Chau" w:date="2020-08-28T17:08:00Z">
              <w:r>
                <w:rPr>
                  <w:lang w:val="en-GB"/>
                </w:rPr>
                <w:t>00.000.000</w:t>
              </w:r>
            </w:ins>
          </w:p>
        </w:tc>
      </w:tr>
      <w:tr w:rsidR="00D0309E" w:rsidRPr="005C50B7" w14:paraId="4CF3910B" w14:textId="77777777" w:rsidTr="005F3502">
        <w:trPr>
          <w:trHeight w:val="252"/>
        </w:trPr>
        <w:tc>
          <w:tcPr>
            <w:tcW w:w="579" w:type="dxa"/>
            <w:tcBorders>
              <w:top w:val="single" w:sz="8" w:space="0" w:color="auto"/>
              <w:left w:val="nil"/>
              <w:bottom w:val="single" w:sz="8" w:space="0" w:color="auto"/>
              <w:right w:val="nil"/>
            </w:tcBorders>
          </w:tcPr>
          <w:p w14:paraId="10AEE230" w14:textId="31E57D3A" w:rsidR="00D0309E" w:rsidRDefault="00D0309E" w:rsidP="009C2CD6">
            <w:pPr>
              <w:pStyle w:val="TabText"/>
              <w:rPr>
                <w:lang w:val="en-GB"/>
              </w:rPr>
            </w:pPr>
            <w:r>
              <w:rPr>
                <w:lang w:val="en-GB"/>
              </w:rPr>
              <w:t>4</w:t>
            </w:r>
          </w:p>
        </w:tc>
        <w:tc>
          <w:tcPr>
            <w:tcW w:w="2612" w:type="dxa"/>
            <w:tcBorders>
              <w:top w:val="single" w:sz="8" w:space="0" w:color="auto"/>
              <w:left w:val="nil"/>
              <w:bottom w:val="single" w:sz="8" w:space="0" w:color="auto"/>
              <w:right w:val="nil"/>
            </w:tcBorders>
          </w:tcPr>
          <w:p w14:paraId="20280A9B" w14:textId="38234324" w:rsidR="00D0309E" w:rsidRPr="00FF4B02" w:rsidRDefault="00D0309E" w:rsidP="00D0309E">
            <w:pPr>
              <w:pStyle w:val="TabText"/>
              <w:rPr>
                <w:rFonts w:cstheme="minorHAnsi"/>
                <w:color w:val="000000"/>
                <w:szCs w:val="20"/>
              </w:rPr>
            </w:pPr>
            <w:r w:rsidRPr="00FF4B02">
              <w:rPr>
                <w:rFonts w:cstheme="minorHAnsi"/>
                <w:color w:val="000000"/>
                <w:szCs w:val="20"/>
              </w:rPr>
              <w:t>NAPAS EMV Contactless</w:t>
            </w:r>
          </w:p>
        </w:tc>
        <w:tc>
          <w:tcPr>
            <w:tcW w:w="1032" w:type="dxa"/>
            <w:tcBorders>
              <w:top w:val="single" w:sz="8" w:space="0" w:color="auto"/>
              <w:left w:val="nil"/>
              <w:bottom w:val="single" w:sz="8" w:space="0" w:color="auto"/>
              <w:right w:val="nil"/>
            </w:tcBorders>
          </w:tcPr>
          <w:p w14:paraId="3B2B9481" w14:textId="10088D28" w:rsidR="00D0309E" w:rsidRDefault="00D0309E" w:rsidP="009C2CD6">
            <w:pPr>
              <w:pStyle w:val="TabText"/>
              <w:rPr>
                <w:lang w:val="en-GB"/>
              </w:rPr>
            </w:pPr>
            <w:r>
              <w:rPr>
                <w:lang w:val="en-GB"/>
              </w:rPr>
              <w:t>Retail</w:t>
            </w:r>
          </w:p>
        </w:tc>
        <w:tc>
          <w:tcPr>
            <w:tcW w:w="1710" w:type="dxa"/>
            <w:tcBorders>
              <w:top w:val="single" w:sz="8" w:space="0" w:color="auto"/>
              <w:left w:val="nil"/>
              <w:bottom w:val="single" w:sz="8" w:space="0" w:color="auto"/>
              <w:right w:val="nil"/>
            </w:tcBorders>
          </w:tcPr>
          <w:p w14:paraId="11ECFB8C" w14:textId="260C6672" w:rsidR="00D0309E" w:rsidRPr="00A267D9" w:rsidRDefault="005F3502" w:rsidP="009C2CD6">
            <w:pPr>
              <w:pStyle w:val="TabText"/>
              <w:rPr>
                <w:lang w:val="en-GB"/>
              </w:rPr>
            </w:pPr>
            <w:ins w:id="54" w:author="Bich Chau" w:date="2020-08-28T17:06:00Z">
              <w:r>
                <w:rPr>
                  <w:lang w:val="en-GB"/>
                </w:rPr>
                <w:t>Transaction</w:t>
              </w:r>
            </w:ins>
          </w:p>
        </w:tc>
        <w:tc>
          <w:tcPr>
            <w:tcW w:w="1710" w:type="dxa"/>
            <w:tcBorders>
              <w:top w:val="single" w:sz="8" w:space="0" w:color="auto"/>
              <w:left w:val="nil"/>
              <w:bottom w:val="single" w:sz="8" w:space="0" w:color="auto"/>
              <w:right w:val="nil"/>
            </w:tcBorders>
          </w:tcPr>
          <w:p w14:paraId="4B7AE5CD" w14:textId="0C599CC2" w:rsidR="00D0309E" w:rsidRPr="00A267D9" w:rsidRDefault="005F3502" w:rsidP="005F3502">
            <w:pPr>
              <w:pStyle w:val="TabText"/>
              <w:jc w:val="right"/>
              <w:rPr>
                <w:lang w:val="en-GB"/>
              </w:rPr>
            </w:pPr>
            <w:ins w:id="55" w:author="Bich Chau" w:date="2020-08-28T17:09:00Z">
              <w:r>
                <w:rPr>
                  <w:lang w:val="en-GB"/>
                </w:rPr>
                <w:t>10.000.000</w:t>
              </w:r>
            </w:ins>
          </w:p>
        </w:tc>
        <w:tc>
          <w:tcPr>
            <w:tcW w:w="1417" w:type="dxa"/>
            <w:tcBorders>
              <w:top w:val="single" w:sz="8" w:space="0" w:color="auto"/>
              <w:left w:val="nil"/>
              <w:bottom w:val="single" w:sz="8" w:space="0" w:color="auto"/>
              <w:right w:val="nil"/>
            </w:tcBorders>
          </w:tcPr>
          <w:p w14:paraId="44CECF4D" w14:textId="1E2532C4" w:rsidR="00D0309E" w:rsidRPr="00A267D9" w:rsidRDefault="005F3502" w:rsidP="005F3502">
            <w:pPr>
              <w:pStyle w:val="TabText"/>
              <w:jc w:val="right"/>
              <w:rPr>
                <w:lang w:val="en-GB"/>
              </w:rPr>
            </w:pPr>
            <w:ins w:id="56" w:author="Bich Chau" w:date="2020-08-28T17:09:00Z">
              <w:r>
                <w:rPr>
                  <w:lang w:val="en-GB"/>
                </w:rPr>
                <w:t>500.000.000</w:t>
              </w:r>
            </w:ins>
          </w:p>
        </w:tc>
      </w:tr>
    </w:tbl>
    <w:p w14:paraId="2B988BA9" w14:textId="77777777" w:rsidR="00D00560" w:rsidRDefault="00D00560" w:rsidP="00D00560">
      <w:pPr>
        <w:spacing w:before="120" w:after="120" w:line="240" w:lineRule="auto"/>
        <w:ind w:left="720" w:hanging="360"/>
        <w:contextualSpacing/>
        <w:jc w:val="both"/>
      </w:pPr>
    </w:p>
    <w:p w14:paraId="724D0354" w14:textId="1D205888" w:rsidR="000150C8" w:rsidRDefault="007A4B64" w:rsidP="003B6A94">
      <w:pPr>
        <w:pStyle w:val="Heading3"/>
      </w:pPr>
      <w:bookmarkStart w:id="57" w:name="_Toc48656855"/>
      <w:r>
        <w:t>Technical Details</w:t>
      </w:r>
      <w:bookmarkEnd w:id="57"/>
    </w:p>
    <w:p w14:paraId="64B4266C" w14:textId="66F82AA2" w:rsidR="00041490" w:rsidRDefault="00041490" w:rsidP="003559B0">
      <w:pPr>
        <w:spacing w:before="120"/>
        <w:ind w:left="720" w:hanging="11"/>
        <w:jc w:val="both"/>
      </w:pPr>
      <w:r>
        <w:t>WAY4 will support the setup</w:t>
      </w:r>
      <w:r w:rsidR="003559B0">
        <w:t xml:space="preserve"> and configuration for the POS Acquiring Product</w:t>
      </w:r>
      <w:r>
        <w:t xml:space="preserve"> features. </w:t>
      </w:r>
    </w:p>
    <w:p w14:paraId="1ADD8DF6" w14:textId="77777777" w:rsidR="00F77AAE" w:rsidRDefault="00F77AAE" w:rsidP="008009AF">
      <w:pPr>
        <w:jc w:val="both"/>
        <w:rPr>
          <w:b/>
        </w:rPr>
      </w:pPr>
    </w:p>
    <w:p w14:paraId="341C1A02" w14:textId="77777777" w:rsidR="005F7A1A" w:rsidRDefault="005F7A1A">
      <w:pPr>
        <w:spacing w:after="0" w:line="240" w:lineRule="auto"/>
        <w:ind w:left="0"/>
        <w:rPr>
          <w:rFonts w:eastAsia="Times New Roman" w:cs="Times New Roman"/>
          <w:b/>
          <w:bCs/>
          <w:sz w:val="32"/>
          <w:szCs w:val="26"/>
        </w:rPr>
      </w:pPr>
      <w:r>
        <w:br w:type="page"/>
      </w:r>
    </w:p>
    <w:p w14:paraId="26E92B5C" w14:textId="43DAE3E6" w:rsidR="0072608C" w:rsidRPr="002B0CB7" w:rsidRDefault="0044742D" w:rsidP="00B53FAF">
      <w:pPr>
        <w:pStyle w:val="Heading2"/>
        <w:rPr>
          <w:lang w:val="en-US"/>
        </w:rPr>
      </w:pPr>
      <w:bookmarkStart w:id="58" w:name="_Toc48656856"/>
      <w:r w:rsidRPr="00EF26B0">
        <w:rPr>
          <w:lang w:val="en-US"/>
        </w:rPr>
        <w:lastRenderedPageBreak/>
        <w:t>REQ</w:t>
      </w:r>
      <w:r w:rsidR="00B72DD8">
        <w:rPr>
          <w:lang w:val="en-US"/>
        </w:rPr>
        <w:t>C</w:t>
      </w:r>
      <w:r w:rsidRPr="00EF26B0">
        <w:rPr>
          <w:lang w:val="en-US"/>
        </w:rPr>
        <w:t>00</w:t>
      </w:r>
      <w:r>
        <w:rPr>
          <w:lang w:val="en-US"/>
        </w:rPr>
        <w:t>2</w:t>
      </w:r>
      <w:r w:rsidRPr="00EF26B0">
        <w:rPr>
          <w:lang w:val="en-US"/>
        </w:rPr>
        <w:t xml:space="preserve">. </w:t>
      </w:r>
      <w:r w:rsidR="005F7A1A">
        <w:rPr>
          <w:lang w:val="en-US"/>
        </w:rPr>
        <w:t>ATM Product</w:t>
      </w:r>
      <w:bookmarkEnd w:id="58"/>
    </w:p>
    <w:p w14:paraId="5F3DD846" w14:textId="77777777" w:rsidR="00F44091" w:rsidRDefault="00F44091" w:rsidP="00F44091">
      <w:pPr>
        <w:pStyle w:val="Heading3"/>
      </w:pPr>
      <w:bookmarkStart w:id="59" w:name="_Toc48656857"/>
      <w:r>
        <w:t>Business Requirement</w:t>
      </w:r>
      <w:bookmarkEnd w:id="59"/>
    </w:p>
    <w:p w14:paraId="284E037A" w14:textId="2310F8A9" w:rsidR="00B72DD8" w:rsidRDefault="00B72DD8" w:rsidP="00F44091">
      <w:pPr>
        <w:jc w:val="both"/>
      </w:pPr>
      <w:r>
        <w:t xml:space="preserve">It is required by OCB for VCCS </w:t>
      </w:r>
      <w:r w:rsidR="00546C6F">
        <w:t>ATM</w:t>
      </w:r>
      <w:r>
        <w:t xml:space="preserve"> products to have the same hierarchy as current </w:t>
      </w:r>
      <w:r w:rsidR="00546C6F">
        <w:t>ATM</w:t>
      </w:r>
      <w:r>
        <w:t xml:space="preserve"> products in Bank. Below is list of current </w:t>
      </w:r>
      <w:r w:rsidR="00546C6F">
        <w:t>ATM</w:t>
      </w:r>
      <w:r>
        <w:t xml:space="preserve"> products</w:t>
      </w:r>
      <w:r w:rsidR="00C95893">
        <w:t>.</w:t>
      </w:r>
    </w:p>
    <w:tbl>
      <w:tblPr>
        <w:tblW w:w="9569" w:type="dxa"/>
        <w:tblInd w:w="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1761"/>
        <w:gridCol w:w="3260"/>
        <w:gridCol w:w="1276"/>
        <w:gridCol w:w="1276"/>
        <w:gridCol w:w="1417"/>
      </w:tblGrid>
      <w:tr w:rsidR="00546C6F" w:rsidRPr="005C50B7" w14:paraId="2CE35BA9" w14:textId="77777777" w:rsidTr="00EC7004">
        <w:tc>
          <w:tcPr>
            <w:tcW w:w="579" w:type="dxa"/>
            <w:tcBorders>
              <w:top w:val="single" w:sz="8" w:space="0" w:color="auto"/>
              <w:left w:val="nil"/>
              <w:bottom w:val="single" w:sz="8" w:space="0" w:color="auto"/>
              <w:right w:val="nil"/>
            </w:tcBorders>
            <w:shd w:val="clear" w:color="auto" w:fill="E7F1F9"/>
          </w:tcPr>
          <w:p w14:paraId="465C9625" w14:textId="77777777" w:rsidR="00546C6F" w:rsidRPr="005C50B7" w:rsidRDefault="00546C6F" w:rsidP="009C2CD6">
            <w:pPr>
              <w:pStyle w:val="TableHeading"/>
              <w:spacing w:after="120" w:line="240" w:lineRule="auto"/>
              <w:jc w:val="both"/>
              <w:rPr>
                <w:bCs/>
                <w:lang w:val="en-GB"/>
              </w:rPr>
            </w:pPr>
            <w:r>
              <w:rPr>
                <w:bCs/>
                <w:lang w:val="en-GB"/>
              </w:rPr>
              <w:t>No</w:t>
            </w:r>
          </w:p>
        </w:tc>
        <w:tc>
          <w:tcPr>
            <w:tcW w:w="1761" w:type="dxa"/>
            <w:tcBorders>
              <w:top w:val="single" w:sz="8" w:space="0" w:color="auto"/>
              <w:left w:val="nil"/>
              <w:bottom w:val="single" w:sz="8" w:space="0" w:color="auto"/>
              <w:right w:val="nil"/>
            </w:tcBorders>
            <w:shd w:val="clear" w:color="auto" w:fill="E7F1F9"/>
          </w:tcPr>
          <w:p w14:paraId="68F8D433" w14:textId="77777777" w:rsidR="00546C6F" w:rsidRPr="005C50B7" w:rsidRDefault="00546C6F" w:rsidP="009C2CD6">
            <w:pPr>
              <w:pStyle w:val="TableHeading"/>
              <w:spacing w:after="120" w:line="240" w:lineRule="auto"/>
              <w:jc w:val="both"/>
              <w:rPr>
                <w:bCs/>
                <w:lang w:val="en-GB"/>
              </w:rPr>
            </w:pPr>
            <w:r>
              <w:rPr>
                <w:bCs/>
                <w:lang w:val="en-GB"/>
              </w:rPr>
              <w:t>ACQ DEVICE code</w:t>
            </w:r>
          </w:p>
        </w:tc>
        <w:tc>
          <w:tcPr>
            <w:tcW w:w="3260" w:type="dxa"/>
            <w:tcBorders>
              <w:top w:val="single" w:sz="8" w:space="0" w:color="auto"/>
              <w:left w:val="nil"/>
              <w:bottom w:val="single" w:sz="8" w:space="0" w:color="auto"/>
              <w:right w:val="nil"/>
            </w:tcBorders>
            <w:shd w:val="clear" w:color="auto" w:fill="E7F1F9"/>
          </w:tcPr>
          <w:p w14:paraId="2CF194E0" w14:textId="77777777" w:rsidR="00546C6F" w:rsidRPr="005C50B7" w:rsidRDefault="00546C6F" w:rsidP="009C2CD6">
            <w:pPr>
              <w:pStyle w:val="TableHeading"/>
              <w:spacing w:after="120" w:line="240" w:lineRule="auto"/>
              <w:jc w:val="both"/>
              <w:rPr>
                <w:bCs/>
                <w:lang w:val="en-GB"/>
              </w:rPr>
            </w:pPr>
            <w:r>
              <w:rPr>
                <w:bCs/>
                <w:lang w:val="en-GB"/>
              </w:rPr>
              <w:t>name</w:t>
            </w:r>
          </w:p>
        </w:tc>
        <w:tc>
          <w:tcPr>
            <w:tcW w:w="1276" w:type="dxa"/>
            <w:tcBorders>
              <w:top w:val="single" w:sz="8" w:space="0" w:color="auto"/>
              <w:left w:val="nil"/>
              <w:bottom w:val="single" w:sz="8" w:space="0" w:color="auto"/>
              <w:right w:val="nil"/>
            </w:tcBorders>
            <w:shd w:val="clear" w:color="auto" w:fill="E7F1F9"/>
          </w:tcPr>
          <w:p w14:paraId="4AE921E0" w14:textId="77777777" w:rsidR="00546C6F" w:rsidRDefault="00546C6F" w:rsidP="009C2CD6">
            <w:pPr>
              <w:pStyle w:val="TableHeading"/>
              <w:spacing w:after="120" w:line="240" w:lineRule="auto"/>
              <w:jc w:val="both"/>
              <w:rPr>
                <w:bCs/>
                <w:lang w:val="en-GB"/>
              </w:rPr>
            </w:pPr>
            <w:r>
              <w:rPr>
                <w:bCs/>
                <w:lang w:val="en-GB"/>
              </w:rPr>
              <w:t>prefix</w:t>
            </w:r>
          </w:p>
        </w:tc>
        <w:tc>
          <w:tcPr>
            <w:tcW w:w="1276" w:type="dxa"/>
            <w:tcBorders>
              <w:top w:val="single" w:sz="8" w:space="0" w:color="auto"/>
              <w:left w:val="nil"/>
              <w:bottom w:val="single" w:sz="8" w:space="0" w:color="auto"/>
              <w:right w:val="nil"/>
            </w:tcBorders>
            <w:shd w:val="clear" w:color="auto" w:fill="E7F1F9"/>
          </w:tcPr>
          <w:p w14:paraId="6CC579AB" w14:textId="77777777" w:rsidR="00546C6F" w:rsidRDefault="00546C6F" w:rsidP="009C2CD6">
            <w:pPr>
              <w:pStyle w:val="TableHeading"/>
              <w:spacing w:after="120" w:line="240" w:lineRule="auto"/>
              <w:jc w:val="both"/>
              <w:rPr>
                <w:bCs/>
                <w:lang w:val="en-GB"/>
              </w:rPr>
            </w:pPr>
            <w:r>
              <w:rPr>
                <w:bCs/>
                <w:lang w:val="en-GB"/>
              </w:rPr>
              <w:t>min</w:t>
            </w:r>
          </w:p>
        </w:tc>
        <w:tc>
          <w:tcPr>
            <w:tcW w:w="1417" w:type="dxa"/>
            <w:tcBorders>
              <w:top w:val="single" w:sz="8" w:space="0" w:color="auto"/>
              <w:left w:val="nil"/>
              <w:bottom w:val="single" w:sz="8" w:space="0" w:color="auto"/>
              <w:right w:val="nil"/>
            </w:tcBorders>
            <w:shd w:val="clear" w:color="auto" w:fill="E7F1F9"/>
          </w:tcPr>
          <w:p w14:paraId="6ED99984" w14:textId="77777777" w:rsidR="00546C6F" w:rsidRDefault="00546C6F" w:rsidP="009C2CD6">
            <w:pPr>
              <w:pStyle w:val="TableHeading"/>
              <w:spacing w:after="120" w:line="240" w:lineRule="auto"/>
              <w:jc w:val="both"/>
              <w:rPr>
                <w:bCs/>
                <w:lang w:val="en-GB"/>
              </w:rPr>
            </w:pPr>
            <w:r>
              <w:rPr>
                <w:bCs/>
                <w:lang w:val="en-GB"/>
              </w:rPr>
              <w:t>max</w:t>
            </w:r>
          </w:p>
        </w:tc>
      </w:tr>
      <w:tr w:rsidR="00546C6F" w:rsidRPr="005C50B7" w14:paraId="4C316761" w14:textId="77777777" w:rsidTr="00EC7004">
        <w:trPr>
          <w:trHeight w:val="252"/>
        </w:trPr>
        <w:tc>
          <w:tcPr>
            <w:tcW w:w="579" w:type="dxa"/>
            <w:tcBorders>
              <w:top w:val="single" w:sz="8" w:space="0" w:color="auto"/>
              <w:left w:val="nil"/>
              <w:bottom w:val="single" w:sz="8" w:space="0" w:color="auto"/>
              <w:right w:val="nil"/>
            </w:tcBorders>
          </w:tcPr>
          <w:p w14:paraId="29401BDE" w14:textId="77777777" w:rsidR="00546C6F" w:rsidRPr="005C50B7" w:rsidRDefault="00546C6F" w:rsidP="009C2CD6">
            <w:pPr>
              <w:pStyle w:val="TabText"/>
              <w:rPr>
                <w:lang w:val="en-GB"/>
              </w:rPr>
            </w:pPr>
            <w:r>
              <w:rPr>
                <w:lang w:val="en-GB"/>
              </w:rPr>
              <w:t>1</w:t>
            </w:r>
          </w:p>
        </w:tc>
        <w:tc>
          <w:tcPr>
            <w:tcW w:w="1761" w:type="dxa"/>
            <w:tcBorders>
              <w:top w:val="single" w:sz="8" w:space="0" w:color="auto"/>
              <w:left w:val="nil"/>
              <w:bottom w:val="single" w:sz="8" w:space="0" w:color="auto"/>
              <w:right w:val="nil"/>
            </w:tcBorders>
          </w:tcPr>
          <w:p w14:paraId="1B79D357" w14:textId="35A514F7" w:rsidR="00546C6F" w:rsidRPr="005C50B7" w:rsidRDefault="00EC7004" w:rsidP="009C2CD6">
            <w:pPr>
              <w:pStyle w:val="TabText"/>
              <w:rPr>
                <w:lang w:val="en-GB"/>
              </w:rPr>
            </w:pPr>
            <w:r w:rsidRPr="00EC7004">
              <w:rPr>
                <w:lang w:val="en-GB"/>
              </w:rPr>
              <w:t>AATMM001</w:t>
            </w:r>
          </w:p>
        </w:tc>
        <w:tc>
          <w:tcPr>
            <w:tcW w:w="3260" w:type="dxa"/>
            <w:tcBorders>
              <w:top w:val="single" w:sz="8" w:space="0" w:color="auto"/>
              <w:left w:val="nil"/>
              <w:bottom w:val="single" w:sz="8" w:space="0" w:color="auto"/>
              <w:right w:val="nil"/>
            </w:tcBorders>
          </w:tcPr>
          <w:p w14:paraId="2BAD7338" w14:textId="054BA421" w:rsidR="00546C6F" w:rsidRPr="005C50B7" w:rsidRDefault="00EC7004" w:rsidP="009C2CD6">
            <w:pPr>
              <w:pStyle w:val="TabText"/>
              <w:rPr>
                <w:lang w:val="en-GB"/>
              </w:rPr>
            </w:pPr>
            <w:r w:rsidRPr="00EC7004">
              <w:rPr>
                <w:lang w:val="en-GB"/>
              </w:rPr>
              <w:t>ATM Local Machine</w:t>
            </w:r>
          </w:p>
        </w:tc>
        <w:tc>
          <w:tcPr>
            <w:tcW w:w="1276" w:type="dxa"/>
            <w:tcBorders>
              <w:top w:val="single" w:sz="8" w:space="0" w:color="auto"/>
              <w:left w:val="nil"/>
              <w:bottom w:val="single" w:sz="8" w:space="0" w:color="auto"/>
              <w:right w:val="nil"/>
            </w:tcBorders>
          </w:tcPr>
          <w:p w14:paraId="3829F12D" w14:textId="77777777" w:rsidR="00546C6F" w:rsidRPr="00A267D9" w:rsidRDefault="00546C6F" w:rsidP="009C2CD6">
            <w:pPr>
              <w:pStyle w:val="TabText"/>
              <w:rPr>
                <w:lang w:val="en-GB"/>
              </w:rPr>
            </w:pPr>
          </w:p>
        </w:tc>
        <w:tc>
          <w:tcPr>
            <w:tcW w:w="1276" w:type="dxa"/>
            <w:tcBorders>
              <w:top w:val="single" w:sz="8" w:space="0" w:color="auto"/>
              <w:left w:val="nil"/>
              <w:bottom w:val="single" w:sz="8" w:space="0" w:color="auto"/>
              <w:right w:val="nil"/>
            </w:tcBorders>
          </w:tcPr>
          <w:p w14:paraId="3C163047" w14:textId="77777777" w:rsidR="00546C6F" w:rsidRPr="00A267D9" w:rsidRDefault="00546C6F" w:rsidP="009C2CD6">
            <w:pPr>
              <w:pStyle w:val="TabText"/>
              <w:rPr>
                <w:lang w:val="en-GB"/>
              </w:rPr>
            </w:pPr>
          </w:p>
        </w:tc>
        <w:tc>
          <w:tcPr>
            <w:tcW w:w="1417" w:type="dxa"/>
            <w:tcBorders>
              <w:top w:val="single" w:sz="8" w:space="0" w:color="auto"/>
              <w:left w:val="nil"/>
              <w:bottom w:val="single" w:sz="8" w:space="0" w:color="auto"/>
              <w:right w:val="nil"/>
            </w:tcBorders>
          </w:tcPr>
          <w:p w14:paraId="3A46E0F8" w14:textId="77777777" w:rsidR="00546C6F" w:rsidRPr="00A267D9" w:rsidRDefault="00546C6F" w:rsidP="009C2CD6">
            <w:pPr>
              <w:pStyle w:val="TabText"/>
              <w:rPr>
                <w:lang w:val="en-GB"/>
              </w:rPr>
            </w:pPr>
          </w:p>
        </w:tc>
      </w:tr>
      <w:tr w:rsidR="00546C6F" w:rsidRPr="005C50B7" w14:paraId="1325337A" w14:textId="77777777" w:rsidTr="00EC7004">
        <w:trPr>
          <w:trHeight w:val="252"/>
        </w:trPr>
        <w:tc>
          <w:tcPr>
            <w:tcW w:w="579" w:type="dxa"/>
            <w:tcBorders>
              <w:top w:val="single" w:sz="8" w:space="0" w:color="auto"/>
              <w:left w:val="nil"/>
              <w:bottom w:val="single" w:sz="8" w:space="0" w:color="auto"/>
              <w:right w:val="nil"/>
            </w:tcBorders>
          </w:tcPr>
          <w:p w14:paraId="1E57D38D" w14:textId="77777777" w:rsidR="00546C6F" w:rsidRPr="005C50B7" w:rsidRDefault="00546C6F" w:rsidP="009C2CD6">
            <w:pPr>
              <w:pStyle w:val="TabText"/>
              <w:rPr>
                <w:lang w:val="en-GB"/>
              </w:rPr>
            </w:pPr>
            <w:r>
              <w:rPr>
                <w:lang w:val="en-GB"/>
              </w:rPr>
              <w:t>2</w:t>
            </w:r>
          </w:p>
        </w:tc>
        <w:tc>
          <w:tcPr>
            <w:tcW w:w="1761" w:type="dxa"/>
            <w:tcBorders>
              <w:top w:val="single" w:sz="8" w:space="0" w:color="auto"/>
              <w:left w:val="nil"/>
              <w:bottom w:val="single" w:sz="8" w:space="0" w:color="auto"/>
              <w:right w:val="nil"/>
            </w:tcBorders>
          </w:tcPr>
          <w:p w14:paraId="2A5B7D80" w14:textId="538DD99F" w:rsidR="00546C6F" w:rsidRPr="005C50B7" w:rsidRDefault="00EC7004" w:rsidP="009C2CD6">
            <w:pPr>
              <w:pStyle w:val="TabText"/>
              <w:rPr>
                <w:lang w:val="en-GB"/>
              </w:rPr>
            </w:pPr>
            <w:r w:rsidRPr="00EC7004">
              <w:rPr>
                <w:lang w:val="en-GB"/>
              </w:rPr>
              <w:t>AATMS001</w:t>
            </w:r>
          </w:p>
        </w:tc>
        <w:tc>
          <w:tcPr>
            <w:tcW w:w="3260" w:type="dxa"/>
            <w:tcBorders>
              <w:top w:val="single" w:sz="8" w:space="0" w:color="auto"/>
              <w:left w:val="nil"/>
              <w:bottom w:val="single" w:sz="8" w:space="0" w:color="auto"/>
              <w:right w:val="nil"/>
            </w:tcBorders>
          </w:tcPr>
          <w:p w14:paraId="12EA5099" w14:textId="2411210B" w:rsidR="00546C6F" w:rsidRDefault="00EC7004" w:rsidP="009C2CD6">
            <w:pPr>
              <w:pStyle w:val="TabText"/>
              <w:rPr>
                <w:lang w:val="en-GB"/>
              </w:rPr>
            </w:pPr>
            <w:r w:rsidRPr="00EC7004">
              <w:rPr>
                <w:lang w:val="en-GB"/>
              </w:rPr>
              <w:t>ATM Service Card</w:t>
            </w:r>
          </w:p>
        </w:tc>
        <w:tc>
          <w:tcPr>
            <w:tcW w:w="1276" w:type="dxa"/>
            <w:tcBorders>
              <w:top w:val="single" w:sz="8" w:space="0" w:color="auto"/>
              <w:left w:val="nil"/>
              <w:bottom w:val="single" w:sz="8" w:space="0" w:color="auto"/>
              <w:right w:val="nil"/>
            </w:tcBorders>
          </w:tcPr>
          <w:p w14:paraId="4222C0CB" w14:textId="77777777" w:rsidR="00546C6F" w:rsidRPr="00A267D9" w:rsidRDefault="00546C6F" w:rsidP="009C2CD6">
            <w:pPr>
              <w:pStyle w:val="TabText"/>
              <w:rPr>
                <w:lang w:val="en-GB"/>
              </w:rPr>
            </w:pPr>
          </w:p>
        </w:tc>
        <w:tc>
          <w:tcPr>
            <w:tcW w:w="1276" w:type="dxa"/>
            <w:tcBorders>
              <w:top w:val="single" w:sz="8" w:space="0" w:color="auto"/>
              <w:left w:val="nil"/>
              <w:bottom w:val="single" w:sz="8" w:space="0" w:color="auto"/>
              <w:right w:val="nil"/>
            </w:tcBorders>
          </w:tcPr>
          <w:p w14:paraId="4A4B02F6" w14:textId="77777777" w:rsidR="00546C6F" w:rsidRPr="00A267D9" w:rsidRDefault="00546C6F" w:rsidP="009C2CD6">
            <w:pPr>
              <w:pStyle w:val="TabText"/>
              <w:rPr>
                <w:lang w:val="en-GB"/>
              </w:rPr>
            </w:pPr>
          </w:p>
        </w:tc>
        <w:tc>
          <w:tcPr>
            <w:tcW w:w="1417" w:type="dxa"/>
            <w:tcBorders>
              <w:top w:val="single" w:sz="8" w:space="0" w:color="auto"/>
              <w:left w:val="nil"/>
              <w:bottom w:val="single" w:sz="8" w:space="0" w:color="auto"/>
              <w:right w:val="nil"/>
            </w:tcBorders>
          </w:tcPr>
          <w:p w14:paraId="3ABD81B1" w14:textId="77777777" w:rsidR="00546C6F" w:rsidRPr="00A267D9" w:rsidRDefault="00546C6F" w:rsidP="009C2CD6">
            <w:pPr>
              <w:pStyle w:val="TabText"/>
              <w:rPr>
                <w:lang w:val="en-GB"/>
              </w:rPr>
            </w:pPr>
          </w:p>
        </w:tc>
      </w:tr>
    </w:tbl>
    <w:p w14:paraId="4A621045" w14:textId="68A156FA" w:rsidR="00546C6F" w:rsidRDefault="00546C6F" w:rsidP="00F44091">
      <w:pPr>
        <w:jc w:val="both"/>
      </w:pPr>
    </w:p>
    <w:p w14:paraId="10929362" w14:textId="697BD003" w:rsidR="00EC7004" w:rsidRDefault="00142523" w:rsidP="00142523">
      <w:pPr>
        <w:pStyle w:val="ListParagraph"/>
        <w:numPr>
          <w:ilvl w:val="0"/>
          <w:numId w:val="29"/>
        </w:numPr>
        <w:ind w:left="993"/>
        <w:jc w:val="both"/>
      </w:pPr>
      <w:r>
        <w:t>ATM Type</w:t>
      </w:r>
    </w:p>
    <w:p w14:paraId="4DE7F67B" w14:textId="72633877" w:rsidR="00142523" w:rsidRPr="00142523" w:rsidRDefault="00142523" w:rsidP="00142523">
      <w:pPr>
        <w:pStyle w:val="ListParagraph"/>
        <w:numPr>
          <w:ilvl w:val="1"/>
          <w:numId w:val="29"/>
        </w:numPr>
        <w:jc w:val="both"/>
        <w:rPr>
          <w:rFonts w:cstheme="minorHAnsi"/>
        </w:rPr>
      </w:pPr>
      <w:r w:rsidRPr="00142523">
        <w:rPr>
          <w:rFonts w:cstheme="minorHAnsi"/>
        </w:rPr>
        <w:t>Bank can reuse current ATM type.</w:t>
      </w:r>
    </w:p>
    <w:p w14:paraId="637A25A3" w14:textId="2047CF08" w:rsidR="00142523" w:rsidRDefault="00142523" w:rsidP="00142523">
      <w:pPr>
        <w:pStyle w:val="ListParagraph"/>
        <w:numPr>
          <w:ilvl w:val="0"/>
          <w:numId w:val="29"/>
        </w:numPr>
        <w:ind w:left="993"/>
        <w:jc w:val="both"/>
      </w:pPr>
      <w:r>
        <w:t>ATM Contract Subtype</w:t>
      </w:r>
    </w:p>
    <w:p w14:paraId="7DDE2DAF" w14:textId="19953049" w:rsidR="00142523" w:rsidRPr="00142523" w:rsidRDefault="00142523" w:rsidP="00142523">
      <w:pPr>
        <w:pStyle w:val="ListParagraph"/>
        <w:numPr>
          <w:ilvl w:val="1"/>
          <w:numId w:val="29"/>
        </w:numPr>
        <w:jc w:val="both"/>
        <w:rPr>
          <w:rFonts w:cstheme="minorHAnsi"/>
        </w:rPr>
      </w:pPr>
      <w:r w:rsidRPr="00142523">
        <w:rPr>
          <w:rFonts w:cstheme="minorHAnsi"/>
        </w:rPr>
        <w:t>Bank can reuse current ATM contract subtype</w:t>
      </w:r>
    </w:p>
    <w:p w14:paraId="0B6A10DA" w14:textId="68879791" w:rsidR="00142523" w:rsidRDefault="00142523" w:rsidP="00142523">
      <w:pPr>
        <w:pStyle w:val="ListParagraph"/>
        <w:numPr>
          <w:ilvl w:val="0"/>
          <w:numId w:val="29"/>
        </w:numPr>
        <w:ind w:left="993"/>
        <w:jc w:val="both"/>
      </w:pPr>
      <w:r>
        <w:t>ATM Accounting Scheme</w:t>
      </w:r>
    </w:p>
    <w:p w14:paraId="34CE9009" w14:textId="33278819" w:rsidR="00142523" w:rsidRPr="00142523" w:rsidRDefault="00142523" w:rsidP="00142523">
      <w:pPr>
        <w:pStyle w:val="ListParagraph"/>
        <w:numPr>
          <w:ilvl w:val="1"/>
          <w:numId w:val="29"/>
        </w:numPr>
        <w:jc w:val="both"/>
        <w:rPr>
          <w:rFonts w:cstheme="minorHAnsi"/>
        </w:rPr>
      </w:pPr>
      <w:r w:rsidRPr="00142523">
        <w:rPr>
          <w:rFonts w:cstheme="minorHAnsi"/>
        </w:rPr>
        <w:t>Bank can reuse current ATM contract subtype</w:t>
      </w:r>
    </w:p>
    <w:p w14:paraId="0E9CFAA1" w14:textId="56C9FB6E" w:rsidR="00142523" w:rsidRDefault="00142523" w:rsidP="00142523">
      <w:pPr>
        <w:pStyle w:val="ListParagraph"/>
        <w:numPr>
          <w:ilvl w:val="0"/>
          <w:numId w:val="29"/>
        </w:numPr>
        <w:ind w:left="993"/>
        <w:jc w:val="both"/>
      </w:pPr>
      <w:r>
        <w:t>ATM Service Package</w:t>
      </w:r>
    </w:p>
    <w:p w14:paraId="1DBF869A" w14:textId="27B050FF" w:rsidR="00142523" w:rsidRPr="00142523" w:rsidRDefault="00142523" w:rsidP="00142523">
      <w:pPr>
        <w:pStyle w:val="ListParagraph"/>
        <w:numPr>
          <w:ilvl w:val="1"/>
          <w:numId w:val="29"/>
        </w:numPr>
        <w:jc w:val="both"/>
        <w:rPr>
          <w:rFonts w:cstheme="minorHAnsi"/>
        </w:rPr>
      </w:pPr>
      <w:r w:rsidRPr="00142523">
        <w:rPr>
          <w:rFonts w:cstheme="minorHAnsi"/>
        </w:rPr>
        <w:t>Bank can reuse current service packs and add more usage limiter or service for prevent EMV risk transaction (ex: not allow fallback).</w:t>
      </w:r>
    </w:p>
    <w:p w14:paraId="32200906" w14:textId="58999E34" w:rsidR="00142523" w:rsidRPr="00142523" w:rsidRDefault="00142523" w:rsidP="00142523">
      <w:pPr>
        <w:pStyle w:val="ListParagraph"/>
        <w:numPr>
          <w:ilvl w:val="0"/>
          <w:numId w:val="29"/>
        </w:numPr>
        <w:ind w:left="993"/>
        <w:jc w:val="both"/>
        <w:rPr>
          <w:rFonts w:cstheme="minorHAnsi"/>
        </w:rPr>
      </w:pPr>
      <w:r w:rsidRPr="00142523">
        <w:rPr>
          <w:rFonts w:cstheme="minorHAnsi"/>
        </w:rPr>
        <w:t>ATM Usage Limiter</w:t>
      </w:r>
    </w:p>
    <w:p w14:paraId="761BDE19" w14:textId="77777777" w:rsidR="00142523" w:rsidRPr="00142523" w:rsidRDefault="00142523" w:rsidP="00142523">
      <w:pPr>
        <w:pStyle w:val="ListParagraph"/>
        <w:numPr>
          <w:ilvl w:val="1"/>
          <w:numId w:val="29"/>
        </w:numPr>
        <w:jc w:val="both"/>
        <w:rPr>
          <w:rFonts w:cstheme="minorHAnsi"/>
          <w:szCs w:val="20"/>
        </w:rPr>
      </w:pPr>
      <w:r w:rsidRPr="00142523">
        <w:rPr>
          <w:rFonts w:cstheme="minorHAnsi"/>
          <w:szCs w:val="20"/>
        </w:rPr>
        <w:t>Because EMV Card can has EMV transaction or fallback transaction so Bank can add more Usage limiter for manage risk transaction (like fallback – allow or not allow).</w:t>
      </w:r>
    </w:p>
    <w:p w14:paraId="26244A8A" w14:textId="77777777" w:rsidR="00142523" w:rsidRPr="00FF4B02" w:rsidRDefault="00142523" w:rsidP="00142523">
      <w:pPr>
        <w:pStyle w:val="ListParagraph"/>
        <w:numPr>
          <w:ilvl w:val="1"/>
          <w:numId w:val="29"/>
        </w:numPr>
        <w:spacing w:after="200" w:line="276" w:lineRule="auto"/>
        <w:contextualSpacing/>
        <w:jc w:val="both"/>
        <w:rPr>
          <w:rFonts w:cstheme="minorHAnsi"/>
          <w:szCs w:val="20"/>
        </w:rPr>
      </w:pPr>
      <w:r w:rsidRPr="00FF4B02">
        <w:rPr>
          <w:rFonts w:cstheme="minorHAnsi"/>
          <w:szCs w:val="20"/>
        </w:rPr>
        <w:t>Maximum amount of transaction</w:t>
      </w:r>
    </w:p>
    <w:p w14:paraId="594C5870" w14:textId="77777777" w:rsidR="00142523" w:rsidRPr="00FF4B02" w:rsidRDefault="00142523" w:rsidP="00142523">
      <w:pPr>
        <w:pStyle w:val="ListParagraph"/>
        <w:numPr>
          <w:ilvl w:val="1"/>
          <w:numId w:val="29"/>
        </w:numPr>
        <w:spacing w:after="200" w:line="276" w:lineRule="auto"/>
        <w:contextualSpacing/>
        <w:jc w:val="both"/>
        <w:rPr>
          <w:rFonts w:cstheme="minorHAnsi"/>
          <w:szCs w:val="20"/>
        </w:rPr>
      </w:pPr>
      <w:r w:rsidRPr="00FF4B02">
        <w:rPr>
          <w:rFonts w:cstheme="minorHAnsi"/>
          <w:szCs w:val="20"/>
        </w:rPr>
        <w:t>Daily limit on total amount of transactions</w:t>
      </w:r>
    </w:p>
    <w:p w14:paraId="60E9A564" w14:textId="77777777" w:rsidR="00142523" w:rsidRPr="00FF4B02" w:rsidRDefault="00142523" w:rsidP="00142523">
      <w:pPr>
        <w:pStyle w:val="ListParagraph"/>
        <w:numPr>
          <w:ilvl w:val="1"/>
          <w:numId w:val="29"/>
        </w:numPr>
        <w:spacing w:after="200" w:line="276" w:lineRule="auto"/>
        <w:contextualSpacing/>
        <w:jc w:val="both"/>
        <w:rPr>
          <w:rFonts w:cstheme="minorHAnsi"/>
          <w:szCs w:val="20"/>
        </w:rPr>
      </w:pPr>
      <w:r w:rsidRPr="00FF4B02">
        <w:rPr>
          <w:rFonts w:cstheme="minorHAnsi"/>
          <w:szCs w:val="20"/>
        </w:rPr>
        <w:t>Periodic limit on total amount of transactions</w:t>
      </w:r>
    </w:p>
    <w:tbl>
      <w:tblPr>
        <w:tblW w:w="9428" w:type="dxa"/>
        <w:tblInd w:w="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2612"/>
        <w:gridCol w:w="2126"/>
        <w:gridCol w:w="1418"/>
        <w:gridCol w:w="1276"/>
        <w:gridCol w:w="1417"/>
      </w:tblGrid>
      <w:tr w:rsidR="00142523" w:rsidRPr="005C50B7" w14:paraId="0F589AF0" w14:textId="77777777" w:rsidTr="009C2CD6">
        <w:tc>
          <w:tcPr>
            <w:tcW w:w="579" w:type="dxa"/>
            <w:tcBorders>
              <w:top w:val="single" w:sz="8" w:space="0" w:color="auto"/>
              <w:left w:val="nil"/>
              <w:bottom w:val="single" w:sz="8" w:space="0" w:color="auto"/>
              <w:right w:val="nil"/>
            </w:tcBorders>
            <w:shd w:val="clear" w:color="auto" w:fill="E7F1F9"/>
          </w:tcPr>
          <w:p w14:paraId="29AACD16" w14:textId="77777777" w:rsidR="00142523" w:rsidRPr="005C50B7" w:rsidRDefault="00142523" w:rsidP="009C2CD6">
            <w:pPr>
              <w:pStyle w:val="TableHeading"/>
              <w:spacing w:after="120" w:line="240" w:lineRule="auto"/>
              <w:jc w:val="both"/>
              <w:rPr>
                <w:bCs/>
                <w:lang w:val="en-GB"/>
              </w:rPr>
            </w:pPr>
            <w:r>
              <w:rPr>
                <w:bCs/>
                <w:lang w:val="en-GB"/>
              </w:rPr>
              <w:t>No</w:t>
            </w:r>
          </w:p>
        </w:tc>
        <w:tc>
          <w:tcPr>
            <w:tcW w:w="2612" w:type="dxa"/>
            <w:tcBorders>
              <w:top w:val="single" w:sz="8" w:space="0" w:color="auto"/>
              <w:left w:val="nil"/>
              <w:bottom w:val="single" w:sz="8" w:space="0" w:color="auto"/>
              <w:right w:val="nil"/>
            </w:tcBorders>
            <w:shd w:val="clear" w:color="auto" w:fill="E7F1F9"/>
          </w:tcPr>
          <w:p w14:paraId="188A9970" w14:textId="77777777" w:rsidR="00142523" w:rsidRPr="005C50B7" w:rsidRDefault="00142523" w:rsidP="009C2CD6">
            <w:pPr>
              <w:pStyle w:val="TableHeading"/>
              <w:spacing w:after="120" w:line="240" w:lineRule="auto"/>
              <w:jc w:val="both"/>
              <w:rPr>
                <w:bCs/>
                <w:lang w:val="en-GB"/>
              </w:rPr>
            </w:pPr>
            <w:r>
              <w:rPr>
                <w:bCs/>
                <w:lang w:val="en-GB"/>
              </w:rPr>
              <w:t>card type</w:t>
            </w:r>
          </w:p>
        </w:tc>
        <w:tc>
          <w:tcPr>
            <w:tcW w:w="2126" w:type="dxa"/>
            <w:tcBorders>
              <w:top w:val="single" w:sz="8" w:space="0" w:color="auto"/>
              <w:left w:val="nil"/>
              <w:bottom w:val="single" w:sz="8" w:space="0" w:color="auto"/>
              <w:right w:val="nil"/>
            </w:tcBorders>
            <w:shd w:val="clear" w:color="auto" w:fill="E7F1F9"/>
          </w:tcPr>
          <w:p w14:paraId="182D2C5D" w14:textId="77777777" w:rsidR="00142523" w:rsidRPr="005C50B7" w:rsidRDefault="00142523" w:rsidP="009C2CD6">
            <w:pPr>
              <w:pStyle w:val="TableHeading"/>
              <w:spacing w:after="120" w:line="240" w:lineRule="auto"/>
              <w:jc w:val="both"/>
              <w:rPr>
                <w:bCs/>
                <w:lang w:val="en-GB"/>
              </w:rPr>
            </w:pPr>
            <w:r>
              <w:rPr>
                <w:bCs/>
                <w:lang w:val="en-GB"/>
              </w:rPr>
              <w:t>trans type</w:t>
            </w:r>
          </w:p>
        </w:tc>
        <w:tc>
          <w:tcPr>
            <w:tcW w:w="1418" w:type="dxa"/>
            <w:tcBorders>
              <w:top w:val="single" w:sz="8" w:space="0" w:color="auto"/>
              <w:left w:val="nil"/>
              <w:bottom w:val="single" w:sz="8" w:space="0" w:color="auto"/>
              <w:right w:val="nil"/>
            </w:tcBorders>
            <w:shd w:val="clear" w:color="auto" w:fill="E7F1F9"/>
          </w:tcPr>
          <w:p w14:paraId="180BBAFD" w14:textId="77777777" w:rsidR="00142523" w:rsidRDefault="00142523" w:rsidP="009C2CD6">
            <w:pPr>
              <w:pStyle w:val="TableHeading"/>
              <w:spacing w:after="120" w:line="240" w:lineRule="auto"/>
              <w:jc w:val="both"/>
              <w:rPr>
                <w:bCs/>
                <w:lang w:val="en-GB"/>
              </w:rPr>
            </w:pPr>
            <w:r>
              <w:rPr>
                <w:bCs/>
                <w:lang w:val="en-GB"/>
              </w:rPr>
              <w:t>usage tye</w:t>
            </w:r>
          </w:p>
        </w:tc>
        <w:tc>
          <w:tcPr>
            <w:tcW w:w="1276" w:type="dxa"/>
            <w:tcBorders>
              <w:top w:val="single" w:sz="8" w:space="0" w:color="auto"/>
              <w:left w:val="nil"/>
              <w:bottom w:val="single" w:sz="8" w:space="0" w:color="auto"/>
              <w:right w:val="nil"/>
            </w:tcBorders>
            <w:shd w:val="clear" w:color="auto" w:fill="E7F1F9"/>
          </w:tcPr>
          <w:p w14:paraId="15112F2A" w14:textId="77777777" w:rsidR="00142523" w:rsidRDefault="00142523" w:rsidP="009C2CD6">
            <w:pPr>
              <w:pStyle w:val="TableHeading"/>
              <w:spacing w:after="120" w:line="240" w:lineRule="auto"/>
              <w:jc w:val="both"/>
              <w:rPr>
                <w:bCs/>
                <w:lang w:val="en-GB"/>
              </w:rPr>
            </w:pPr>
            <w:r>
              <w:rPr>
                <w:bCs/>
                <w:lang w:val="en-GB"/>
              </w:rPr>
              <w:t>single value</w:t>
            </w:r>
          </w:p>
        </w:tc>
        <w:tc>
          <w:tcPr>
            <w:tcW w:w="1417" w:type="dxa"/>
            <w:tcBorders>
              <w:top w:val="single" w:sz="8" w:space="0" w:color="auto"/>
              <w:left w:val="nil"/>
              <w:bottom w:val="single" w:sz="8" w:space="0" w:color="auto"/>
              <w:right w:val="nil"/>
            </w:tcBorders>
            <w:shd w:val="clear" w:color="auto" w:fill="E7F1F9"/>
          </w:tcPr>
          <w:p w14:paraId="4F4B1B06" w14:textId="77777777" w:rsidR="00142523" w:rsidRDefault="00142523" w:rsidP="009C2CD6">
            <w:pPr>
              <w:pStyle w:val="TableHeading"/>
              <w:spacing w:after="120" w:line="240" w:lineRule="auto"/>
              <w:jc w:val="both"/>
              <w:rPr>
                <w:bCs/>
                <w:lang w:val="en-GB"/>
              </w:rPr>
            </w:pPr>
            <w:r>
              <w:rPr>
                <w:bCs/>
                <w:lang w:val="en-GB"/>
              </w:rPr>
              <w:t>max value</w:t>
            </w:r>
          </w:p>
        </w:tc>
      </w:tr>
      <w:tr w:rsidR="00142523" w:rsidRPr="005C50B7" w14:paraId="3B1FAE5F" w14:textId="77777777" w:rsidTr="009C2CD6">
        <w:trPr>
          <w:trHeight w:val="252"/>
        </w:trPr>
        <w:tc>
          <w:tcPr>
            <w:tcW w:w="579" w:type="dxa"/>
            <w:tcBorders>
              <w:top w:val="single" w:sz="8" w:space="0" w:color="auto"/>
              <w:left w:val="nil"/>
              <w:bottom w:val="single" w:sz="8" w:space="0" w:color="auto"/>
              <w:right w:val="nil"/>
            </w:tcBorders>
          </w:tcPr>
          <w:p w14:paraId="553C8FED" w14:textId="77777777" w:rsidR="00142523" w:rsidRPr="005C50B7" w:rsidRDefault="00142523" w:rsidP="009C2CD6">
            <w:pPr>
              <w:pStyle w:val="TabText"/>
              <w:rPr>
                <w:lang w:val="en-GB"/>
              </w:rPr>
            </w:pPr>
            <w:r>
              <w:rPr>
                <w:lang w:val="en-GB"/>
              </w:rPr>
              <w:t>1</w:t>
            </w:r>
          </w:p>
        </w:tc>
        <w:tc>
          <w:tcPr>
            <w:tcW w:w="2612" w:type="dxa"/>
            <w:tcBorders>
              <w:top w:val="single" w:sz="8" w:space="0" w:color="auto"/>
              <w:left w:val="nil"/>
              <w:bottom w:val="single" w:sz="8" w:space="0" w:color="auto"/>
              <w:right w:val="nil"/>
            </w:tcBorders>
          </w:tcPr>
          <w:p w14:paraId="0F6A4D6B" w14:textId="77777777" w:rsidR="00142523" w:rsidRPr="005C50B7" w:rsidRDefault="00142523" w:rsidP="009C2CD6">
            <w:pPr>
              <w:pStyle w:val="TabText"/>
              <w:rPr>
                <w:lang w:val="en-GB"/>
              </w:rPr>
            </w:pPr>
            <w:r w:rsidRPr="00FF4B02">
              <w:rPr>
                <w:rFonts w:cstheme="minorHAnsi"/>
                <w:color w:val="000000"/>
                <w:szCs w:val="20"/>
              </w:rPr>
              <w:t>NAPAS MAG Cards</w:t>
            </w:r>
          </w:p>
        </w:tc>
        <w:tc>
          <w:tcPr>
            <w:tcW w:w="2126" w:type="dxa"/>
            <w:tcBorders>
              <w:top w:val="single" w:sz="8" w:space="0" w:color="auto"/>
              <w:left w:val="nil"/>
              <w:bottom w:val="single" w:sz="8" w:space="0" w:color="auto"/>
              <w:right w:val="nil"/>
            </w:tcBorders>
          </w:tcPr>
          <w:p w14:paraId="7C28BEEF" w14:textId="4000BD64" w:rsidR="00142523" w:rsidRPr="005C50B7" w:rsidRDefault="00142523" w:rsidP="009C2CD6">
            <w:pPr>
              <w:pStyle w:val="TabText"/>
              <w:rPr>
                <w:lang w:val="en-GB"/>
              </w:rPr>
            </w:pPr>
            <w:r>
              <w:rPr>
                <w:lang w:val="en-GB"/>
              </w:rPr>
              <w:t>ATM</w:t>
            </w:r>
          </w:p>
        </w:tc>
        <w:tc>
          <w:tcPr>
            <w:tcW w:w="1418" w:type="dxa"/>
            <w:tcBorders>
              <w:top w:val="single" w:sz="8" w:space="0" w:color="auto"/>
              <w:left w:val="nil"/>
              <w:bottom w:val="single" w:sz="8" w:space="0" w:color="auto"/>
              <w:right w:val="nil"/>
            </w:tcBorders>
          </w:tcPr>
          <w:p w14:paraId="4231D873" w14:textId="0D84EED4" w:rsidR="00142523" w:rsidRPr="00A267D9" w:rsidRDefault="005961FE" w:rsidP="009C2CD6">
            <w:pPr>
              <w:pStyle w:val="TabText"/>
              <w:rPr>
                <w:lang w:val="en-GB"/>
              </w:rPr>
            </w:pPr>
            <w:ins w:id="60" w:author="Quan Minh" w:date="2020-08-28T17:40:00Z">
              <w:r>
                <w:rPr>
                  <w:lang w:val="en-GB"/>
                </w:rPr>
                <w:t>Transaction</w:t>
              </w:r>
            </w:ins>
          </w:p>
        </w:tc>
        <w:tc>
          <w:tcPr>
            <w:tcW w:w="1276" w:type="dxa"/>
            <w:tcBorders>
              <w:top w:val="single" w:sz="8" w:space="0" w:color="auto"/>
              <w:left w:val="nil"/>
              <w:bottom w:val="single" w:sz="8" w:space="0" w:color="auto"/>
              <w:right w:val="nil"/>
            </w:tcBorders>
          </w:tcPr>
          <w:p w14:paraId="0D4996E9" w14:textId="220D7090" w:rsidR="00142523" w:rsidRPr="00A267D9" w:rsidRDefault="00157EBC" w:rsidP="009C2CD6">
            <w:pPr>
              <w:pStyle w:val="TabText"/>
              <w:rPr>
                <w:lang w:val="en-GB"/>
              </w:rPr>
            </w:pPr>
            <w:ins w:id="61" w:author="Quan Minh" w:date="2020-08-28T17:45:00Z">
              <w:r>
                <w:rPr>
                  <w:lang w:val="en-GB"/>
                </w:rPr>
                <w:t>Same old product</w:t>
              </w:r>
            </w:ins>
          </w:p>
        </w:tc>
        <w:tc>
          <w:tcPr>
            <w:tcW w:w="1417" w:type="dxa"/>
            <w:tcBorders>
              <w:top w:val="single" w:sz="8" w:space="0" w:color="auto"/>
              <w:left w:val="nil"/>
              <w:bottom w:val="single" w:sz="8" w:space="0" w:color="auto"/>
              <w:right w:val="nil"/>
            </w:tcBorders>
          </w:tcPr>
          <w:p w14:paraId="5B2F2808" w14:textId="50760517" w:rsidR="00142523" w:rsidRPr="00A267D9" w:rsidRDefault="00157EBC" w:rsidP="009C2CD6">
            <w:pPr>
              <w:pStyle w:val="TabText"/>
              <w:rPr>
                <w:lang w:val="en-GB"/>
              </w:rPr>
            </w:pPr>
            <w:ins w:id="62" w:author="Quan Minh" w:date="2020-08-28T17:45:00Z">
              <w:r>
                <w:rPr>
                  <w:lang w:val="en-GB"/>
                </w:rPr>
                <w:t>Same old product</w:t>
              </w:r>
            </w:ins>
          </w:p>
        </w:tc>
      </w:tr>
      <w:tr w:rsidR="00142523" w:rsidRPr="005C50B7" w14:paraId="2FDF55C7" w14:textId="77777777" w:rsidTr="009C2CD6">
        <w:trPr>
          <w:trHeight w:val="252"/>
        </w:trPr>
        <w:tc>
          <w:tcPr>
            <w:tcW w:w="579" w:type="dxa"/>
            <w:tcBorders>
              <w:top w:val="single" w:sz="8" w:space="0" w:color="auto"/>
              <w:left w:val="nil"/>
              <w:bottom w:val="single" w:sz="8" w:space="0" w:color="auto"/>
              <w:right w:val="nil"/>
            </w:tcBorders>
          </w:tcPr>
          <w:p w14:paraId="497148D4" w14:textId="77777777" w:rsidR="00142523" w:rsidRPr="005C50B7" w:rsidRDefault="00142523" w:rsidP="009C2CD6">
            <w:pPr>
              <w:pStyle w:val="TabText"/>
              <w:rPr>
                <w:lang w:val="en-GB"/>
              </w:rPr>
            </w:pPr>
            <w:r>
              <w:rPr>
                <w:lang w:val="en-GB"/>
              </w:rPr>
              <w:t>2</w:t>
            </w:r>
          </w:p>
        </w:tc>
        <w:tc>
          <w:tcPr>
            <w:tcW w:w="2612" w:type="dxa"/>
            <w:tcBorders>
              <w:top w:val="single" w:sz="8" w:space="0" w:color="auto"/>
              <w:left w:val="nil"/>
              <w:bottom w:val="single" w:sz="8" w:space="0" w:color="auto"/>
              <w:right w:val="nil"/>
            </w:tcBorders>
          </w:tcPr>
          <w:p w14:paraId="1A03D073" w14:textId="77777777" w:rsidR="00142523" w:rsidRPr="005C50B7" w:rsidRDefault="00142523" w:rsidP="009C2CD6">
            <w:pPr>
              <w:pStyle w:val="TabText"/>
              <w:rPr>
                <w:lang w:val="en-GB"/>
              </w:rPr>
            </w:pPr>
            <w:r w:rsidRPr="00FF4B02">
              <w:rPr>
                <w:rFonts w:cstheme="minorHAnsi"/>
                <w:color w:val="000000"/>
                <w:szCs w:val="20"/>
              </w:rPr>
              <w:t xml:space="preserve">NAPAS </w:t>
            </w:r>
            <w:r>
              <w:rPr>
                <w:rFonts w:cstheme="minorHAnsi"/>
                <w:color w:val="000000"/>
                <w:szCs w:val="20"/>
              </w:rPr>
              <w:t>F</w:t>
            </w:r>
            <w:r w:rsidRPr="00FF4B02">
              <w:rPr>
                <w:rFonts w:cstheme="minorHAnsi"/>
                <w:color w:val="000000"/>
                <w:szCs w:val="20"/>
              </w:rPr>
              <w:t>allback Cards</w:t>
            </w:r>
          </w:p>
        </w:tc>
        <w:tc>
          <w:tcPr>
            <w:tcW w:w="2126" w:type="dxa"/>
            <w:tcBorders>
              <w:top w:val="single" w:sz="8" w:space="0" w:color="auto"/>
              <w:left w:val="nil"/>
              <w:bottom w:val="single" w:sz="8" w:space="0" w:color="auto"/>
              <w:right w:val="nil"/>
            </w:tcBorders>
          </w:tcPr>
          <w:p w14:paraId="1F6080AE" w14:textId="247DB6FA" w:rsidR="00142523" w:rsidRDefault="00142523" w:rsidP="009C2CD6">
            <w:pPr>
              <w:pStyle w:val="TabText"/>
              <w:rPr>
                <w:lang w:val="en-GB"/>
              </w:rPr>
            </w:pPr>
            <w:r>
              <w:rPr>
                <w:lang w:val="en-GB"/>
              </w:rPr>
              <w:t>ATM</w:t>
            </w:r>
          </w:p>
        </w:tc>
        <w:tc>
          <w:tcPr>
            <w:tcW w:w="1418" w:type="dxa"/>
            <w:tcBorders>
              <w:top w:val="single" w:sz="8" w:space="0" w:color="auto"/>
              <w:left w:val="nil"/>
              <w:bottom w:val="single" w:sz="8" w:space="0" w:color="auto"/>
              <w:right w:val="nil"/>
            </w:tcBorders>
          </w:tcPr>
          <w:p w14:paraId="54354FD4" w14:textId="3FCB0199" w:rsidR="00142523" w:rsidRPr="00A267D9" w:rsidRDefault="005961FE" w:rsidP="009C2CD6">
            <w:pPr>
              <w:pStyle w:val="TabText"/>
              <w:rPr>
                <w:lang w:val="en-GB"/>
              </w:rPr>
            </w:pPr>
            <w:ins w:id="63" w:author="Quan Minh" w:date="2020-08-28T17:40:00Z">
              <w:r>
                <w:rPr>
                  <w:lang w:val="en-GB"/>
                </w:rPr>
                <w:t>Transaction</w:t>
              </w:r>
            </w:ins>
          </w:p>
        </w:tc>
        <w:tc>
          <w:tcPr>
            <w:tcW w:w="1276" w:type="dxa"/>
            <w:tcBorders>
              <w:top w:val="single" w:sz="8" w:space="0" w:color="auto"/>
              <w:left w:val="nil"/>
              <w:bottom w:val="single" w:sz="8" w:space="0" w:color="auto"/>
              <w:right w:val="nil"/>
            </w:tcBorders>
          </w:tcPr>
          <w:p w14:paraId="1C444FD6" w14:textId="6844CF68" w:rsidR="00142523" w:rsidRPr="00A267D9" w:rsidRDefault="00157EBC" w:rsidP="009C2CD6">
            <w:pPr>
              <w:pStyle w:val="TabText"/>
              <w:rPr>
                <w:lang w:val="en-GB"/>
              </w:rPr>
            </w:pPr>
            <w:ins w:id="64" w:author="Quan Minh" w:date="2020-08-28T17:45:00Z">
              <w:r>
                <w:rPr>
                  <w:lang w:val="en-GB"/>
                </w:rPr>
                <w:t>Same old product</w:t>
              </w:r>
            </w:ins>
          </w:p>
        </w:tc>
        <w:tc>
          <w:tcPr>
            <w:tcW w:w="1417" w:type="dxa"/>
            <w:tcBorders>
              <w:top w:val="single" w:sz="8" w:space="0" w:color="auto"/>
              <w:left w:val="nil"/>
              <w:bottom w:val="single" w:sz="8" w:space="0" w:color="auto"/>
              <w:right w:val="nil"/>
            </w:tcBorders>
          </w:tcPr>
          <w:p w14:paraId="03B773BA" w14:textId="1AC945F9" w:rsidR="00142523" w:rsidRPr="00A267D9" w:rsidRDefault="00157EBC" w:rsidP="009C2CD6">
            <w:pPr>
              <w:pStyle w:val="TabText"/>
              <w:rPr>
                <w:lang w:val="en-GB"/>
              </w:rPr>
            </w:pPr>
            <w:ins w:id="65" w:author="Quan Minh" w:date="2020-08-28T17:45:00Z">
              <w:r>
                <w:rPr>
                  <w:lang w:val="en-GB"/>
                </w:rPr>
                <w:t>Same old product</w:t>
              </w:r>
            </w:ins>
          </w:p>
        </w:tc>
      </w:tr>
      <w:tr w:rsidR="00142523" w:rsidRPr="005C50B7" w14:paraId="6F8ECF3C" w14:textId="77777777" w:rsidTr="009C2CD6">
        <w:trPr>
          <w:trHeight w:val="252"/>
        </w:trPr>
        <w:tc>
          <w:tcPr>
            <w:tcW w:w="579" w:type="dxa"/>
            <w:tcBorders>
              <w:top w:val="single" w:sz="8" w:space="0" w:color="auto"/>
              <w:left w:val="nil"/>
              <w:bottom w:val="single" w:sz="8" w:space="0" w:color="auto"/>
              <w:right w:val="nil"/>
            </w:tcBorders>
          </w:tcPr>
          <w:p w14:paraId="25EA7768" w14:textId="77777777" w:rsidR="00142523" w:rsidRDefault="00142523" w:rsidP="009C2CD6">
            <w:pPr>
              <w:pStyle w:val="TabText"/>
              <w:rPr>
                <w:lang w:val="en-GB"/>
              </w:rPr>
            </w:pPr>
            <w:r>
              <w:rPr>
                <w:lang w:val="en-GB"/>
              </w:rPr>
              <w:t>3</w:t>
            </w:r>
          </w:p>
        </w:tc>
        <w:tc>
          <w:tcPr>
            <w:tcW w:w="2612" w:type="dxa"/>
            <w:tcBorders>
              <w:top w:val="single" w:sz="8" w:space="0" w:color="auto"/>
              <w:left w:val="nil"/>
              <w:bottom w:val="single" w:sz="8" w:space="0" w:color="auto"/>
              <w:right w:val="nil"/>
            </w:tcBorders>
          </w:tcPr>
          <w:p w14:paraId="2EF38887" w14:textId="77777777" w:rsidR="00142523" w:rsidRPr="00FF4B02" w:rsidRDefault="00142523" w:rsidP="009C2CD6">
            <w:pPr>
              <w:pStyle w:val="TabText"/>
              <w:rPr>
                <w:rFonts w:cstheme="minorHAnsi"/>
                <w:color w:val="000000"/>
                <w:szCs w:val="20"/>
              </w:rPr>
            </w:pPr>
            <w:r w:rsidRPr="00FF4B02">
              <w:rPr>
                <w:rFonts w:cstheme="minorHAnsi"/>
                <w:color w:val="000000"/>
                <w:szCs w:val="20"/>
              </w:rPr>
              <w:t>NAPAS EMV Cards</w:t>
            </w:r>
          </w:p>
        </w:tc>
        <w:tc>
          <w:tcPr>
            <w:tcW w:w="2126" w:type="dxa"/>
            <w:tcBorders>
              <w:top w:val="single" w:sz="8" w:space="0" w:color="auto"/>
              <w:left w:val="nil"/>
              <w:bottom w:val="single" w:sz="8" w:space="0" w:color="auto"/>
              <w:right w:val="nil"/>
            </w:tcBorders>
          </w:tcPr>
          <w:p w14:paraId="4FC98247" w14:textId="28698CF9" w:rsidR="00142523" w:rsidRDefault="00142523" w:rsidP="009C2CD6">
            <w:pPr>
              <w:pStyle w:val="TabText"/>
              <w:rPr>
                <w:lang w:val="en-GB"/>
              </w:rPr>
            </w:pPr>
            <w:r>
              <w:rPr>
                <w:lang w:val="en-GB"/>
              </w:rPr>
              <w:t>ATM</w:t>
            </w:r>
          </w:p>
        </w:tc>
        <w:tc>
          <w:tcPr>
            <w:tcW w:w="1418" w:type="dxa"/>
            <w:tcBorders>
              <w:top w:val="single" w:sz="8" w:space="0" w:color="auto"/>
              <w:left w:val="nil"/>
              <w:bottom w:val="single" w:sz="8" w:space="0" w:color="auto"/>
              <w:right w:val="nil"/>
            </w:tcBorders>
          </w:tcPr>
          <w:p w14:paraId="0097B277" w14:textId="6A092877" w:rsidR="00142523" w:rsidRPr="00A267D9" w:rsidRDefault="005961FE" w:rsidP="009C2CD6">
            <w:pPr>
              <w:pStyle w:val="TabText"/>
              <w:rPr>
                <w:lang w:val="en-GB"/>
              </w:rPr>
            </w:pPr>
            <w:ins w:id="66" w:author="Quan Minh" w:date="2020-08-28T17:40:00Z">
              <w:r>
                <w:rPr>
                  <w:lang w:val="en-GB"/>
                </w:rPr>
                <w:t>Transaction</w:t>
              </w:r>
            </w:ins>
          </w:p>
        </w:tc>
        <w:tc>
          <w:tcPr>
            <w:tcW w:w="1276" w:type="dxa"/>
            <w:tcBorders>
              <w:top w:val="single" w:sz="8" w:space="0" w:color="auto"/>
              <w:left w:val="nil"/>
              <w:bottom w:val="single" w:sz="8" w:space="0" w:color="auto"/>
              <w:right w:val="nil"/>
            </w:tcBorders>
          </w:tcPr>
          <w:p w14:paraId="56A63C72" w14:textId="1C4398AC" w:rsidR="00142523" w:rsidRPr="00A267D9" w:rsidRDefault="00157EBC" w:rsidP="009C2CD6">
            <w:pPr>
              <w:pStyle w:val="TabText"/>
              <w:rPr>
                <w:lang w:val="en-GB"/>
              </w:rPr>
            </w:pPr>
            <w:ins w:id="67" w:author="Quan Minh" w:date="2020-08-28T17:45:00Z">
              <w:r w:rsidRPr="00157EBC">
                <w:rPr>
                  <w:lang w:val="en-GB"/>
                </w:rPr>
                <w:t>Same old product</w:t>
              </w:r>
            </w:ins>
          </w:p>
        </w:tc>
        <w:tc>
          <w:tcPr>
            <w:tcW w:w="1417" w:type="dxa"/>
            <w:tcBorders>
              <w:top w:val="single" w:sz="8" w:space="0" w:color="auto"/>
              <w:left w:val="nil"/>
              <w:bottom w:val="single" w:sz="8" w:space="0" w:color="auto"/>
              <w:right w:val="nil"/>
            </w:tcBorders>
          </w:tcPr>
          <w:p w14:paraId="4269CA9D" w14:textId="51D230A1" w:rsidR="00142523" w:rsidRPr="00A267D9" w:rsidRDefault="00157EBC" w:rsidP="009C2CD6">
            <w:pPr>
              <w:pStyle w:val="TabText"/>
              <w:rPr>
                <w:lang w:val="en-GB"/>
              </w:rPr>
            </w:pPr>
            <w:ins w:id="68" w:author="Quan Minh" w:date="2020-08-28T17:45:00Z">
              <w:r>
                <w:rPr>
                  <w:lang w:val="en-GB"/>
                </w:rPr>
                <w:t>Same old product</w:t>
              </w:r>
            </w:ins>
          </w:p>
        </w:tc>
      </w:tr>
    </w:tbl>
    <w:p w14:paraId="1857057D" w14:textId="77777777" w:rsidR="00142523" w:rsidRDefault="00142523" w:rsidP="00F44091">
      <w:pPr>
        <w:jc w:val="both"/>
      </w:pPr>
    </w:p>
    <w:p w14:paraId="059E6C69" w14:textId="3C125FB0" w:rsidR="00F44091" w:rsidRDefault="007A4B64" w:rsidP="00F44091">
      <w:pPr>
        <w:pStyle w:val="Heading3"/>
      </w:pPr>
      <w:bookmarkStart w:id="69" w:name="_Toc48656858"/>
      <w:r>
        <w:lastRenderedPageBreak/>
        <w:t>Technical Details</w:t>
      </w:r>
      <w:bookmarkEnd w:id="69"/>
    </w:p>
    <w:p w14:paraId="4A68817C" w14:textId="62C77697" w:rsidR="00D03C0E" w:rsidRDefault="00D03C0E" w:rsidP="00D03C0E">
      <w:pPr>
        <w:jc w:val="both"/>
      </w:pPr>
      <w:r>
        <w:t xml:space="preserve">Way4 will support to integrate new </w:t>
      </w:r>
      <w:r w:rsidR="00476B29">
        <w:t>feature to current ATM and POS Product.</w:t>
      </w:r>
      <w:r>
        <w:t xml:space="preserve"> </w:t>
      </w:r>
    </w:p>
    <w:p w14:paraId="1413325D" w14:textId="500C6D04" w:rsidR="009C2CD6" w:rsidRDefault="009C2CD6" w:rsidP="009C2CD6">
      <w:pPr>
        <w:pStyle w:val="Heading1Numbered"/>
      </w:pPr>
      <w:bookmarkStart w:id="70" w:name="_Toc48656859"/>
      <w:r>
        <w:lastRenderedPageBreak/>
        <w:t>EMV Contact Transaction</w:t>
      </w:r>
      <w:bookmarkEnd w:id="70"/>
    </w:p>
    <w:p w14:paraId="3F7FE311" w14:textId="6B4D3EF9" w:rsidR="009C2CD6" w:rsidRPr="002B0CB7" w:rsidRDefault="00804824" w:rsidP="009C2CD6">
      <w:pPr>
        <w:pStyle w:val="Heading2"/>
        <w:rPr>
          <w:lang w:val="en-US"/>
        </w:rPr>
      </w:pPr>
      <w:bookmarkStart w:id="71" w:name="_Toc48656860"/>
      <w:r>
        <w:rPr>
          <w:lang w:val="en-US"/>
        </w:rPr>
        <w:t>Introduction</w:t>
      </w:r>
      <w:bookmarkEnd w:id="71"/>
    </w:p>
    <w:p w14:paraId="2836CF61" w14:textId="5D1921B9" w:rsidR="009C2CD6" w:rsidRDefault="00804824" w:rsidP="009C2CD6">
      <w:pPr>
        <w:pStyle w:val="Heading3"/>
      </w:pPr>
      <w:bookmarkStart w:id="72" w:name="_Toc48656861"/>
      <w:r>
        <w:t>EMV Contract Transaction</w:t>
      </w:r>
      <w:bookmarkEnd w:id="72"/>
    </w:p>
    <w:p w14:paraId="4ADCB4CB" w14:textId="1F9FFB7F" w:rsidR="00804824" w:rsidRPr="00804824" w:rsidRDefault="00804824" w:rsidP="00804824">
      <w:pPr>
        <w:jc w:val="both"/>
        <w:rPr>
          <w:szCs w:val="20"/>
        </w:rPr>
      </w:pPr>
      <w:r w:rsidRPr="00804824">
        <w:rPr>
          <w:szCs w:val="20"/>
        </w:rPr>
        <w:t>EMV transactions will execute all mandatory functions defined in the EMV specifications</w:t>
      </w:r>
      <w:r w:rsidRPr="00804824">
        <w:rPr>
          <w:szCs w:val="20"/>
        </w:rPr>
        <w:br/>
        <w:t>and may execute optional EMV functions.</w:t>
      </w:r>
    </w:p>
    <w:p w14:paraId="1010A099" w14:textId="77777777" w:rsidR="00804824" w:rsidRPr="00804824" w:rsidRDefault="00804824" w:rsidP="00804824">
      <w:pPr>
        <w:pStyle w:val="ListParagraph"/>
        <w:numPr>
          <w:ilvl w:val="0"/>
          <w:numId w:val="31"/>
        </w:numPr>
        <w:rPr>
          <w:szCs w:val="20"/>
        </w:rPr>
      </w:pPr>
      <w:r w:rsidRPr="00804824">
        <w:rPr>
          <w:szCs w:val="20"/>
        </w:rPr>
        <w:t>Card Insertion [mandatory]</w:t>
      </w:r>
    </w:p>
    <w:p w14:paraId="68EDC0AE" w14:textId="77777777" w:rsidR="00804824" w:rsidRPr="00804824" w:rsidRDefault="00804824" w:rsidP="00804824">
      <w:pPr>
        <w:pStyle w:val="ListParagraph"/>
        <w:numPr>
          <w:ilvl w:val="0"/>
          <w:numId w:val="31"/>
        </w:numPr>
        <w:rPr>
          <w:szCs w:val="20"/>
        </w:rPr>
      </w:pPr>
      <w:r w:rsidRPr="00804824">
        <w:rPr>
          <w:szCs w:val="20"/>
        </w:rPr>
        <w:t>Application Selection [mandatory]</w:t>
      </w:r>
    </w:p>
    <w:p w14:paraId="0405CEC6" w14:textId="77777777" w:rsidR="00804824" w:rsidRPr="00804824" w:rsidRDefault="00804824" w:rsidP="00804824">
      <w:pPr>
        <w:pStyle w:val="ListParagraph"/>
        <w:numPr>
          <w:ilvl w:val="0"/>
          <w:numId w:val="31"/>
        </w:numPr>
        <w:rPr>
          <w:szCs w:val="20"/>
        </w:rPr>
      </w:pPr>
      <w:r w:rsidRPr="00804824">
        <w:rPr>
          <w:szCs w:val="20"/>
        </w:rPr>
        <w:t>Initiate Application Processing [mandatory]</w:t>
      </w:r>
    </w:p>
    <w:p w14:paraId="6DDA2332" w14:textId="77777777" w:rsidR="00804824" w:rsidRPr="00804824" w:rsidRDefault="00804824" w:rsidP="00804824">
      <w:pPr>
        <w:pStyle w:val="ListParagraph"/>
        <w:numPr>
          <w:ilvl w:val="0"/>
          <w:numId w:val="31"/>
        </w:numPr>
        <w:rPr>
          <w:szCs w:val="20"/>
        </w:rPr>
      </w:pPr>
      <w:r w:rsidRPr="00804824">
        <w:rPr>
          <w:szCs w:val="20"/>
        </w:rPr>
        <w:t>Read Application Data [mandatory]</w:t>
      </w:r>
    </w:p>
    <w:p w14:paraId="648527E1" w14:textId="77777777" w:rsidR="00804824" w:rsidRPr="00804824" w:rsidRDefault="00804824" w:rsidP="00804824">
      <w:pPr>
        <w:pStyle w:val="ListParagraph"/>
        <w:numPr>
          <w:ilvl w:val="0"/>
          <w:numId w:val="31"/>
        </w:numPr>
        <w:rPr>
          <w:szCs w:val="20"/>
        </w:rPr>
      </w:pPr>
      <w:r w:rsidRPr="00804824">
        <w:rPr>
          <w:szCs w:val="20"/>
        </w:rPr>
        <w:t>Processing Restrictions [mandatory]</w:t>
      </w:r>
    </w:p>
    <w:p w14:paraId="6357C02C" w14:textId="77777777" w:rsidR="00804824" w:rsidRPr="00804824" w:rsidRDefault="00804824" w:rsidP="00804824">
      <w:pPr>
        <w:pStyle w:val="ListParagraph"/>
        <w:numPr>
          <w:ilvl w:val="0"/>
          <w:numId w:val="31"/>
        </w:numPr>
        <w:rPr>
          <w:szCs w:val="20"/>
        </w:rPr>
      </w:pPr>
      <w:r w:rsidRPr="00804824">
        <w:rPr>
          <w:szCs w:val="20"/>
        </w:rPr>
        <w:t>Offline Data Authentication [optional]</w:t>
      </w:r>
    </w:p>
    <w:p w14:paraId="3874453B" w14:textId="77777777" w:rsidR="00804824" w:rsidRPr="00804824" w:rsidRDefault="00804824" w:rsidP="00804824">
      <w:pPr>
        <w:pStyle w:val="ListParagraph"/>
        <w:numPr>
          <w:ilvl w:val="0"/>
          <w:numId w:val="31"/>
        </w:numPr>
        <w:rPr>
          <w:szCs w:val="20"/>
        </w:rPr>
      </w:pPr>
      <w:r w:rsidRPr="00804824">
        <w:rPr>
          <w:szCs w:val="20"/>
        </w:rPr>
        <w:t>Cardholder Verification [optional]</w:t>
      </w:r>
    </w:p>
    <w:p w14:paraId="5F90BBD4" w14:textId="77777777" w:rsidR="00804824" w:rsidRPr="00804824" w:rsidRDefault="00804824" w:rsidP="00804824">
      <w:pPr>
        <w:pStyle w:val="ListParagraph"/>
        <w:numPr>
          <w:ilvl w:val="0"/>
          <w:numId w:val="31"/>
        </w:numPr>
        <w:rPr>
          <w:szCs w:val="20"/>
        </w:rPr>
      </w:pPr>
      <w:r w:rsidRPr="00804824">
        <w:rPr>
          <w:szCs w:val="20"/>
        </w:rPr>
        <w:t>Terminal Risk Management [mandatory]</w:t>
      </w:r>
    </w:p>
    <w:p w14:paraId="4E829439" w14:textId="77777777" w:rsidR="00804824" w:rsidRPr="00804824" w:rsidRDefault="00804824" w:rsidP="00804824">
      <w:pPr>
        <w:pStyle w:val="ListParagraph"/>
        <w:numPr>
          <w:ilvl w:val="0"/>
          <w:numId w:val="31"/>
        </w:numPr>
        <w:rPr>
          <w:szCs w:val="20"/>
        </w:rPr>
      </w:pPr>
      <w:r w:rsidRPr="00804824">
        <w:rPr>
          <w:szCs w:val="20"/>
        </w:rPr>
        <w:t>Terminal Action Analysis [mandatory]</w:t>
      </w:r>
    </w:p>
    <w:p w14:paraId="027D313E" w14:textId="77777777" w:rsidR="00804824" w:rsidRPr="00804824" w:rsidRDefault="00804824" w:rsidP="00804824">
      <w:pPr>
        <w:pStyle w:val="ListParagraph"/>
        <w:numPr>
          <w:ilvl w:val="0"/>
          <w:numId w:val="31"/>
        </w:numPr>
        <w:rPr>
          <w:szCs w:val="20"/>
        </w:rPr>
      </w:pPr>
      <w:r w:rsidRPr="00804824">
        <w:rPr>
          <w:szCs w:val="20"/>
        </w:rPr>
        <w:t>Card Action Analysis [mandatory]</w:t>
      </w:r>
    </w:p>
    <w:p w14:paraId="17D6C588" w14:textId="77777777" w:rsidR="00804824" w:rsidRPr="00804824" w:rsidRDefault="00804824" w:rsidP="00804824">
      <w:pPr>
        <w:pStyle w:val="ListParagraph"/>
        <w:numPr>
          <w:ilvl w:val="0"/>
          <w:numId w:val="31"/>
        </w:numPr>
        <w:rPr>
          <w:szCs w:val="20"/>
        </w:rPr>
      </w:pPr>
      <w:r w:rsidRPr="00804824">
        <w:rPr>
          <w:szCs w:val="20"/>
        </w:rPr>
        <w:t>Online Processing [optional]</w:t>
      </w:r>
    </w:p>
    <w:p w14:paraId="2564BA1E" w14:textId="77777777" w:rsidR="00804824" w:rsidRPr="00804824" w:rsidRDefault="00804824" w:rsidP="00804824">
      <w:pPr>
        <w:pStyle w:val="ListParagraph"/>
        <w:numPr>
          <w:ilvl w:val="0"/>
          <w:numId w:val="31"/>
        </w:numPr>
        <w:rPr>
          <w:szCs w:val="20"/>
        </w:rPr>
      </w:pPr>
      <w:r w:rsidRPr="00804824">
        <w:rPr>
          <w:szCs w:val="20"/>
        </w:rPr>
        <w:t>Issuer Script Processing [optional]</w:t>
      </w:r>
    </w:p>
    <w:p w14:paraId="2444D4DC" w14:textId="77777777" w:rsidR="00804824" w:rsidRPr="00804824" w:rsidRDefault="00804824" w:rsidP="00804824">
      <w:pPr>
        <w:pStyle w:val="ListParagraph"/>
        <w:numPr>
          <w:ilvl w:val="0"/>
          <w:numId w:val="31"/>
        </w:numPr>
        <w:rPr>
          <w:szCs w:val="20"/>
        </w:rPr>
      </w:pPr>
      <w:r w:rsidRPr="00804824">
        <w:rPr>
          <w:szCs w:val="20"/>
        </w:rPr>
        <w:t>Completion [mandatory]</w:t>
      </w:r>
    </w:p>
    <w:p w14:paraId="59BE8BA9" w14:textId="7FA6CC17" w:rsidR="009C2CD6" w:rsidRDefault="00804824" w:rsidP="00804824">
      <w:pPr>
        <w:jc w:val="both"/>
        <w:rPr>
          <w:szCs w:val="20"/>
        </w:rPr>
      </w:pPr>
      <w:r w:rsidRPr="00804824">
        <w:rPr>
          <w:szCs w:val="20"/>
        </w:rPr>
        <w:t>Approved EMV Transactions should result in generation of a Transaction Certificate (TC). Note</w:t>
      </w:r>
      <w:r w:rsidRPr="00804824">
        <w:rPr>
          <w:szCs w:val="20"/>
        </w:rPr>
        <w:br/>
        <w:t>that single-message and host-capture systems will pass the Authorization Request Cryptogram</w:t>
      </w:r>
      <w:r w:rsidRPr="00804824">
        <w:rPr>
          <w:szCs w:val="20"/>
        </w:rPr>
        <w:br/>
        <w:t>(ARQC) rather than the Transaction Certificate (TC) in the clearing file.</w:t>
      </w:r>
    </w:p>
    <w:p w14:paraId="1DF1D9A2" w14:textId="0EBC1AEF" w:rsidR="009C2CD6" w:rsidRDefault="00C7066A" w:rsidP="00C7066A">
      <w:pPr>
        <w:pStyle w:val="Heading3"/>
      </w:pPr>
      <w:bookmarkStart w:id="73" w:name="_Toc48656862"/>
      <w:r>
        <w:t>EMV Fallback Transaction</w:t>
      </w:r>
      <w:bookmarkEnd w:id="73"/>
    </w:p>
    <w:p w14:paraId="092ED49A" w14:textId="77777777" w:rsidR="00C7066A" w:rsidRDefault="00C7066A" w:rsidP="00C7066A">
      <w:pPr>
        <w:jc w:val="both"/>
        <w:rPr>
          <w:rFonts w:cstheme="minorHAnsi"/>
          <w:color w:val="000000"/>
          <w:szCs w:val="20"/>
        </w:rPr>
      </w:pPr>
      <w:r w:rsidRPr="00C7066A">
        <w:rPr>
          <w:rFonts w:cstheme="minorHAnsi"/>
          <w:color w:val="000000"/>
          <w:szCs w:val="20"/>
        </w:rPr>
        <w:t>When reading a card via the magnetic stripe reader, contact chip capable devices must check the Service Code on the magnetic stripe to determine if the card is chip enabled (2xx or 6xx). If the Service Code indicates that the card is chip enabled, the device must prompt the cardholder or merchant to insert the card into the contact chip reader.</w:t>
      </w:r>
    </w:p>
    <w:p w14:paraId="38F71262" w14:textId="2CD01340" w:rsidR="00C7066A" w:rsidRPr="00C7066A" w:rsidRDefault="00C7066A" w:rsidP="00C7066A">
      <w:pPr>
        <w:jc w:val="both"/>
        <w:rPr>
          <w:rFonts w:cstheme="minorHAnsi"/>
          <w:color w:val="000000"/>
          <w:szCs w:val="20"/>
        </w:rPr>
      </w:pPr>
      <w:r w:rsidRPr="00C7066A">
        <w:rPr>
          <w:rFonts w:cstheme="minorHAnsi"/>
          <w:color w:val="000000"/>
          <w:szCs w:val="20"/>
        </w:rPr>
        <w:t>When the transaction cannot be completed by reading the chip, the device may allow the</w:t>
      </w:r>
      <w:r w:rsidRPr="00C7066A">
        <w:rPr>
          <w:rFonts w:cstheme="minorHAnsi"/>
          <w:color w:val="000000"/>
          <w:szCs w:val="20"/>
        </w:rPr>
        <w:br/>
        <w:t>transaction to be completed by reading the magnetic stripe. This transaction is known as Fallback transaction.</w:t>
      </w:r>
    </w:p>
    <w:p w14:paraId="7988FB29" w14:textId="77777777" w:rsidR="00C7066A" w:rsidRPr="00C7066A" w:rsidRDefault="00C7066A" w:rsidP="00C7066A">
      <w:pPr>
        <w:jc w:val="both"/>
        <w:rPr>
          <w:rFonts w:cstheme="minorHAnsi"/>
          <w:color w:val="000000"/>
          <w:szCs w:val="20"/>
        </w:rPr>
      </w:pPr>
      <w:r w:rsidRPr="00C7066A">
        <w:rPr>
          <w:rFonts w:cstheme="minorHAnsi"/>
          <w:color w:val="000000"/>
          <w:szCs w:val="20"/>
        </w:rPr>
        <w:t>Fallback transactions are allowed only in the following conditions:</w:t>
      </w:r>
    </w:p>
    <w:p w14:paraId="171851A1" w14:textId="77777777" w:rsidR="00C7066A" w:rsidRPr="00C7066A" w:rsidRDefault="00C7066A" w:rsidP="00C7066A">
      <w:pPr>
        <w:pStyle w:val="ListParagraph"/>
        <w:numPr>
          <w:ilvl w:val="0"/>
          <w:numId w:val="33"/>
        </w:numPr>
        <w:spacing w:after="200" w:line="276" w:lineRule="auto"/>
        <w:contextualSpacing/>
        <w:jc w:val="both"/>
        <w:rPr>
          <w:rFonts w:cstheme="minorHAnsi"/>
          <w:color w:val="000000"/>
          <w:szCs w:val="20"/>
        </w:rPr>
      </w:pPr>
      <w:r w:rsidRPr="00C7066A">
        <w:rPr>
          <w:rFonts w:cstheme="minorHAnsi"/>
          <w:color w:val="000000"/>
          <w:szCs w:val="20"/>
        </w:rPr>
        <w:lastRenderedPageBreak/>
        <w:t>Chip is not functioning</w:t>
      </w:r>
    </w:p>
    <w:p w14:paraId="1B00392D" w14:textId="77777777" w:rsidR="00C7066A" w:rsidRPr="00C7066A" w:rsidRDefault="00C7066A" w:rsidP="00C7066A">
      <w:pPr>
        <w:pStyle w:val="ListParagraph"/>
        <w:numPr>
          <w:ilvl w:val="0"/>
          <w:numId w:val="33"/>
        </w:numPr>
        <w:spacing w:after="200" w:line="276" w:lineRule="auto"/>
        <w:contextualSpacing/>
        <w:jc w:val="both"/>
        <w:rPr>
          <w:rFonts w:cstheme="minorHAnsi"/>
          <w:color w:val="000000"/>
          <w:szCs w:val="20"/>
        </w:rPr>
      </w:pPr>
      <w:r w:rsidRPr="00C7066A">
        <w:rPr>
          <w:rFonts w:cstheme="minorHAnsi"/>
          <w:color w:val="000000"/>
          <w:szCs w:val="20"/>
        </w:rPr>
        <w:t>Chip reader is not functioning</w:t>
      </w:r>
    </w:p>
    <w:p w14:paraId="729E22D9" w14:textId="77777777" w:rsidR="00C7066A" w:rsidRPr="00C7066A" w:rsidRDefault="00C7066A" w:rsidP="00C7066A">
      <w:pPr>
        <w:pStyle w:val="ListParagraph"/>
        <w:numPr>
          <w:ilvl w:val="0"/>
          <w:numId w:val="33"/>
        </w:numPr>
        <w:spacing w:after="200" w:line="276" w:lineRule="auto"/>
        <w:contextualSpacing/>
        <w:jc w:val="both"/>
        <w:rPr>
          <w:rFonts w:cstheme="minorHAnsi"/>
          <w:color w:val="000000"/>
          <w:szCs w:val="20"/>
        </w:rPr>
      </w:pPr>
      <w:r w:rsidRPr="00C7066A">
        <w:rPr>
          <w:rFonts w:cstheme="minorHAnsi"/>
          <w:color w:val="000000"/>
          <w:szCs w:val="20"/>
        </w:rPr>
        <w:t>The Application Candidate List is empty, and the Chip is not blocked</w:t>
      </w:r>
    </w:p>
    <w:p w14:paraId="37ABE52E" w14:textId="77777777" w:rsidR="00C7066A" w:rsidRPr="00C7066A" w:rsidRDefault="00C7066A" w:rsidP="00C7066A">
      <w:pPr>
        <w:pStyle w:val="ListParagraph"/>
        <w:numPr>
          <w:ilvl w:val="0"/>
          <w:numId w:val="33"/>
        </w:numPr>
        <w:spacing w:after="200" w:line="276" w:lineRule="auto"/>
        <w:contextualSpacing/>
        <w:jc w:val="both"/>
        <w:rPr>
          <w:rFonts w:cstheme="minorHAnsi"/>
          <w:color w:val="000000"/>
          <w:szCs w:val="20"/>
        </w:rPr>
      </w:pPr>
      <w:r w:rsidRPr="00C7066A">
        <w:rPr>
          <w:rFonts w:cstheme="minorHAnsi"/>
          <w:color w:val="000000"/>
          <w:szCs w:val="20"/>
        </w:rPr>
        <w:t>EMV commands processing cannot be completed successful</w:t>
      </w:r>
    </w:p>
    <w:p w14:paraId="56B81AD8" w14:textId="77777777" w:rsidR="00C7066A" w:rsidRPr="00C7066A" w:rsidRDefault="00C7066A" w:rsidP="00C7066A">
      <w:pPr>
        <w:ind w:left="360"/>
        <w:jc w:val="both"/>
        <w:rPr>
          <w:rFonts w:cstheme="minorHAnsi"/>
          <w:color w:val="000000"/>
          <w:szCs w:val="20"/>
        </w:rPr>
      </w:pPr>
      <w:r w:rsidRPr="00C7066A">
        <w:rPr>
          <w:rFonts w:cstheme="minorHAnsi"/>
          <w:color w:val="000000"/>
          <w:szCs w:val="20"/>
        </w:rPr>
        <w:t>Fallback transactions are not allowed in the following conditions:</w:t>
      </w:r>
    </w:p>
    <w:p w14:paraId="6FEAB94A" w14:textId="77777777" w:rsidR="00C7066A" w:rsidRPr="00C7066A" w:rsidRDefault="00C7066A" w:rsidP="00C7066A">
      <w:pPr>
        <w:pStyle w:val="ListParagraph"/>
        <w:numPr>
          <w:ilvl w:val="0"/>
          <w:numId w:val="34"/>
        </w:numPr>
        <w:spacing w:after="200" w:line="276" w:lineRule="auto"/>
        <w:contextualSpacing/>
        <w:jc w:val="both"/>
        <w:rPr>
          <w:rFonts w:cstheme="minorHAnsi"/>
          <w:color w:val="000000"/>
          <w:szCs w:val="20"/>
        </w:rPr>
      </w:pPr>
      <w:r w:rsidRPr="00C7066A">
        <w:rPr>
          <w:rFonts w:cstheme="minorHAnsi"/>
          <w:color w:val="000000"/>
          <w:szCs w:val="20"/>
        </w:rPr>
        <w:t>SELECT command fails with SW1 SW2 = ‘6283’ (Application is blocked)</w:t>
      </w:r>
    </w:p>
    <w:p w14:paraId="1AD35082" w14:textId="77777777" w:rsidR="00C7066A" w:rsidRPr="00C7066A" w:rsidRDefault="00C7066A" w:rsidP="00C7066A">
      <w:pPr>
        <w:pStyle w:val="ListParagraph"/>
        <w:numPr>
          <w:ilvl w:val="0"/>
          <w:numId w:val="34"/>
        </w:numPr>
        <w:spacing w:after="200" w:line="276" w:lineRule="auto"/>
        <w:contextualSpacing/>
        <w:jc w:val="both"/>
        <w:rPr>
          <w:rFonts w:cstheme="minorHAnsi"/>
          <w:color w:val="000000"/>
          <w:szCs w:val="20"/>
        </w:rPr>
      </w:pPr>
      <w:r w:rsidRPr="00C7066A">
        <w:rPr>
          <w:rFonts w:cstheme="minorHAnsi"/>
          <w:color w:val="000000"/>
          <w:szCs w:val="20"/>
        </w:rPr>
        <w:t>GET PROCESSING OPTIONS command fails with SW1 SW2 = ‘6985’ (Service is not allowed)</w:t>
      </w:r>
    </w:p>
    <w:p w14:paraId="37C4522F" w14:textId="77777777" w:rsidR="00C7066A" w:rsidRPr="00C7066A" w:rsidRDefault="00C7066A" w:rsidP="00C7066A">
      <w:pPr>
        <w:pStyle w:val="ListParagraph"/>
        <w:numPr>
          <w:ilvl w:val="0"/>
          <w:numId w:val="34"/>
        </w:numPr>
        <w:spacing w:after="200" w:line="276" w:lineRule="auto"/>
        <w:contextualSpacing/>
        <w:jc w:val="both"/>
        <w:rPr>
          <w:rFonts w:cstheme="minorHAnsi"/>
          <w:color w:val="000000"/>
          <w:szCs w:val="20"/>
        </w:rPr>
      </w:pPr>
      <w:r w:rsidRPr="00C7066A">
        <w:rPr>
          <w:rFonts w:cstheme="minorHAnsi"/>
          <w:color w:val="000000"/>
          <w:szCs w:val="20"/>
        </w:rPr>
        <w:t>PIN entry failed (PIN bypass, PIN entry time-out)</w:t>
      </w:r>
    </w:p>
    <w:p w14:paraId="0191AF71" w14:textId="77777777" w:rsidR="00C7066A" w:rsidRPr="00C7066A" w:rsidRDefault="00C7066A" w:rsidP="00C7066A">
      <w:pPr>
        <w:pStyle w:val="ListParagraph"/>
        <w:numPr>
          <w:ilvl w:val="0"/>
          <w:numId w:val="34"/>
        </w:numPr>
        <w:spacing w:after="200" w:line="276" w:lineRule="auto"/>
        <w:contextualSpacing/>
        <w:jc w:val="both"/>
        <w:rPr>
          <w:rFonts w:cstheme="minorHAnsi"/>
          <w:color w:val="000000"/>
          <w:szCs w:val="20"/>
        </w:rPr>
      </w:pPr>
      <w:r w:rsidRPr="00C7066A">
        <w:rPr>
          <w:rFonts w:cstheme="minorHAnsi"/>
          <w:color w:val="000000"/>
          <w:szCs w:val="20"/>
        </w:rPr>
        <w:t>Offline PIN verification failed</w:t>
      </w:r>
    </w:p>
    <w:p w14:paraId="398FC7B3" w14:textId="77777777" w:rsidR="00C7066A" w:rsidRDefault="00C7066A" w:rsidP="00C7066A">
      <w:pPr>
        <w:pStyle w:val="ListParagraph"/>
        <w:numPr>
          <w:ilvl w:val="0"/>
          <w:numId w:val="34"/>
        </w:numPr>
        <w:spacing w:after="200" w:line="276" w:lineRule="auto"/>
        <w:contextualSpacing/>
        <w:jc w:val="both"/>
        <w:rPr>
          <w:rFonts w:cstheme="minorHAnsi"/>
          <w:color w:val="000000"/>
          <w:szCs w:val="20"/>
        </w:rPr>
      </w:pPr>
      <w:r w:rsidRPr="00C7066A">
        <w:rPr>
          <w:rFonts w:cstheme="minorHAnsi"/>
          <w:color w:val="000000"/>
          <w:szCs w:val="20"/>
        </w:rPr>
        <w:t>Premature card withdrawal</w:t>
      </w:r>
    </w:p>
    <w:p w14:paraId="6162062F" w14:textId="104170C4" w:rsidR="00C7066A" w:rsidRPr="00C7066A" w:rsidRDefault="00C7066A" w:rsidP="00C7066A">
      <w:pPr>
        <w:pStyle w:val="ListParagraph"/>
        <w:numPr>
          <w:ilvl w:val="0"/>
          <w:numId w:val="34"/>
        </w:numPr>
        <w:spacing w:after="200" w:line="276" w:lineRule="auto"/>
        <w:contextualSpacing/>
        <w:jc w:val="both"/>
        <w:rPr>
          <w:rFonts w:cstheme="minorHAnsi"/>
          <w:color w:val="000000"/>
          <w:szCs w:val="20"/>
        </w:rPr>
      </w:pPr>
      <w:r w:rsidRPr="00C7066A">
        <w:rPr>
          <w:rFonts w:cstheme="minorHAnsi"/>
          <w:color w:val="000000"/>
          <w:szCs w:val="20"/>
        </w:rPr>
        <w:t>Transaction is successfully completed, and the card declines the transaction</w:t>
      </w:r>
      <w:r w:rsidRPr="00C7066A">
        <w:rPr>
          <w:rFonts w:cstheme="minorHAnsi"/>
          <w:color w:val="000000"/>
          <w:szCs w:val="20"/>
        </w:rPr>
        <w:br/>
        <w:t>Fallback transactions have a zero floor limit and are processed as Magnetic Stripe transactions and must be authorized online by Issuers.</w:t>
      </w:r>
    </w:p>
    <w:p w14:paraId="3820847E" w14:textId="6BE58A2B" w:rsidR="00C7066A" w:rsidRPr="00931BD0" w:rsidRDefault="00931BD0" w:rsidP="00931BD0">
      <w:pPr>
        <w:pStyle w:val="Heading3"/>
      </w:pPr>
      <w:bookmarkStart w:id="74" w:name="_Toc48656863"/>
      <w:r w:rsidRPr="00931BD0">
        <w:t xml:space="preserve">No CVM </w:t>
      </w:r>
      <w:r w:rsidR="000C11C3">
        <w:t xml:space="preserve">Required </w:t>
      </w:r>
      <w:r w:rsidRPr="00931BD0">
        <w:t>Transaction Management</w:t>
      </w:r>
      <w:bookmarkEnd w:id="74"/>
    </w:p>
    <w:p w14:paraId="33607884" w14:textId="77777777" w:rsidR="00931BD0" w:rsidRDefault="00931BD0" w:rsidP="00931BD0">
      <w:pPr>
        <w:ind w:left="360"/>
        <w:jc w:val="both"/>
        <w:rPr>
          <w:rFonts w:cstheme="minorHAnsi"/>
          <w:color w:val="000000"/>
          <w:szCs w:val="20"/>
        </w:rPr>
      </w:pPr>
      <w:r w:rsidRPr="00931BD0">
        <w:rPr>
          <w:rFonts w:cstheme="minorHAnsi"/>
          <w:color w:val="000000"/>
          <w:szCs w:val="20"/>
        </w:rPr>
        <w:t>At ATMs, all transactions require Online Encrypted PIN to authenticate the cardholder to ensure that the cardholder is legitimate, and the card has not lost or stolen.</w:t>
      </w:r>
    </w:p>
    <w:p w14:paraId="50891670" w14:textId="2C887FCC" w:rsidR="00931BD0" w:rsidRPr="00931BD0" w:rsidRDefault="00931BD0" w:rsidP="00931BD0">
      <w:pPr>
        <w:ind w:left="360"/>
        <w:jc w:val="both"/>
        <w:rPr>
          <w:rFonts w:cstheme="minorHAnsi"/>
          <w:color w:val="000000"/>
          <w:szCs w:val="20"/>
        </w:rPr>
      </w:pPr>
      <w:r w:rsidRPr="00931BD0">
        <w:rPr>
          <w:rFonts w:cstheme="minorHAnsi"/>
          <w:color w:val="000000"/>
          <w:szCs w:val="20"/>
        </w:rPr>
        <w:t>At POS Terminals that do not support No CVM for low value transactions, all transactions require Online Encrypted PIN to authenticate the cardholder to ensure that the cardholder is legitimate, and the card has not lost or stolen.</w:t>
      </w:r>
    </w:p>
    <w:p w14:paraId="02435E59" w14:textId="77777777" w:rsidR="00650098" w:rsidRDefault="00931BD0" w:rsidP="00931BD0">
      <w:pPr>
        <w:ind w:left="360"/>
        <w:jc w:val="both"/>
        <w:rPr>
          <w:ins w:id="75" w:author="Bich Chau" w:date="2020-08-28T17:13:00Z"/>
          <w:rFonts w:cstheme="minorHAnsi"/>
          <w:color w:val="000000"/>
          <w:szCs w:val="20"/>
        </w:rPr>
      </w:pPr>
      <w:r w:rsidRPr="00931BD0">
        <w:rPr>
          <w:rFonts w:cstheme="minorHAnsi"/>
          <w:color w:val="000000"/>
          <w:szCs w:val="20"/>
        </w:rPr>
        <w:t>At POS Terminals that support No CVM for low value transaction, if the transaction amount is to or greater than the CVM Limit (Terminal), Online Encrypted PIN is required to authenticate the cardholder to ensure that the cardholder is legitimate and the card has not lost or stolen. If the transaction amount is equal to or less than the CVM Limit (Terminal), no cardholder verification is required for the transaction</w:t>
      </w:r>
      <w:r w:rsidR="000A429E">
        <w:rPr>
          <w:rFonts w:cstheme="minorHAnsi"/>
          <w:color w:val="000000"/>
          <w:szCs w:val="20"/>
        </w:rPr>
        <w:t>.</w:t>
      </w:r>
      <w:ins w:id="76" w:author="Bich Chau" w:date="2020-08-28T17:11:00Z">
        <w:r w:rsidR="005F3502">
          <w:rPr>
            <w:rFonts w:cstheme="minorHAnsi"/>
            <w:color w:val="000000"/>
            <w:szCs w:val="20"/>
          </w:rPr>
          <w:t xml:space="preserve"> </w:t>
        </w:r>
      </w:ins>
    </w:p>
    <w:p w14:paraId="507D0C8F" w14:textId="0D5D26C8" w:rsidR="00931BD0" w:rsidRDefault="005F3502" w:rsidP="00931BD0">
      <w:pPr>
        <w:ind w:left="360"/>
        <w:jc w:val="both"/>
        <w:rPr>
          <w:rFonts w:cstheme="minorHAnsi"/>
          <w:color w:val="000000"/>
          <w:szCs w:val="20"/>
        </w:rPr>
      </w:pPr>
      <w:ins w:id="77" w:author="Bich Chau" w:date="2020-08-28T17:11:00Z">
        <w:r>
          <w:rPr>
            <w:rFonts w:cstheme="minorHAnsi"/>
            <w:color w:val="000000"/>
            <w:szCs w:val="20"/>
          </w:rPr>
          <w:t xml:space="preserve">This CVM Limit </w:t>
        </w:r>
      </w:ins>
      <w:ins w:id="78" w:author="Bich Chau" w:date="2020-08-28T17:12:00Z">
        <w:r>
          <w:rPr>
            <w:rFonts w:cstheme="minorHAnsi"/>
            <w:color w:val="000000"/>
            <w:szCs w:val="20"/>
          </w:rPr>
          <w:t>is set at</w:t>
        </w:r>
      </w:ins>
      <w:ins w:id="79" w:author="Bich Chau" w:date="2020-08-28T17:11:00Z">
        <w:r>
          <w:rPr>
            <w:rFonts w:cstheme="minorHAnsi"/>
            <w:color w:val="000000"/>
            <w:szCs w:val="20"/>
          </w:rPr>
          <w:t xml:space="preserve"> </w:t>
        </w:r>
      </w:ins>
      <w:ins w:id="80" w:author="Bich Chau" w:date="2020-08-28T17:13:00Z">
        <w:r w:rsidR="00650098">
          <w:rPr>
            <w:rFonts w:cstheme="minorHAnsi"/>
            <w:color w:val="000000"/>
            <w:szCs w:val="20"/>
          </w:rPr>
          <w:t xml:space="preserve">POS </w:t>
        </w:r>
      </w:ins>
      <w:ins w:id="81" w:author="Bich Chau" w:date="2020-08-28T17:11:00Z">
        <w:r>
          <w:rPr>
            <w:rFonts w:cstheme="minorHAnsi"/>
            <w:color w:val="000000"/>
            <w:szCs w:val="20"/>
          </w:rPr>
          <w:t>Device</w:t>
        </w:r>
      </w:ins>
      <w:ins w:id="82" w:author="Bich Chau" w:date="2020-08-28T17:12:00Z">
        <w:r>
          <w:rPr>
            <w:rFonts w:cstheme="minorHAnsi"/>
            <w:color w:val="000000"/>
            <w:szCs w:val="20"/>
          </w:rPr>
          <w:t xml:space="preserve">/Terminal </w:t>
        </w:r>
        <w:r w:rsidR="00650098">
          <w:rPr>
            <w:rFonts w:cstheme="minorHAnsi"/>
            <w:color w:val="000000"/>
            <w:szCs w:val="20"/>
          </w:rPr>
          <w:t>through TMS</w:t>
        </w:r>
      </w:ins>
      <w:ins w:id="83" w:author="Bich Chau" w:date="2020-08-28T17:13:00Z">
        <w:r w:rsidR="00650098">
          <w:rPr>
            <w:rFonts w:cstheme="minorHAnsi"/>
            <w:color w:val="000000"/>
            <w:szCs w:val="20"/>
          </w:rPr>
          <w:t>.</w:t>
        </w:r>
      </w:ins>
    </w:p>
    <w:p w14:paraId="2066ACC7" w14:textId="77777777" w:rsidR="00967B26" w:rsidRDefault="00967B26">
      <w:pPr>
        <w:spacing w:after="0" w:line="240" w:lineRule="auto"/>
        <w:ind w:left="0"/>
        <w:rPr>
          <w:rFonts w:eastAsia="Times New Roman" w:cs="Times New Roman"/>
          <w:b/>
          <w:bCs/>
          <w:sz w:val="32"/>
          <w:szCs w:val="26"/>
        </w:rPr>
      </w:pPr>
      <w:r>
        <w:br w:type="page"/>
      </w:r>
    </w:p>
    <w:p w14:paraId="1F10CEF1" w14:textId="76FB2B7C" w:rsidR="0011712C" w:rsidRPr="0011712C" w:rsidRDefault="0044742D" w:rsidP="0011712C">
      <w:pPr>
        <w:pStyle w:val="Heading2"/>
        <w:rPr>
          <w:lang w:val="en-US"/>
        </w:rPr>
      </w:pPr>
      <w:bookmarkStart w:id="84" w:name="_Toc48656864"/>
      <w:r w:rsidRPr="00EF26B0">
        <w:rPr>
          <w:lang w:val="en-US"/>
        </w:rPr>
        <w:lastRenderedPageBreak/>
        <w:t>REQ</w:t>
      </w:r>
      <w:r w:rsidR="00C95893">
        <w:rPr>
          <w:lang w:val="en-US"/>
        </w:rPr>
        <w:t>C</w:t>
      </w:r>
      <w:r w:rsidRPr="00EF26B0">
        <w:rPr>
          <w:lang w:val="en-US"/>
        </w:rPr>
        <w:t>00</w:t>
      </w:r>
      <w:r>
        <w:rPr>
          <w:lang w:val="en-US"/>
        </w:rPr>
        <w:t>3</w:t>
      </w:r>
      <w:r w:rsidRPr="00EF26B0">
        <w:rPr>
          <w:lang w:val="en-US"/>
        </w:rPr>
        <w:t xml:space="preserve">. </w:t>
      </w:r>
      <w:r w:rsidR="007329FD">
        <w:rPr>
          <w:lang w:val="en-US"/>
        </w:rPr>
        <w:t xml:space="preserve">POS </w:t>
      </w:r>
      <w:proofErr w:type="spellStart"/>
      <w:r w:rsidR="007329FD">
        <w:rPr>
          <w:lang w:val="en-US"/>
        </w:rPr>
        <w:t>Napas</w:t>
      </w:r>
      <w:proofErr w:type="spellEnd"/>
      <w:r w:rsidR="007329FD">
        <w:rPr>
          <w:lang w:val="en-US"/>
        </w:rPr>
        <w:t xml:space="preserve"> </w:t>
      </w:r>
      <w:r w:rsidR="005809FC">
        <w:rPr>
          <w:lang w:val="en-US"/>
        </w:rPr>
        <w:t>EMV</w:t>
      </w:r>
      <w:r w:rsidR="007329FD">
        <w:rPr>
          <w:lang w:val="en-US"/>
        </w:rPr>
        <w:t xml:space="preserve"> Contact Transaction</w:t>
      </w:r>
      <w:bookmarkEnd w:id="84"/>
    </w:p>
    <w:p w14:paraId="41401DCF" w14:textId="77777777" w:rsidR="00DF0416" w:rsidRDefault="00DF0416" w:rsidP="00DF0416">
      <w:pPr>
        <w:pStyle w:val="Heading3"/>
      </w:pPr>
      <w:bookmarkStart w:id="85" w:name="_Toc48656865"/>
      <w:r>
        <w:t>Business Requirement</w:t>
      </w:r>
      <w:bookmarkEnd w:id="85"/>
    </w:p>
    <w:p w14:paraId="6A8ECD25" w14:textId="088C52A7" w:rsidR="0018478F" w:rsidRPr="00650098" w:rsidRDefault="0018478F" w:rsidP="00650098">
      <w:pPr>
        <w:pStyle w:val="ListParagraph"/>
        <w:numPr>
          <w:ilvl w:val="0"/>
          <w:numId w:val="43"/>
        </w:numPr>
        <w:rPr>
          <w:rFonts w:cstheme="minorHAnsi"/>
        </w:rPr>
      </w:pPr>
      <w:r w:rsidRPr="00650098">
        <w:rPr>
          <w:rFonts w:cstheme="minorHAnsi"/>
        </w:rPr>
        <w:t>List of POS contact transaction requirement:</w:t>
      </w:r>
    </w:p>
    <w:p w14:paraId="0360E4F4" w14:textId="4C7BE328" w:rsidR="0018478F" w:rsidRPr="0018478F" w:rsidRDefault="0018478F" w:rsidP="0018478F">
      <w:pPr>
        <w:rPr>
          <w:rFonts w:cstheme="minorHAnsi"/>
        </w:rPr>
      </w:pPr>
      <w:r w:rsidRPr="0018478F">
        <w:rPr>
          <w:rFonts w:cstheme="minorHAnsi"/>
          <w:b/>
        </w:rPr>
        <w:t>Purchases (EMV Payment)</w:t>
      </w:r>
      <w:r w:rsidRPr="0018478F">
        <w:rPr>
          <w:rFonts w:cstheme="minorHAnsi"/>
        </w:rPr>
        <w:t xml:space="preserve">: </w:t>
      </w:r>
    </w:p>
    <w:p w14:paraId="373C1652" w14:textId="18858476" w:rsidR="0018478F" w:rsidRPr="0018478F" w:rsidRDefault="0018478F" w:rsidP="0018478F">
      <w:pPr>
        <w:rPr>
          <w:rFonts w:cstheme="minorHAnsi"/>
        </w:rPr>
      </w:pPr>
      <w:r w:rsidRPr="00FF4B02">
        <w:rPr>
          <w:rFonts w:cstheme="minorHAnsi"/>
          <w:noProof/>
        </w:rPr>
        <w:drawing>
          <wp:anchor distT="0" distB="0" distL="114300" distR="114300" simplePos="0" relativeHeight="251649024" behindDoc="0" locked="0" layoutInCell="1" allowOverlap="1" wp14:anchorId="1FDBA0B6" wp14:editId="3EF98371">
            <wp:simplePos x="0" y="0"/>
            <wp:positionH relativeFrom="column">
              <wp:posOffset>349250</wp:posOffset>
            </wp:positionH>
            <wp:positionV relativeFrom="paragraph">
              <wp:posOffset>571228</wp:posOffset>
            </wp:positionV>
            <wp:extent cx="5939790" cy="1362710"/>
            <wp:effectExtent l="0" t="0" r="381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39790" cy="1362710"/>
                    </a:xfrm>
                    <a:prstGeom prst="rect">
                      <a:avLst/>
                    </a:prstGeom>
                  </pic:spPr>
                </pic:pic>
              </a:graphicData>
            </a:graphic>
            <wp14:sizeRelH relativeFrom="page">
              <wp14:pctWidth>0</wp14:pctWidth>
            </wp14:sizeRelH>
            <wp14:sizeRelV relativeFrom="page">
              <wp14:pctHeight>0</wp14:pctHeight>
            </wp14:sizeRelV>
          </wp:anchor>
        </w:drawing>
      </w:r>
      <w:r w:rsidRPr="0018478F">
        <w:rPr>
          <w:rFonts w:cstheme="minorHAnsi"/>
        </w:rPr>
        <w:t>Purchase allows a cardholder to buy goods or services and pay from the account associated with the card. The POS obtains an online authorization (0200/0210) for that purchase amount.</w:t>
      </w:r>
    </w:p>
    <w:p w14:paraId="17310BAD" w14:textId="626B33E4" w:rsidR="0018478F" w:rsidRPr="00FF4B02" w:rsidRDefault="0018478F" w:rsidP="0018478F">
      <w:pPr>
        <w:rPr>
          <w:rFonts w:cstheme="minorHAnsi"/>
        </w:rPr>
      </w:pPr>
    </w:p>
    <w:p w14:paraId="4F99B50D" w14:textId="2C7515BF" w:rsidR="0018478F" w:rsidRPr="0018478F" w:rsidRDefault="0018478F" w:rsidP="0018478F">
      <w:pPr>
        <w:rPr>
          <w:rFonts w:cstheme="minorHAnsi"/>
        </w:rPr>
      </w:pPr>
      <w:r w:rsidRPr="0018478F">
        <w:rPr>
          <w:rFonts w:cstheme="minorHAnsi"/>
          <w:b/>
        </w:rPr>
        <w:t>Balance Inquiry (Non-Payment)</w:t>
      </w:r>
      <w:r w:rsidRPr="0018478F">
        <w:rPr>
          <w:rFonts w:cstheme="minorHAnsi"/>
        </w:rPr>
        <w:t>:</w:t>
      </w:r>
    </w:p>
    <w:p w14:paraId="56C39F52" w14:textId="1D6514C5" w:rsidR="0018478F" w:rsidRPr="0018478F" w:rsidRDefault="0018478F" w:rsidP="0018478F">
      <w:pPr>
        <w:rPr>
          <w:rFonts w:cstheme="minorHAnsi"/>
        </w:rPr>
      </w:pPr>
      <w:r w:rsidRPr="00FF4B02">
        <w:rPr>
          <w:rFonts w:cstheme="minorHAnsi"/>
          <w:noProof/>
          <w:lang w:eastAsia="en-US"/>
        </w:rPr>
        <w:drawing>
          <wp:anchor distT="0" distB="0" distL="114300" distR="114300" simplePos="0" relativeHeight="251652096" behindDoc="0" locked="0" layoutInCell="1" allowOverlap="1" wp14:anchorId="475AE749" wp14:editId="75E4E816">
            <wp:simplePos x="0" y="0"/>
            <wp:positionH relativeFrom="column">
              <wp:posOffset>338818</wp:posOffset>
            </wp:positionH>
            <wp:positionV relativeFrom="paragraph">
              <wp:posOffset>583746</wp:posOffset>
            </wp:positionV>
            <wp:extent cx="5939790" cy="1322070"/>
            <wp:effectExtent l="0" t="0" r="381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39790" cy="1322070"/>
                    </a:xfrm>
                    <a:prstGeom prst="rect">
                      <a:avLst/>
                    </a:prstGeom>
                  </pic:spPr>
                </pic:pic>
              </a:graphicData>
            </a:graphic>
            <wp14:sizeRelH relativeFrom="page">
              <wp14:pctWidth>0</wp14:pctWidth>
            </wp14:sizeRelH>
            <wp14:sizeRelV relativeFrom="page">
              <wp14:pctHeight>0</wp14:pctHeight>
            </wp14:sizeRelV>
          </wp:anchor>
        </w:drawing>
      </w:r>
      <w:r w:rsidRPr="0018478F">
        <w:rPr>
          <w:rFonts w:cstheme="minorHAnsi"/>
        </w:rPr>
        <w:t>Balance Inquiry allows a cardholder to access the balance information of the cardholder account. The POS submits an online authorization (0200/0210) of zero amounts.</w:t>
      </w:r>
    </w:p>
    <w:p w14:paraId="29C3E056" w14:textId="5D281811" w:rsidR="0018478F" w:rsidRPr="00366ED6" w:rsidRDefault="00366ED6" w:rsidP="00650098">
      <w:pPr>
        <w:pStyle w:val="ListParagraph"/>
        <w:numPr>
          <w:ilvl w:val="0"/>
          <w:numId w:val="43"/>
        </w:numPr>
        <w:rPr>
          <w:ins w:id="86" w:author="Bich Chau" w:date="2020-08-28T17:30:00Z"/>
          <w:rFonts w:cstheme="minorHAnsi"/>
        </w:rPr>
      </w:pPr>
      <w:ins w:id="87" w:author="Bich Chau" w:date="2020-08-28T17:30:00Z">
        <w:r>
          <w:rPr>
            <w:rFonts w:cstheme="minorHAnsi"/>
            <w:lang w:val="en-US"/>
          </w:rPr>
          <w:t>Requirement of CVM</w:t>
        </w:r>
      </w:ins>
    </w:p>
    <w:p w14:paraId="66302CC6" w14:textId="6EFFA793" w:rsidR="00366ED6" w:rsidRPr="00366ED6" w:rsidRDefault="00366ED6" w:rsidP="00366ED6">
      <w:pPr>
        <w:ind w:left="882"/>
        <w:jc w:val="both"/>
        <w:rPr>
          <w:ins w:id="88" w:author="Bich Chau" w:date="2020-08-28T17:29:00Z"/>
          <w:rFonts w:cstheme="minorHAnsi"/>
        </w:rPr>
      </w:pPr>
      <w:ins w:id="89" w:author="Bich Chau" w:date="2020-08-28T17:30:00Z">
        <w:r>
          <w:rPr>
            <w:rFonts w:cstheme="minorHAnsi"/>
          </w:rPr>
          <w:t xml:space="preserve">When receive RC </w:t>
        </w:r>
        <w:r w:rsidRPr="00366ED6">
          <w:rPr>
            <w:sz w:val="23"/>
            <w:szCs w:val="23"/>
          </w:rPr>
          <w:t>85</w:t>
        </w:r>
        <w:r>
          <w:rPr>
            <w:b/>
            <w:bCs/>
            <w:sz w:val="23"/>
            <w:szCs w:val="23"/>
          </w:rPr>
          <w:t xml:space="preserve"> </w:t>
        </w:r>
        <w:r>
          <w:rPr>
            <w:sz w:val="23"/>
            <w:szCs w:val="23"/>
          </w:rPr>
          <w:t xml:space="preserve">- No CVM Threshold exceeded, enter PIN (Decline)from NAPAS or internal, </w:t>
        </w:r>
      </w:ins>
      <w:ins w:id="90" w:author="Bich Chau" w:date="2020-08-28T17:31:00Z">
        <w:r>
          <w:rPr>
            <w:sz w:val="23"/>
            <w:szCs w:val="23"/>
          </w:rPr>
          <w:t xml:space="preserve">host will convert to response code 1A and send to POS, POS will enable </w:t>
        </w:r>
      </w:ins>
      <w:ins w:id="91" w:author="Bich Chau" w:date="2020-08-28T17:32:00Z">
        <w:r>
          <w:rPr>
            <w:sz w:val="23"/>
            <w:szCs w:val="23"/>
          </w:rPr>
          <w:t>fu</w:t>
        </w:r>
      </w:ins>
      <w:ins w:id="92" w:author="Bich Chau" w:date="2020-08-28T17:38:00Z">
        <w:r w:rsidR="00682835">
          <w:rPr>
            <w:sz w:val="23"/>
            <w:szCs w:val="23"/>
          </w:rPr>
          <w:t>n</w:t>
        </w:r>
      </w:ins>
      <w:ins w:id="93" w:author="Bich Chau" w:date="2020-08-28T17:32:00Z">
        <w:r>
          <w:rPr>
            <w:sz w:val="23"/>
            <w:szCs w:val="23"/>
          </w:rPr>
          <w:t>ction</w:t>
        </w:r>
      </w:ins>
      <w:ins w:id="94" w:author="Bich Chau" w:date="2020-08-28T17:31:00Z">
        <w:r>
          <w:rPr>
            <w:sz w:val="23"/>
            <w:szCs w:val="23"/>
          </w:rPr>
          <w:t xml:space="preserve"> </w:t>
        </w:r>
      </w:ins>
      <w:ins w:id="95" w:author="Bich Chau" w:date="2020-08-28T17:32:00Z">
        <w:r>
          <w:rPr>
            <w:sz w:val="23"/>
            <w:szCs w:val="23"/>
          </w:rPr>
          <w:t xml:space="preserve">for </w:t>
        </w:r>
      </w:ins>
      <w:ins w:id="96" w:author="Bich Chau" w:date="2020-08-28T17:31:00Z">
        <w:r>
          <w:rPr>
            <w:sz w:val="23"/>
            <w:szCs w:val="23"/>
          </w:rPr>
          <w:t>PIN enter</w:t>
        </w:r>
      </w:ins>
      <w:ins w:id="97" w:author="Bich Chau" w:date="2020-08-28T17:32:00Z">
        <w:r>
          <w:rPr>
            <w:sz w:val="23"/>
            <w:szCs w:val="23"/>
          </w:rPr>
          <w:t>ing from cardholder.</w:t>
        </w:r>
      </w:ins>
    </w:p>
    <w:p w14:paraId="40FE5D75" w14:textId="77777777" w:rsidR="00366ED6" w:rsidRPr="00366ED6" w:rsidRDefault="00366ED6" w:rsidP="00366ED6">
      <w:pPr>
        <w:ind w:left="882"/>
        <w:rPr>
          <w:ins w:id="98" w:author="Bich Chau" w:date="2020-08-28T17:14:00Z"/>
          <w:rFonts w:cstheme="minorHAnsi"/>
        </w:rPr>
      </w:pPr>
    </w:p>
    <w:p w14:paraId="6A48B32C" w14:textId="77777777" w:rsidR="00650098" w:rsidRPr="00FF4B02" w:rsidRDefault="00650098" w:rsidP="0018478F">
      <w:pPr>
        <w:rPr>
          <w:rFonts w:cstheme="minorHAnsi"/>
        </w:rPr>
      </w:pPr>
    </w:p>
    <w:p w14:paraId="6B0B6357" w14:textId="6235685A" w:rsidR="00DF0416" w:rsidRDefault="007A4B64" w:rsidP="00DF0416">
      <w:pPr>
        <w:pStyle w:val="Heading3"/>
      </w:pPr>
      <w:bookmarkStart w:id="99" w:name="_Toc48656866"/>
      <w:r>
        <w:t>Technical Details</w:t>
      </w:r>
      <w:bookmarkEnd w:id="99"/>
    </w:p>
    <w:p w14:paraId="07635D3E" w14:textId="0CD80F9A" w:rsidR="0026314D" w:rsidRPr="00AB1221" w:rsidRDefault="00967B26" w:rsidP="00AB1221">
      <w:pPr>
        <w:spacing w:before="120"/>
        <w:ind w:left="720" w:hanging="11"/>
        <w:jc w:val="both"/>
      </w:pPr>
      <w:r>
        <w:t xml:space="preserve">WAY4 will support to configure all necessary parameter for </w:t>
      </w:r>
      <w:r w:rsidR="000B7511">
        <w:t>POS EMV contact transaction</w:t>
      </w:r>
      <w:r w:rsidR="00AB1221">
        <w:t>.</w:t>
      </w:r>
    </w:p>
    <w:p w14:paraId="58729CE0" w14:textId="77777777" w:rsidR="005809FC" w:rsidRDefault="005809FC">
      <w:pPr>
        <w:spacing w:after="0" w:line="240" w:lineRule="auto"/>
        <w:ind w:left="0"/>
        <w:rPr>
          <w:rFonts w:eastAsia="Times New Roman" w:cs="Times New Roman"/>
          <w:b/>
          <w:bCs/>
          <w:sz w:val="32"/>
          <w:szCs w:val="26"/>
        </w:rPr>
      </w:pPr>
      <w:r>
        <w:br w:type="page"/>
      </w:r>
    </w:p>
    <w:p w14:paraId="109C5E5D" w14:textId="5B5C4728" w:rsidR="005809FC" w:rsidRPr="0011712C" w:rsidRDefault="005809FC" w:rsidP="005809FC">
      <w:pPr>
        <w:pStyle w:val="Heading2"/>
        <w:rPr>
          <w:lang w:val="en-US"/>
        </w:rPr>
      </w:pPr>
      <w:bookmarkStart w:id="100" w:name="_Toc48656867"/>
      <w:r w:rsidRPr="00EF26B0">
        <w:rPr>
          <w:lang w:val="en-US"/>
        </w:rPr>
        <w:lastRenderedPageBreak/>
        <w:t>REQ</w:t>
      </w:r>
      <w:r>
        <w:rPr>
          <w:lang w:val="en-US"/>
        </w:rPr>
        <w:t>C</w:t>
      </w:r>
      <w:r w:rsidRPr="00EF26B0">
        <w:rPr>
          <w:lang w:val="en-US"/>
        </w:rPr>
        <w:t>00</w:t>
      </w:r>
      <w:r>
        <w:rPr>
          <w:lang w:val="en-US"/>
        </w:rPr>
        <w:t>4</w:t>
      </w:r>
      <w:r w:rsidRPr="00EF26B0">
        <w:rPr>
          <w:lang w:val="en-US"/>
        </w:rPr>
        <w:t xml:space="preserve">. </w:t>
      </w:r>
      <w:r>
        <w:rPr>
          <w:lang w:val="en-US"/>
        </w:rPr>
        <w:t xml:space="preserve">ATM </w:t>
      </w:r>
      <w:proofErr w:type="spellStart"/>
      <w:r>
        <w:rPr>
          <w:lang w:val="en-US"/>
        </w:rPr>
        <w:t>Napas</w:t>
      </w:r>
      <w:proofErr w:type="spellEnd"/>
      <w:r>
        <w:rPr>
          <w:lang w:val="en-US"/>
        </w:rPr>
        <w:t xml:space="preserve"> EMV Contact Transaction</w:t>
      </w:r>
      <w:bookmarkEnd w:id="100"/>
    </w:p>
    <w:p w14:paraId="59DCC211" w14:textId="77777777" w:rsidR="005809FC" w:rsidRDefault="005809FC" w:rsidP="005809FC">
      <w:pPr>
        <w:pStyle w:val="Heading3"/>
      </w:pPr>
      <w:bookmarkStart w:id="101" w:name="_Toc48656868"/>
      <w:r>
        <w:t>Business Requirement</w:t>
      </w:r>
      <w:bookmarkEnd w:id="101"/>
    </w:p>
    <w:p w14:paraId="050DED6E" w14:textId="44A0560C" w:rsidR="005809FC" w:rsidRDefault="005809FC" w:rsidP="005809FC">
      <w:pPr>
        <w:rPr>
          <w:rFonts w:cstheme="minorHAnsi"/>
        </w:rPr>
      </w:pPr>
      <w:r w:rsidRPr="00FF4B02">
        <w:rPr>
          <w:rFonts w:cstheme="minorHAnsi"/>
        </w:rPr>
        <w:t xml:space="preserve">List of </w:t>
      </w:r>
      <w:r>
        <w:rPr>
          <w:rFonts w:cstheme="minorHAnsi"/>
        </w:rPr>
        <w:t>ATM EMV</w:t>
      </w:r>
      <w:r w:rsidRPr="00FF4B02">
        <w:rPr>
          <w:rFonts w:cstheme="minorHAnsi"/>
        </w:rPr>
        <w:t xml:space="preserve"> contact transaction requirement:</w:t>
      </w:r>
    </w:p>
    <w:p w14:paraId="5611F641" w14:textId="7C81AB8E" w:rsidR="005809FC" w:rsidRPr="005809FC" w:rsidRDefault="005809FC" w:rsidP="005809FC">
      <w:pPr>
        <w:rPr>
          <w:rFonts w:cstheme="minorHAnsi"/>
          <w:b/>
        </w:rPr>
      </w:pPr>
      <w:r w:rsidRPr="005809FC">
        <w:rPr>
          <w:rFonts w:cstheme="minorHAnsi"/>
          <w:b/>
        </w:rPr>
        <w:t>On-us transaction</w:t>
      </w:r>
    </w:p>
    <w:p w14:paraId="56805FEB" w14:textId="77777777" w:rsidR="005809FC" w:rsidRPr="005809FC" w:rsidRDefault="005809FC" w:rsidP="005809FC">
      <w:pPr>
        <w:pStyle w:val="Heading4"/>
        <w:numPr>
          <w:ilvl w:val="0"/>
          <w:numId w:val="36"/>
        </w:numPr>
        <w:ind w:left="851"/>
        <w:rPr>
          <w:rFonts w:cstheme="minorHAnsi"/>
          <w:sz w:val="20"/>
          <w:szCs w:val="20"/>
        </w:rPr>
      </w:pPr>
      <w:r w:rsidRPr="005809FC">
        <w:rPr>
          <w:rFonts w:cstheme="minorHAnsi"/>
          <w:sz w:val="20"/>
          <w:szCs w:val="20"/>
        </w:rPr>
        <w:t>Cash Withdrawal (EMV Payment):</w:t>
      </w:r>
    </w:p>
    <w:p w14:paraId="15EC8C1F" w14:textId="77777777" w:rsidR="005809FC" w:rsidRPr="005809FC" w:rsidRDefault="005809FC" w:rsidP="005809FC">
      <w:pPr>
        <w:ind w:left="851"/>
        <w:rPr>
          <w:szCs w:val="20"/>
        </w:rPr>
      </w:pPr>
      <w:r w:rsidRPr="005809FC">
        <w:rPr>
          <w:rFonts w:cstheme="minorHAnsi"/>
          <w:color w:val="000000"/>
          <w:szCs w:val="20"/>
        </w:rPr>
        <w:t>Cash Withdrawal allows a cardholder to request cash from the account associated with the chip card.</w:t>
      </w:r>
    </w:p>
    <w:p w14:paraId="2EC83B42" w14:textId="77777777" w:rsidR="005809FC" w:rsidRPr="005809FC" w:rsidRDefault="005809FC" w:rsidP="005809FC">
      <w:pPr>
        <w:pStyle w:val="Heading4"/>
        <w:numPr>
          <w:ilvl w:val="0"/>
          <w:numId w:val="36"/>
        </w:numPr>
        <w:ind w:left="851"/>
        <w:rPr>
          <w:rFonts w:cstheme="minorHAnsi"/>
          <w:sz w:val="20"/>
          <w:szCs w:val="20"/>
        </w:rPr>
      </w:pPr>
      <w:r w:rsidRPr="005809FC">
        <w:rPr>
          <w:rFonts w:cstheme="minorHAnsi"/>
          <w:sz w:val="20"/>
          <w:szCs w:val="20"/>
        </w:rPr>
        <w:t>Balance Inquiry (EMV Payment):</w:t>
      </w:r>
    </w:p>
    <w:p w14:paraId="52961D14" w14:textId="77777777" w:rsidR="005809FC" w:rsidRPr="005809FC" w:rsidRDefault="005809FC" w:rsidP="005809FC">
      <w:pPr>
        <w:ind w:left="851"/>
        <w:rPr>
          <w:szCs w:val="20"/>
        </w:rPr>
      </w:pPr>
      <w:r w:rsidRPr="005809FC">
        <w:rPr>
          <w:rFonts w:cstheme="minorHAnsi"/>
          <w:color w:val="000000"/>
          <w:szCs w:val="20"/>
        </w:rPr>
        <w:t>Balance Inquiry allows a cardholder to access the balance information of the cardholder account.</w:t>
      </w:r>
    </w:p>
    <w:p w14:paraId="63E67AC1" w14:textId="77777777" w:rsidR="005809FC" w:rsidRPr="005809FC" w:rsidRDefault="005809FC" w:rsidP="005809FC">
      <w:pPr>
        <w:pStyle w:val="Heading4"/>
        <w:numPr>
          <w:ilvl w:val="0"/>
          <w:numId w:val="36"/>
        </w:numPr>
        <w:ind w:left="851"/>
        <w:rPr>
          <w:rFonts w:cstheme="minorHAnsi"/>
          <w:sz w:val="20"/>
          <w:szCs w:val="20"/>
        </w:rPr>
      </w:pPr>
      <w:r w:rsidRPr="005809FC">
        <w:rPr>
          <w:rFonts w:cstheme="minorHAnsi"/>
          <w:sz w:val="20"/>
          <w:szCs w:val="20"/>
        </w:rPr>
        <w:t>PIN Change (Non-Payment):</w:t>
      </w:r>
    </w:p>
    <w:p w14:paraId="1C002CEF" w14:textId="77777777" w:rsidR="005809FC" w:rsidRPr="005809FC" w:rsidRDefault="005809FC" w:rsidP="005809FC">
      <w:pPr>
        <w:ind w:left="851"/>
        <w:rPr>
          <w:rFonts w:cstheme="minorHAnsi"/>
          <w:color w:val="000000"/>
          <w:szCs w:val="20"/>
        </w:rPr>
      </w:pPr>
      <w:r w:rsidRPr="005809FC">
        <w:rPr>
          <w:rFonts w:cstheme="minorHAnsi"/>
          <w:color w:val="000000"/>
          <w:szCs w:val="20"/>
        </w:rPr>
        <w:t>PIN Change allows a cardholder to change the Online PIN with the chip card. The ATM/CDM submits an online authorization of zero amounts with the new PIN entered by the cardholder, which is formatted into the supported PIN block format and is then encrypted.</w:t>
      </w:r>
    </w:p>
    <w:p w14:paraId="4DC8991A" w14:textId="77777777" w:rsidR="005809FC" w:rsidRPr="005809FC" w:rsidRDefault="005809FC" w:rsidP="005809FC">
      <w:pPr>
        <w:pStyle w:val="Heading4"/>
        <w:numPr>
          <w:ilvl w:val="0"/>
          <w:numId w:val="36"/>
        </w:numPr>
        <w:ind w:left="851"/>
        <w:rPr>
          <w:rFonts w:cstheme="minorHAnsi"/>
          <w:sz w:val="20"/>
          <w:szCs w:val="20"/>
        </w:rPr>
      </w:pPr>
      <w:r w:rsidRPr="005809FC">
        <w:rPr>
          <w:rFonts w:cstheme="minorHAnsi"/>
          <w:sz w:val="20"/>
          <w:szCs w:val="20"/>
        </w:rPr>
        <w:t>Mini Statement (EMV-Payment):</w:t>
      </w:r>
    </w:p>
    <w:p w14:paraId="23A650D7" w14:textId="77777777" w:rsidR="005809FC" w:rsidRPr="005809FC" w:rsidRDefault="005809FC" w:rsidP="005809FC">
      <w:pPr>
        <w:ind w:left="851"/>
        <w:rPr>
          <w:szCs w:val="20"/>
        </w:rPr>
      </w:pPr>
      <w:r w:rsidRPr="005809FC">
        <w:rPr>
          <w:rFonts w:cstheme="minorHAnsi"/>
          <w:color w:val="000000"/>
          <w:szCs w:val="20"/>
        </w:rPr>
        <w:t>Mini Statement allows a cardholder to access the previous transactions of the cardholder account</w:t>
      </w:r>
    </w:p>
    <w:p w14:paraId="3E780C24" w14:textId="77777777" w:rsidR="005809FC" w:rsidRPr="005809FC" w:rsidRDefault="005809FC" w:rsidP="005809FC">
      <w:pPr>
        <w:pStyle w:val="Heading4"/>
        <w:numPr>
          <w:ilvl w:val="0"/>
          <w:numId w:val="36"/>
        </w:numPr>
        <w:ind w:left="851"/>
        <w:rPr>
          <w:rFonts w:cstheme="minorHAnsi"/>
          <w:sz w:val="20"/>
          <w:szCs w:val="20"/>
        </w:rPr>
      </w:pPr>
      <w:r w:rsidRPr="005809FC">
        <w:rPr>
          <w:rFonts w:cstheme="minorHAnsi"/>
          <w:sz w:val="20"/>
          <w:szCs w:val="20"/>
        </w:rPr>
        <w:t>Fund transfer (EMV-Payment):</w:t>
      </w:r>
    </w:p>
    <w:p w14:paraId="1E769839" w14:textId="77777777" w:rsidR="005809FC" w:rsidRPr="005809FC" w:rsidRDefault="005809FC" w:rsidP="005809FC">
      <w:pPr>
        <w:ind w:left="851"/>
        <w:rPr>
          <w:szCs w:val="20"/>
        </w:rPr>
      </w:pPr>
      <w:r w:rsidRPr="005809FC">
        <w:rPr>
          <w:rFonts w:cstheme="minorHAnsi"/>
          <w:color w:val="000000"/>
          <w:szCs w:val="20"/>
        </w:rPr>
        <w:t>Fund transfer allows a cardholder to move funds from one account associated with the card to another account.</w:t>
      </w:r>
    </w:p>
    <w:p w14:paraId="46BA7FB3" w14:textId="01D7C57A" w:rsidR="005809FC" w:rsidRPr="005809FC" w:rsidDel="00A51446" w:rsidRDefault="005809FC" w:rsidP="00A51446">
      <w:pPr>
        <w:rPr>
          <w:del w:id="102" w:author="Quan Minh" w:date="2020-08-28T17:41:00Z"/>
        </w:rPr>
      </w:pPr>
      <w:del w:id="103" w:author="Quan Minh" w:date="2020-08-28T17:41:00Z">
        <w:r w:rsidRPr="005809FC" w:rsidDel="00A51446">
          <w:delText>Note Acceptance (EMV-Payment):</w:delText>
        </w:r>
      </w:del>
    </w:p>
    <w:p w14:paraId="159F503D" w14:textId="47DFA76A" w:rsidR="005809FC" w:rsidRPr="005809FC" w:rsidDel="00A51446" w:rsidRDefault="005809FC" w:rsidP="00A51446">
      <w:pPr>
        <w:rPr>
          <w:del w:id="104" w:author="Quan Minh" w:date="2020-08-28T17:41:00Z"/>
        </w:rPr>
      </w:pPr>
      <w:del w:id="105" w:author="Quan Minh" w:date="2020-08-28T17:41:00Z">
        <w:r w:rsidRPr="005809FC" w:rsidDel="00A51446">
          <w:rPr>
            <w:color w:val="000000"/>
          </w:rPr>
          <w:delText>Note Acceptance allows a cardholder deposit cash to card/account</w:delText>
        </w:r>
      </w:del>
    </w:p>
    <w:p w14:paraId="51E5E35A" w14:textId="1569B521" w:rsidR="005809FC" w:rsidRPr="005809FC" w:rsidRDefault="005809FC" w:rsidP="005809FC">
      <w:pPr>
        <w:rPr>
          <w:rFonts w:cstheme="minorHAnsi"/>
          <w:b/>
        </w:rPr>
      </w:pPr>
      <w:r w:rsidRPr="005809FC">
        <w:rPr>
          <w:rFonts w:cstheme="minorHAnsi"/>
          <w:b/>
        </w:rPr>
        <w:t>Off-us transaction</w:t>
      </w:r>
    </w:p>
    <w:p w14:paraId="54540D5D" w14:textId="69A43867" w:rsidR="005809FC" w:rsidRPr="005809FC" w:rsidRDefault="005809FC" w:rsidP="005809FC">
      <w:pPr>
        <w:ind w:left="851"/>
        <w:rPr>
          <w:rFonts w:cstheme="minorHAnsi"/>
        </w:rPr>
      </w:pPr>
      <w:r w:rsidRPr="005809FC">
        <w:rPr>
          <w:rFonts w:cstheme="minorHAnsi"/>
        </w:rPr>
        <w:t>Cash Withdrawal (EMV Payment):</w:t>
      </w:r>
    </w:p>
    <w:p w14:paraId="37919DC0" w14:textId="020DE3B3" w:rsidR="005809FC" w:rsidRPr="005809FC" w:rsidRDefault="005809FC" w:rsidP="005809FC">
      <w:pPr>
        <w:ind w:left="851"/>
        <w:rPr>
          <w:rFonts w:cstheme="minorHAnsi"/>
        </w:rPr>
      </w:pPr>
      <w:r w:rsidRPr="00FF4B02">
        <w:rPr>
          <w:rFonts w:cstheme="minorHAnsi"/>
          <w:noProof/>
        </w:rPr>
        <w:drawing>
          <wp:anchor distT="0" distB="0" distL="114300" distR="114300" simplePos="0" relativeHeight="251656192" behindDoc="0" locked="0" layoutInCell="1" allowOverlap="1" wp14:anchorId="4038B4C5" wp14:editId="12B99B51">
            <wp:simplePos x="0" y="0"/>
            <wp:positionH relativeFrom="column">
              <wp:posOffset>582930</wp:posOffset>
            </wp:positionH>
            <wp:positionV relativeFrom="paragraph">
              <wp:posOffset>763905</wp:posOffset>
            </wp:positionV>
            <wp:extent cx="5678170" cy="139827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78170" cy="1398270"/>
                    </a:xfrm>
                    <a:prstGeom prst="rect">
                      <a:avLst/>
                    </a:prstGeom>
                  </pic:spPr>
                </pic:pic>
              </a:graphicData>
            </a:graphic>
            <wp14:sizeRelH relativeFrom="page">
              <wp14:pctWidth>0</wp14:pctWidth>
            </wp14:sizeRelH>
            <wp14:sizeRelV relativeFrom="page">
              <wp14:pctHeight>0</wp14:pctHeight>
            </wp14:sizeRelV>
          </wp:anchor>
        </w:drawing>
      </w:r>
      <w:r w:rsidRPr="005809FC">
        <w:rPr>
          <w:rFonts w:cstheme="minorHAnsi"/>
        </w:rPr>
        <w:t>Cash Withdrawal allows a cardholder to request cash from the account associated with the card. The ATM obtains an online authorization for that withdrawal amount. Partial approval is not allowed for a Cash Withdrawal.</w:t>
      </w:r>
    </w:p>
    <w:p w14:paraId="685D96FB" w14:textId="7F1920D7" w:rsidR="005809FC" w:rsidRPr="00FF4B02" w:rsidRDefault="005809FC" w:rsidP="005809FC">
      <w:pPr>
        <w:rPr>
          <w:rFonts w:cstheme="minorHAnsi"/>
        </w:rPr>
      </w:pPr>
    </w:p>
    <w:p w14:paraId="6975F8EB" w14:textId="77777777" w:rsidR="005809FC" w:rsidRPr="005809FC" w:rsidRDefault="005809FC" w:rsidP="005809FC">
      <w:pPr>
        <w:ind w:left="851"/>
        <w:rPr>
          <w:rFonts w:cstheme="minorHAnsi"/>
        </w:rPr>
      </w:pPr>
      <w:r w:rsidRPr="005809FC">
        <w:rPr>
          <w:rFonts w:cstheme="minorHAnsi"/>
        </w:rPr>
        <w:t>Balance Inquiry (Non-Payment):</w:t>
      </w:r>
    </w:p>
    <w:p w14:paraId="6DDB3220" w14:textId="2F75AE4F" w:rsidR="005809FC" w:rsidRPr="005809FC" w:rsidRDefault="005809FC" w:rsidP="005809FC">
      <w:pPr>
        <w:ind w:left="851"/>
        <w:rPr>
          <w:rFonts w:cstheme="minorHAnsi"/>
        </w:rPr>
      </w:pPr>
      <w:r w:rsidRPr="00FF4B02">
        <w:rPr>
          <w:rFonts w:cstheme="minorHAnsi"/>
          <w:noProof/>
          <w:lang w:eastAsia="en-US"/>
        </w:rPr>
        <w:lastRenderedPageBreak/>
        <w:drawing>
          <wp:anchor distT="0" distB="0" distL="114300" distR="114300" simplePos="0" relativeHeight="251659264" behindDoc="0" locked="0" layoutInCell="1" allowOverlap="1" wp14:anchorId="4CACEE5E" wp14:editId="3044D7A2">
            <wp:simplePos x="0" y="0"/>
            <wp:positionH relativeFrom="column">
              <wp:posOffset>605155</wp:posOffset>
            </wp:positionH>
            <wp:positionV relativeFrom="paragraph">
              <wp:posOffset>557530</wp:posOffset>
            </wp:positionV>
            <wp:extent cx="5673090" cy="1308735"/>
            <wp:effectExtent l="0" t="0" r="3810"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73090" cy="1308735"/>
                    </a:xfrm>
                    <a:prstGeom prst="rect">
                      <a:avLst/>
                    </a:prstGeom>
                  </pic:spPr>
                </pic:pic>
              </a:graphicData>
            </a:graphic>
            <wp14:sizeRelH relativeFrom="page">
              <wp14:pctWidth>0</wp14:pctWidth>
            </wp14:sizeRelH>
            <wp14:sizeRelV relativeFrom="page">
              <wp14:pctHeight>0</wp14:pctHeight>
            </wp14:sizeRelV>
          </wp:anchor>
        </w:drawing>
      </w:r>
      <w:r w:rsidRPr="005809FC">
        <w:rPr>
          <w:rFonts w:cstheme="minorHAnsi"/>
        </w:rPr>
        <w:t>Balance Inquiry allows a cardholder to access the balance information of the cardholder account. The ATM submits an online authorization of zero amounts.</w:t>
      </w:r>
    </w:p>
    <w:p w14:paraId="7130C859" w14:textId="216A15C7" w:rsidR="005809FC" w:rsidRPr="0088406F" w:rsidRDefault="0088406F" w:rsidP="005809FC">
      <w:pPr>
        <w:rPr>
          <w:rFonts w:cstheme="minorHAnsi"/>
          <w:b/>
        </w:rPr>
      </w:pPr>
      <w:r w:rsidRPr="0088406F">
        <w:rPr>
          <w:rFonts w:cstheme="minorHAnsi"/>
          <w:b/>
        </w:rPr>
        <w:t>Receipt</w:t>
      </w:r>
    </w:p>
    <w:p w14:paraId="5F951474" w14:textId="77777777" w:rsidR="0088406F" w:rsidRPr="0088406F" w:rsidRDefault="0088406F" w:rsidP="0088406F">
      <w:pPr>
        <w:rPr>
          <w:rFonts w:cstheme="minorHAnsi"/>
          <w:color w:val="000000"/>
          <w:szCs w:val="20"/>
        </w:rPr>
      </w:pPr>
      <w:r w:rsidRPr="0088406F">
        <w:rPr>
          <w:rFonts w:cstheme="minorHAnsi"/>
          <w:color w:val="000000"/>
          <w:szCs w:val="20"/>
        </w:rPr>
        <w:t xml:space="preserve">The ATM receipts can be different for transaction, onus and </w:t>
      </w:r>
      <w:proofErr w:type="spellStart"/>
      <w:r w:rsidRPr="0088406F">
        <w:rPr>
          <w:rFonts w:cstheme="minorHAnsi"/>
          <w:color w:val="000000"/>
          <w:szCs w:val="20"/>
        </w:rPr>
        <w:t>offus</w:t>
      </w:r>
      <w:proofErr w:type="spellEnd"/>
      <w:r w:rsidRPr="0088406F">
        <w:rPr>
          <w:rFonts w:cstheme="minorHAnsi"/>
          <w:color w:val="000000"/>
          <w:szCs w:val="20"/>
        </w:rPr>
        <w:t xml:space="preserve"> card</w:t>
      </w:r>
    </w:p>
    <w:p w14:paraId="753EA238" w14:textId="77777777" w:rsidR="0088406F" w:rsidRPr="0088406F" w:rsidRDefault="0088406F" w:rsidP="0088406F">
      <w:pPr>
        <w:rPr>
          <w:rFonts w:cstheme="minorHAnsi"/>
          <w:color w:val="000000"/>
          <w:szCs w:val="20"/>
        </w:rPr>
      </w:pPr>
      <w:r w:rsidRPr="0088406F">
        <w:rPr>
          <w:rFonts w:cstheme="minorHAnsi"/>
          <w:color w:val="000000"/>
          <w:szCs w:val="20"/>
        </w:rPr>
        <w:t>The receipt must be showed the following information:</w:t>
      </w:r>
    </w:p>
    <w:p w14:paraId="7EE236C0" w14:textId="77777777" w:rsidR="0088406F" w:rsidRPr="0088406F" w:rsidRDefault="0088406F" w:rsidP="0088406F">
      <w:pPr>
        <w:pStyle w:val="ListParagraph"/>
        <w:numPr>
          <w:ilvl w:val="0"/>
          <w:numId w:val="37"/>
        </w:numPr>
        <w:spacing w:after="200" w:line="276" w:lineRule="auto"/>
        <w:ind w:left="993"/>
        <w:contextualSpacing/>
        <w:rPr>
          <w:rFonts w:cstheme="minorHAnsi"/>
          <w:color w:val="000000"/>
          <w:szCs w:val="20"/>
        </w:rPr>
      </w:pPr>
      <w:r w:rsidRPr="0088406F">
        <w:rPr>
          <w:rFonts w:cstheme="minorHAnsi"/>
          <w:color w:val="000000"/>
          <w:szCs w:val="20"/>
        </w:rPr>
        <w:t>The ATM ‘s name</w:t>
      </w:r>
    </w:p>
    <w:p w14:paraId="475B600E" w14:textId="77777777" w:rsidR="0088406F" w:rsidRPr="0088406F" w:rsidRDefault="0088406F" w:rsidP="0088406F">
      <w:pPr>
        <w:pStyle w:val="ListParagraph"/>
        <w:numPr>
          <w:ilvl w:val="0"/>
          <w:numId w:val="37"/>
        </w:numPr>
        <w:spacing w:after="200" w:line="276" w:lineRule="auto"/>
        <w:ind w:left="993"/>
        <w:contextualSpacing/>
        <w:rPr>
          <w:rFonts w:cstheme="minorHAnsi"/>
          <w:color w:val="000000"/>
          <w:szCs w:val="20"/>
        </w:rPr>
      </w:pPr>
      <w:r w:rsidRPr="0088406F">
        <w:rPr>
          <w:rFonts w:cstheme="minorHAnsi"/>
          <w:color w:val="000000"/>
          <w:szCs w:val="20"/>
        </w:rPr>
        <w:t>The card number in mask</w:t>
      </w:r>
    </w:p>
    <w:p w14:paraId="1780E01D" w14:textId="77777777" w:rsidR="0088406F" w:rsidRPr="0088406F" w:rsidRDefault="0088406F" w:rsidP="0088406F">
      <w:pPr>
        <w:pStyle w:val="ListParagraph"/>
        <w:numPr>
          <w:ilvl w:val="0"/>
          <w:numId w:val="37"/>
        </w:numPr>
        <w:spacing w:after="200" w:line="276" w:lineRule="auto"/>
        <w:ind w:left="993"/>
        <w:contextualSpacing/>
        <w:rPr>
          <w:rFonts w:cstheme="minorHAnsi"/>
          <w:color w:val="000000"/>
          <w:szCs w:val="20"/>
        </w:rPr>
      </w:pPr>
      <w:r w:rsidRPr="0088406F">
        <w:rPr>
          <w:rFonts w:cstheme="minorHAnsi"/>
          <w:color w:val="000000"/>
          <w:szCs w:val="20"/>
        </w:rPr>
        <w:t>Transaction type</w:t>
      </w:r>
    </w:p>
    <w:p w14:paraId="46228902" w14:textId="77777777" w:rsidR="0088406F" w:rsidRPr="0088406F" w:rsidRDefault="0088406F" w:rsidP="0088406F">
      <w:pPr>
        <w:pStyle w:val="ListParagraph"/>
        <w:numPr>
          <w:ilvl w:val="0"/>
          <w:numId w:val="37"/>
        </w:numPr>
        <w:spacing w:after="200" w:line="276" w:lineRule="auto"/>
        <w:ind w:left="993"/>
        <w:contextualSpacing/>
        <w:rPr>
          <w:rFonts w:cstheme="minorHAnsi"/>
          <w:color w:val="000000"/>
          <w:szCs w:val="20"/>
        </w:rPr>
      </w:pPr>
      <w:r w:rsidRPr="0088406F">
        <w:rPr>
          <w:rFonts w:cstheme="minorHAnsi"/>
          <w:color w:val="000000"/>
          <w:szCs w:val="20"/>
        </w:rPr>
        <w:t>Description of Response code</w:t>
      </w:r>
    </w:p>
    <w:p w14:paraId="35EEEEB7" w14:textId="77777777" w:rsidR="0088406F" w:rsidRPr="0088406F" w:rsidRDefault="0088406F" w:rsidP="0088406F">
      <w:pPr>
        <w:pStyle w:val="ListParagraph"/>
        <w:numPr>
          <w:ilvl w:val="0"/>
          <w:numId w:val="37"/>
        </w:numPr>
        <w:spacing w:after="200" w:line="276" w:lineRule="auto"/>
        <w:ind w:left="993"/>
        <w:contextualSpacing/>
        <w:rPr>
          <w:rFonts w:cstheme="minorHAnsi"/>
          <w:color w:val="000000"/>
          <w:szCs w:val="20"/>
        </w:rPr>
      </w:pPr>
      <w:r w:rsidRPr="0088406F">
        <w:rPr>
          <w:rFonts w:cstheme="minorHAnsi"/>
          <w:color w:val="000000"/>
          <w:szCs w:val="20"/>
        </w:rPr>
        <w:t>Transaction ID</w:t>
      </w:r>
    </w:p>
    <w:p w14:paraId="2A48A5EB" w14:textId="77777777" w:rsidR="0088406F" w:rsidRPr="0088406F" w:rsidRDefault="0088406F" w:rsidP="0088406F">
      <w:pPr>
        <w:pStyle w:val="ListParagraph"/>
        <w:numPr>
          <w:ilvl w:val="0"/>
          <w:numId w:val="37"/>
        </w:numPr>
        <w:spacing w:after="200" w:line="276" w:lineRule="auto"/>
        <w:ind w:left="993"/>
        <w:contextualSpacing/>
        <w:rPr>
          <w:rFonts w:cstheme="minorHAnsi"/>
          <w:color w:val="000000"/>
          <w:szCs w:val="20"/>
        </w:rPr>
      </w:pPr>
      <w:r w:rsidRPr="0088406F">
        <w:rPr>
          <w:rFonts w:cstheme="minorHAnsi"/>
          <w:color w:val="000000"/>
          <w:szCs w:val="20"/>
        </w:rPr>
        <w:t>Transaction date</w:t>
      </w:r>
    </w:p>
    <w:p w14:paraId="4011EE21" w14:textId="77777777" w:rsidR="0088406F" w:rsidRPr="0088406F" w:rsidRDefault="0088406F" w:rsidP="0088406F">
      <w:pPr>
        <w:pStyle w:val="ListParagraph"/>
        <w:numPr>
          <w:ilvl w:val="0"/>
          <w:numId w:val="37"/>
        </w:numPr>
        <w:spacing w:after="200" w:line="276" w:lineRule="auto"/>
        <w:ind w:left="993"/>
        <w:contextualSpacing/>
        <w:rPr>
          <w:rFonts w:cstheme="minorHAnsi"/>
          <w:color w:val="000000"/>
          <w:szCs w:val="20"/>
        </w:rPr>
      </w:pPr>
      <w:r w:rsidRPr="0088406F">
        <w:rPr>
          <w:rFonts w:cstheme="minorHAnsi"/>
          <w:color w:val="000000"/>
          <w:szCs w:val="20"/>
        </w:rPr>
        <w:t>Transaction amount, available amount</w:t>
      </w:r>
    </w:p>
    <w:p w14:paraId="0AE945F4" w14:textId="77777777" w:rsidR="0088406F" w:rsidRPr="0088406F" w:rsidRDefault="0088406F" w:rsidP="0088406F">
      <w:pPr>
        <w:pStyle w:val="ListParagraph"/>
        <w:numPr>
          <w:ilvl w:val="0"/>
          <w:numId w:val="37"/>
        </w:numPr>
        <w:spacing w:after="200" w:line="276" w:lineRule="auto"/>
        <w:ind w:left="993"/>
        <w:contextualSpacing/>
        <w:rPr>
          <w:rFonts w:cstheme="minorHAnsi"/>
          <w:color w:val="000000"/>
          <w:szCs w:val="20"/>
        </w:rPr>
      </w:pPr>
      <w:r w:rsidRPr="0088406F">
        <w:rPr>
          <w:rFonts w:cstheme="minorHAnsi"/>
          <w:color w:val="000000"/>
          <w:szCs w:val="20"/>
        </w:rPr>
        <w:t>Details of the number of notes for each denomination</w:t>
      </w:r>
    </w:p>
    <w:p w14:paraId="322D4C93" w14:textId="77777777" w:rsidR="0088406F" w:rsidRPr="0088406F" w:rsidRDefault="0088406F" w:rsidP="0088406F">
      <w:pPr>
        <w:pStyle w:val="ListParagraph"/>
        <w:numPr>
          <w:ilvl w:val="0"/>
          <w:numId w:val="37"/>
        </w:numPr>
        <w:spacing w:after="200" w:line="276" w:lineRule="auto"/>
        <w:ind w:left="993"/>
        <w:contextualSpacing/>
        <w:rPr>
          <w:rFonts w:cstheme="minorHAnsi"/>
          <w:color w:val="000000"/>
          <w:szCs w:val="20"/>
        </w:rPr>
      </w:pPr>
      <w:r w:rsidRPr="0088406F">
        <w:rPr>
          <w:rFonts w:cstheme="minorHAnsi"/>
          <w:color w:val="000000"/>
          <w:szCs w:val="20"/>
        </w:rPr>
        <w:t>Application ID – AID</w:t>
      </w:r>
    </w:p>
    <w:p w14:paraId="76D4ADCE" w14:textId="77777777" w:rsidR="0088406F" w:rsidRPr="0088406F" w:rsidRDefault="0088406F" w:rsidP="0088406F">
      <w:pPr>
        <w:pStyle w:val="ListParagraph"/>
        <w:numPr>
          <w:ilvl w:val="0"/>
          <w:numId w:val="37"/>
        </w:numPr>
        <w:spacing w:after="200" w:line="276" w:lineRule="auto"/>
        <w:ind w:left="993"/>
        <w:contextualSpacing/>
        <w:rPr>
          <w:rFonts w:cstheme="minorHAnsi"/>
          <w:szCs w:val="20"/>
        </w:rPr>
      </w:pPr>
      <w:r w:rsidRPr="0088406F">
        <w:rPr>
          <w:rFonts w:cstheme="minorHAnsi"/>
          <w:color w:val="000000"/>
          <w:szCs w:val="20"/>
        </w:rPr>
        <w:t>VCCS Application name</w:t>
      </w:r>
    </w:p>
    <w:p w14:paraId="7DD233E1" w14:textId="5D8FF5C7" w:rsidR="0088406F" w:rsidRPr="0088406F" w:rsidRDefault="0088406F" w:rsidP="0088406F">
      <w:pPr>
        <w:pStyle w:val="ListParagraph"/>
        <w:numPr>
          <w:ilvl w:val="0"/>
          <w:numId w:val="37"/>
        </w:numPr>
        <w:spacing w:after="200" w:line="276" w:lineRule="auto"/>
        <w:ind w:left="993"/>
        <w:contextualSpacing/>
        <w:rPr>
          <w:rFonts w:cstheme="minorHAnsi"/>
          <w:szCs w:val="20"/>
        </w:rPr>
      </w:pPr>
      <w:r w:rsidRPr="0088406F">
        <w:rPr>
          <w:rFonts w:cstheme="minorHAnsi"/>
          <w:color w:val="000000"/>
          <w:szCs w:val="20"/>
        </w:rPr>
        <w:t>Authorization Request Cryptogram - ARQC</w:t>
      </w:r>
    </w:p>
    <w:p w14:paraId="503880B8" w14:textId="77777777" w:rsidR="005809FC" w:rsidRPr="00FF4B02" w:rsidRDefault="005809FC" w:rsidP="005809FC">
      <w:pPr>
        <w:rPr>
          <w:rFonts w:cstheme="minorHAnsi"/>
        </w:rPr>
      </w:pPr>
    </w:p>
    <w:p w14:paraId="22AEE139" w14:textId="77777777" w:rsidR="005809FC" w:rsidRDefault="005809FC" w:rsidP="005809FC">
      <w:pPr>
        <w:pStyle w:val="Heading3"/>
      </w:pPr>
      <w:bookmarkStart w:id="106" w:name="_Toc48656869"/>
      <w:r>
        <w:t>Technical Details</w:t>
      </w:r>
      <w:bookmarkEnd w:id="106"/>
    </w:p>
    <w:p w14:paraId="2A02FB09" w14:textId="7E4670DD" w:rsidR="005809FC" w:rsidRPr="00AB1221" w:rsidRDefault="005809FC" w:rsidP="005809FC">
      <w:pPr>
        <w:spacing w:before="120"/>
        <w:ind w:left="720" w:hanging="11"/>
        <w:jc w:val="both"/>
      </w:pPr>
      <w:r>
        <w:t xml:space="preserve">WAY4 will support to configure all necessary parameter for </w:t>
      </w:r>
      <w:r w:rsidR="000861D3">
        <w:t>ATM</w:t>
      </w:r>
      <w:r>
        <w:t xml:space="preserve"> EMV contact transaction.</w:t>
      </w:r>
    </w:p>
    <w:p w14:paraId="61AA0761" w14:textId="2D056D13" w:rsidR="00CD676A" w:rsidRDefault="00CD676A" w:rsidP="00CD676A">
      <w:pPr>
        <w:pStyle w:val="Heading1Numbered"/>
      </w:pPr>
      <w:bookmarkStart w:id="107" w:name="_Toc48656870"/>
      <w:r>
        <w:lastRenderedPageBreak/>
        <w:t>EMV Contactless Transaction</w:t>
      </w:r>
      <w:bookmarkEnd w:id="107"/>
    </w:p>
    <w:p w14:paraId="52EA04DB" w14:textId="77777777" w:rsidR="00CD676A" w:rsidRPr="002B0CB7" w:rsidRDefault="00CD676A" w:rsidP="00CD676A">
      <w:pPr>
        <w:pStyle w:val="Heading2"/>
        <w:rPr>
          <w:lang w:val="en-US"/>
        </w:rPr>
      </w:pPr>
      <w:bookmarkStart w:id="108" w:name="_Toc48656871"/>
      <w:r>
        <w:rPr>
          <w:lang w:val="en-US"/>
        </w:rPr>
        <w:t>Introduction</w:t>
      </w:r>
      <w:bookmarkEnd w:id="108"/>
    </w:p>
    <w:p w14:paraId="76C91F9F" w14:textId="216A48BC" w:rsidR="00CD676A" w:rsidRDefault="00CD676A" w:rsidP="00CD676A">
      <w:pPr>
        <w:pStyle w:val="Heading3"/>
      </w:pPr>
      <w:bookmarkStart w:id="109" w:name="_Toc48656872"/>
      <w:r>
        <w:t>EMV Contactless Transaction</w:t>
      </w:r>
      <w:bookmarkEnd w:id="109"/>
    </w:p>
    <w:p w14:paraId="34EEB0C7" w14:textId="77777777" w:rsidR="00CD676A" w:rsidRPr="00CD676A" w:rsidRDefault="00CD676A" w:rsidP="00CD676A">
      <w:pPr>
        <w:rPr>
          <w:rFonts w:cstheme="minorHAnsi"/>
          <w:color w:val="000000"/>
          <w:szCs w:val="20"/>
        </w:rPr>
      </w:pPr>
      <w:r w:rsidRPr="00CD676A">
        <w:rPr>
          <w:rFonts w:cstheme="minorHAnsi"/>
          <w:color w:val="000000"/>
          <w:szCs w:val="20"/>
        </w:rPr>
        <w:t>Contactless POS Terminals have the following transaction flow:</w:t>
      </w:r>
    </w:p>
    <w:p w14:paraId="44009B02" w14:textId="77777777" w:rsidR="00CD676A" w:rsidRPr="00CD676A" w:rsidRDefault="00CD676A" w:rsidP="00CD676A">
      <w:pPr>
        <w:pStyle w:val="ListParagraph"/>
        <w:numPr>
          <w:ilvl w:val="0"/>
          <w:numId w:val="38"/>
        </w:numPr>
        <w:spacing w:after="200" w:line="276" w:lineRule="auto"/>
        <w:ind w:left="882"/>
        <w:contextualSpacing/>
        <w:rPr>
          <w:rFonts w:cstheme="minorHAnsi"/>
          <w:szCs w:val="20"/>
        </w:rPr>
      </w:pPr>
      <w:r w:rsidRPr="00CD676A">
        <w:rPr>
          <w:rFonts w:cstheme="minorHAnsi"/>
          <w:color w:val="000000"/>
          <w:szCs w:val="20"/>
        </w:rPr>
        <w:t>Terminal Request Analysis</w:t>
      </w:r>
    </w:p>
    <w:p w14:paraId="664777F6" w14:textId="77777777" w:rsidR="00CD676A" w:rsidRPr="00CD676A" w:rsidRDefault="00CD676A" w:rsidP="00CD676A">
      <w:pPr>
        <w:pStyle w:val="ListParagraph"/>
        <w:numPr>
          <w:ilvl w:val="0"/>
          <w:numId w:val="38"/>
        </w:numPr>
        <w:spacing w:after="200" w:line="276" w:lineRule="auto"/>
        <w:ind w:left="882"/>
        <w:contextualSpacing/>
        <w:rPr>
          <w:rFonts w:cstheme="minorHAnsi"/>
          <w:szCs w:val="20"/>
        </w:rPr>
      </w:pPr>
      <w:r w:rsidRPr="00CD676A">
        <w:rPr>
          <w:rFonts w:cstheme="minorHAnsi"/>
          <w:color w:val="000000"/>
          <w:szCs w:val="20"/>
        </w:rPr>
        <w:t>Preliminary Transaction Processing</w:t>
      </w:r>
    </w:p>
    <w:p w14:paraId="5ED20935" w14:textId="77777777" w:rsidR="00CD676A" w:rsidRPr="00CD676A" w:rsidRDefault="00CD676A" w:rsidP="00CD676A">
      <w:pPr>
        <w:pStyle w:val="ListParagraph"/>
        <w:numPr>
          <w:ilvl w:val="0"/>
          <w:numId w:val="38"/>
        </w:numPr>
        <w:spacing w:after="200" w:line="276" w:lineRule="auto"/>
        <w:ind w:left="882"/>
        <w:contextualSpacing/>
        <w:rPr>
          <w:rFonts w:cstheme="minorHAnsi"/>
          <w:szCs w:val="20"/>
        </w:rPr>
      </w:pPr>
      <w:r w:rsidRPr="00CD676A">
        <w:rPr>
          <w:rFonts w:cstheme="minorHAnsi"/>
          <w:color w:val="000000"/>
          <w:szCs w:val="20"/>
        </w:rPr>
        <w:t>Protocol Activation</w:t>
      </w:r>
    </w:p>
    <w:p w14:paraId="3AB82539" w14:textId="77777777" w:rsidR="00CD676A" w:rsidRPr="00CD676A" w:rsidRDefault="00CD676A" w:rsidP="00CD676A">
      <w:pPr>
        <w:pStyle w:val="ListParagraph"/>
        <w:numPr>
          <w:ilvl w:val="0"/>
          <w:numId w:val="38"/>
        </w:numPr>
        <w:spacing w:after="200" w:line="276" w:lineRule="auto"/>
        <w:ind w:left="882"/>
        <w:contextualSpacing/>
        <w:rPr>
          <w:rFonts w:cstheme="minorHAnsi"/>
          <w:szCs w:val="20"/>
        </w:rPr>
      </w:pPr>
      <w:r w:rsidRPr="00CD676A">
        <w:rPr>
          <w:rFonts w:cstheme="minorHAnsi"/>
          <w:color w:val="000000"/>
          <w:szCs w:val="20"/>
        </w:rPr>
        <w:t>Combination Selection</w:t>
      </w:r>
    </w:p>
    <w:p w14:paraId="4578D5EC" w14:textId="77777777" w:rsidR="00CD676A" w:rsidRPr="00CD676A" w:rsidRDefault="00CD676A" w:rsidP="00CD676A">
      <w:pPr>
        <w:pStyle w:val="ListParagraph"/>
        <w:numPr>
          <w:ilvl w:val="0"/>
          <w:numId w:val="38"/>
        </w:numPr>
        <w:spacing w:after="200" w:line="276" w:lineRule="auto"/>
        <w:ind w:left="882"/>
        <w:contextualSpacing/>
        <w:rPr>
          <w:rFonts w:cstheme="minorHAnsi"/>
          <w:szCs w:val="20"/>
        </w:rPr>
      </w:pPr>
      <w:r w:rsidRPr="00CD676A">
        <w:rPr>
          <w:rFonts w:cstheme="minorHAnsi"/>
          <w:color w:val="000000"/>
          <w:szCs w:val="20"/>
        </w:rPr>
        <w:t>Kernel Activation</w:t>
      </w:r>
      <w:r w:rsidRPr="00CD676A">
        <w:rPr>
          <w:rFonts w:cstheme="minorHAnsi"/>
          <w:color w:val="000000"/>
          <w:szCs w:val="20"/>
        </w:rPr>
        <w:br/>
        <w:t>o Transaction Initialization [mandatory]</w:t>
      </w:r>
      <w:r w:rsidRPr="00CD676A">
        <w:rPr>
          <w:rFonts w:cstheme="minorHAnsi"/>
          <w:color w:val="000000"/>
          <w:szCs w:val="20"/>
        </w:rPr>
        <w:br/>
        <w:t>o Read PDE [optional]</w:t>
      </w:r>
      <w:r w:rsidRPr="00CD676A">
        <w:rPr>
          <w:rFonts w:cstheme="minorHAnsi"/>
          <w:color w:val="000000"/>
          <w:szCs w:val="20"/>
        </w:rPr>
        <w:br/>
        <w:t>o Update PDE [optional]</w:t>
      </w:r>
    </w:p>
    <w:p w14:paraId="4CCED036" w14:textId="77777777" w:rsidR="00CD676A" w:rsidRDefault="00CD676A" w:rsidP="00CD676A">
      <w:pPr>
        <w:pStyle w:val="ListParagraph"/>
        <w:numPr>
          <w:ilvl w:val="0"/>
          <w:numId w:val="0"/>
        </w:numPr>
        <w:ind w:left="882"/>
        <w:rPr>
          <w:rFonts w:cstheme="minorHAnsi"/>
          <w:color w:val="000000"/>
          <w:szCs w:val="20"/>
        </w:rPr>
      </w:pPr>
      <w:r w:rsidRPr="00CD676A">
        <w:rPr>
          <w:rFonts w:cstheme="minorHAnsi"/>
          <w:color w:val="000000"/>
          <w:szCs w:val="20"/>
        </w:rPr>
        <w:t>o Initiate Application Processing [mandatory]</w:t>
      </w:r>
      <w:r w:rsidRPr="00CD676A">
        <w:rPr>
          <w:rFonts w:cstheme="minorHAnsi"/>
          <w:color w:val="000000"/>
          <w:szCs w:val="20"/>
        </w:rPr>
        <w:br/>
        <w:t>o Update PDE [optional]</w:t>
      </w:r>
      <w:r w:rsidRPr="00CD676A">
        <w:rPr>
          <w:rFonts w:cstheme="minorHAnsi"/>
          <w:color w:val="000000"/>
          <w:szCs w:val="20"/>
        </w:rPr>
        <w:br/>
        <w:t>o Read Application Data [mandatory]</w:t>
      </w:r>
      <w:r w:rsidRPr="00CD676A">
        <w:rPr>
          <w:rFonts w:cstheme="minorHAnsi"/>
          <w:color w:val="000000"/>
          <w:szCs w:val="20"/>
        </w:rPr>
        <w:br/>
        <w:t>o Offline CAM Selection [optional]</w:t>
      </w:r>
      <w:r w:rsidRPr="00CD676A">
        <w:rPr>
          <w:rFonts w:cstheme="minorHAnsi"/>
          <w:color w:val="000000"/>
          <w:szCs w:val="20"/>
        </w:rPr>
        <w:br/>
        <w:t>o Processing Restrictions [optional]</w:t>
      </w:r>
      <w:r w:rsidRPr="00CD676A">
        <w:rPr>
          <w:rFonts w:cstheme="minorHAnsi"/>
          <w:color w:val="000000"/>
          <w:szCs w:val="20"/>
        </w:rPr>
        <w:br/>
        <w:t>o Cardholder Verification Method Processing [optional]</w:t>
      </w:r>
      <w:r w:rsidRPr="00CD676A">
        <w:rPr>
          <w:rFonts w:cstheme="minorHAnsi"/>
          <w:color w:val="000000"/>
          <w:szCs w:val="20"/>
        </w:rPr>
        <w:br/>
        <w:t>o Terminal Risk Management [optional]</w:t>
      </w:r>
      <w:r w:rsidRPr="00CD676A">
        <w:rPr>
          <w:rFonts w:cstheme="minorHAnsi"/>
          <w:color w:val="000000"/>
          <w:szCs w:val="20"/>
        </w:rPr>
        <w:br/>
        <w:t>o Terminal Action Analysis [mandatory]</w:t>
      </w:r>
      <w:r w:rsidRPr="00CD676A">
        <w:rPr>
          <w:rFonts w:cstheme="minorHAnsi"/>
          <w:color w:val="000000"/>
          <w:szCs w:val="20"/>
        </w:rPr>
        <w:br/>
        <w:t>o Card Action Analysis [mandatory]</w:t>
      </w:r>
      <w:r w:rsidRPr="00CD676A">
        <w:rPr>
          <w:rFonts w:cstheme="minorHAnsi"/>
          <w:color w:val="000000"/>
          <w:szCs w:val="20"/>
        </w:rPr>
        <w:br/>
        <w:t>o Update PDE [optional]</w:t>
      </w:r>
      <w:r w:rsidRPr="00CD676A">
        <w:rPr>
          <w:rFonts w:cstheme="minorHAnsi"/>
          <w:color w:val="000000"/>
          <w:szCs w:val="20"/>
        </w:rPr>
        <w:br/>
        <w:t>o Card Balance Retrieval [optional]</w:t>
      </w:r>
      <w:r w:rsidRPr="00CD676A">
        <w:rPr>
          <w:rFonts w:cstheme="minorHAnsi"/>
          <w:color w:val="000000"/>
          <w:szCs w:val="20"/>
        </w:rPr>
        <w:br/>
        <w:t>o Offline CAM Checking [optional]</w:t>
      </w:r>
      <w:r w:rsidRPr="00CD676A">
        <w:rPr>
          <w:rFonts w:cstheme="minorHAnsi"/>
          <w:color w:val="000000"/>
          <w:szCs w:val="20"/>
        </w:rPr>
        <w:br/>
        <w:t>o Kernel De-Activation [mandatory]</w:t>
      </w:r>
    </w:p>
    <w:p w14:paraId="47B38CE2" w14:textId="5427D2A7" w:rsidR="00CD676A" w:rsidRPr="00CD676A" w:rsidRDefault="00CD676A" w:rsidP="00CD676A">
      <w:pPr>
        <w:pStyle w:val="ListParagraph"/>
        <w:numPr>
          <w:ilvl w:val="0"/>
          <w:numId w:val="0"/>
        </w:numPr>
        <w:ind w:left="426"/>
        <w:rPr>
          <w:rFonts w:cstheme="minorHAnsi"/>
          <w:color w:val="000000"/>
          <w:szCs w:val="20"/>
        </w:rPr>
      </w:pPr>
      <w:r w:rsidRPr="00CD676A">
        <w:rPr>
          <w:rFonts w:cstheme="minorHAnsi"/>
          <w:color w:val="000000"/>
          <w:szCs w:val="20"/>
        </w:rPr>
        <w:t xml:space="preserve">- </w:t>
      </w:r>
      <w:r>
        <w:rPr>
          <w:rFonts w:cstheme="minorHAnsi"/>
          <w:color w:val="000000"/>
          <w:szCs w:val="20"/>
          <w:lang w:val="en-US"/>
        </w:rPr>
        <w:t xml:space="preserve">   </w:t>
      </w:r>
      <w:r w:rsidRPr="00CD676A">
        <w:rPr>
          <w:rFonts w:cstheme="minorHAnsi"/>
          <w:color w:val="000000"/>
          <w:szCs w:val="20"/>
        </w:rPr>
        <w:t>Outcome Processing</w:t>
      </w:r>
    </w:p>
    <w:p w14:paraId="37C5570B" w14:textId="77777777" w:rsidR="00CD676A" w:rsidRDefault="00CD676A" w:rsidP="00CD676A">
      <w:pPr>
        <w:pStyle w:val="ListParagraph"/>
        <w:numPr>
          <w:ilvl w:val="0"/>
          <w:numId w:val="0"/>
        </w:numPr>
        <w:ind w:left="720"/>
        <w:rPr>
          <w:rFonts w:cstheme="minorHAnsi"/>
          <w:color w:val="000000"/>
          <w:szCs w:val="20"/>
        </w:rPr>
      </w:pPr>
      <w:r w:rsidRPr="00CD676A">
        <w:rPr>
          <w:rFonts w:cstheme="minorHAnsi"/>
          <w:color w:val="000000"/>
          <w:szCs w:val="20"/>
        </w:rPr>
        <w:t>During Terminal Request Analysis, the Terminal Application activates the Contactless Reader to</w:t>
      </w:r>
      <w:r w:rsidRPr="00CD676A">
        <w:rPr>
          <w:rFonts w:cstheme="minorHAnsi"/>
          <w:color w:val="000000"/>
          <w:szCs w:val="20"/>
        </w:rPr>
        <w:br/>
        <w:t>initiate a new transaction.</w:t>
      </w:r>
      <w:r w:rsidRPr="00CD676A">
        <w:rPr>
          <w:rFonts w:cstheme="minorHAnsi"/>
          <w:color w:val="000000"/>
          <w:szCs w:val="20"/>
        </w:rPr>
        <w:br/>
        <w:t>After activation of the Contactless Reader, the Contactless Reader performs the following:</w:t>
      </w:r>
    </w:p>
    <w:p w14:paraId="5F463159" w14:textId="4426F283" w:rsidR="00CD676A" w:rsidRDefault="00CD676A" w:rsidP="00CD676A">
      <w:pPr>
        <w:pStyle w:val="ListParagraph"/>
        <w:numPr>
          <w:ilvl w:val="0"/>
          <w:numId w:val="0"/>
        </w:numPr>
        <w:ind w:left="720"/>
        <w:rPr>
          <w:rFonts w:cstheme="minorHAnsi"/>
          <w:color w:val="000000"/>
          <w:szCs w:val="20"/>
        </w:rPr>
      </w:pPr>
      <w:r w:rsidRPr="00CD676A">
        <w:rPr>
          <w:rFonts w:cstheme="minorHAnsi"/>
          <w:color w:val="000000"/>
          <w:szCs w:val="20"/>
        </w:rPr>
        <w:t>- Preliminary Transaction Processing</w:t>
      </w:r>
      <w:r w:rsidRPr="00CD676A">
        <w:rPr>
          <w:rFonts w:cstheme="minorHAnsi"/>
          <w:color w:val="000000"/>
          <w:szCs w:val="20"/>
        </w:rPr>
        <w:br/>
        <w:t>- Protocol Activation</w:t>
      </w:r>
      <w:r w:rsidRPr="00CD676A">
        <w:rPr>
          <w:rFonts w:cstheme="minorHAnsi"/>
          <w:color w:val="000000"/>
          <w:szCs w:val="20"/>
        </w:rPr>
        <w:br/>
        <w:t>- Combination Selection</w:t>
      </w:r>
      <w:r w:rsidRPr="00CD676A">
        <w:rPr>
          <w:rFonts w:cstheme="minorHAnsi"/>
          <w:color w:val="000000"/>
          <w:szCs w:val="20"/>
        </w:rPr>
        <w:br/>
        <w:t>- Kernel Activation</w:t>
      </w:r>
    </w:p>
    <w:p w14:paraId="4E30A540" w14:textId="03FAFFE4" w:rsidR="00CD676A" w:rsidRPr="00CD676A" w:rsidRDefault="00CD676A" w:rsidP="00CD676A">
      <w:pPr>
        <w:pStyle w:val="ListParagraph"/>
        <w:numPr>
          <w:ilvl w:val="0"/>
          <w:numId w:val="0"/>
        </w:numPr>
        <w:ind w:left="720"/>
        <w:rPr>
          <w:rFonts w:cstheme="minorHAnsi"/>
          <w:color w:val="000000"/>
          <w:szCs w:val="20"/>
        </w:rPr>
      </w:pPr>
      <w:r w:rsidRPr="00CD676A">
        <w:rPr>
          <w:rFonts w:cstheme="minorHAnsi"/>
          <w:color w:val="000000"/>
          <w:szCs w:val="20"/>
        </w:rPr>
        <w:t>After activation of the Contactless Kernel, the Contactless Reader waits for the result of the</w:t>
      </w:r>
      <w:r w:rsidRPr="00CD676A">
        <w:rPr>
          <w:rFonts w:cstheme="minorHAnsi"/>
          <w:color w:val="000000"/>
          <w:szCs w:val="20"/>
        </w:rPr>
        <w:br/>
        <w:t>transaction processing. The Contactless Reader communicates result to the Terminal Application</w:t>
      </w:r>
      <w:r w:rsidRPr="00CD676A">
        <w:rPr>
          <w:rFonts w:cstheme="minorHAnsi"/>
          <w:color w:val="000000"/>
          <w:szCs w:val="20"/>
        </w:rPr>
        <w:br/>
        <w:t>using final outcome messages.</w:t>
      </w:r>
      <w:r w:rsidRPr="00CD676A">
        <w:rPr>
          <w:rFonts w:cstheme="minorHAnsi"/>
          <w:color w:val="000000"/>
          <w:szCs w:val="20"/>
        </w:rPr>
        <w:br/>
        <w:t>The Contactless Reader may communicate the following final outcome messages:</w:t>
      </w:r>
    </w:p>
    <w:p w14:paraId="01A824EA" w14:textId="77777777" w:rsidR="00A20F8A" w:rsidRDefault="00CD676A" w:rsidP="00A20F8A">
      <w:pPr>
        <w:spacing w:after="0" w:line="240" w:lineRule="auto"/>
        <w:ind w:left="720"/>
        <w:rPr>
          <w:rFonts w:cstheme="minorHAnsi"/>
          <w:color w:val="000000"/>
          <w:szCs w:val="20"/>
        </w:rPr>
      </w:pPr>
      <w:r w:rsidRPr="00CD676A">
        <w:rPr>
          <w:rFonts w:cstheme="minorHAnsi"/>
          <w:color w:val="000000"/>
          <w:szCs w:val="20"/>
        </w:rPr>
        <w:t>- Online Request (final outcome message)</w:t>
      </w:r>
      <w:r w:rsidRPr="00CD676A">
        <w:rPr>
          <w:rFonts w:cstheme="minorHAnsi"/>
          <w:color w:val="000000"/>
          <w:szCs w:val="20"/>
        </w:rPr>
        <w:br/>
        <w:t>- Approved (final outcome message)</w:t>
      </w:r>
      <w:r w:rsidRPr="00CD676A">
        <w:rPr>
          <w:rFonts w:cstheme="minorHAnsi"/>
          <w:color w:val="000000"/>
          <w:szCs w:val="20"/>
        </w:rPr>
        <w:br/>
        <w:t>- Declined (final outcome message)</w:t>
      </w:r>
      <w:r w:rsidRPr="00CD676A">
        <w:rPr>
          <w:rFonts w:cstheme="minorHAnsi"/>
          <w:color w:val="000000"/>
          <w:szCs w:val="20"/>
        </w:rPr>
        <w:br/>
        <w:t>- Try Another Interface (final outcome message)</w:t>
      </w:r>
      <w:r w:rsidRPr="00CD676A">
        <w:rPr>
          <w:rFonts w:cstheme="minorHAnsi"/>
          <w:color w:val="000000"/>
          <w:szCs w:val="20"/>
        </w:rPr>
        <w:br/>
      </w:r>
      <w:r w:rsidRPr="00CD676A">
        <w:rPr>
          <w:rFonts w:cstheme="minorHAnsi"/>
          <w:color w:val="000000"/>
          <w:szCs w:val="20"/>
        </w:rPr>
        <w:lastRenderedPageBreak/>
        <w:t>- End Application (Start = N/A) (final outcome message)</w:t>
      </w:r>
      <w:r w:rsidRPr="00CD676A">
        <w:rPr>
          <w:rFonts w:cstheme="minorHAnsi"/>
          <w:color w:val="000000"/>
          <w:szCs w:val="20"/>
        </w:rPr>
        <w:br/>
      </w:r>
    </w:p>
    <w:p w14:paraId="62A7DFF2" w14:textId="52BA296A" w:rsidR="00A20F8A" w:rsidRDefault="00CD676A" w:rsidP="001C3BD5">
      <w:pPr>
        <w:spacing w:after="0" w:line="240" w:lineRule="auto"/>
        <w:ind w:left="709"/>
        <w:rPr>
          <w:rFonts w:cstheme="minorHAnsi"/>
          <w:color w:val="000000"/>
          <w:szCs w:val="20"/>
        </w:rPr>
      </w:pPr>
      <w:r w:rsidRPr="00CD676A">
        <w:rPr>
          <w:rFonts w:cstheme="minorHAnsi"/>
          <w:color w:val="000000"/>
          <w:szCs w:val="20"/>
        </w:rPr>
        <w:t>The Terminal Application processes each final outcome message. The processing of a final</w:t>
      </w:r>
      <w:r w:rsidRPr="00CD676A">
        <w:rPr>
          <w:rFonts w:cstheme="minorHAnsi"/>
          <w:color w:val="000000"/>
          <w:szCs w:val="20"/>
        </w:rPr>
        <w:br/>
        <w:t>outcome message may result in the re-activation of the Contactless Reader.</w:t>
      </w:r>
      <w:r w:rsidRPr="00CD676A">
        <w:rPr>
          <w:rFonts w:cstheme="minorHAnsi"/>
          <w:color w:val="000000"/>
          <w:szCs w:val="20"/>
        </w:rPr>
        <w:br/>
        <w:t>At the completion of an online authorization, the Terminal Application should re-activate the</w:t>
      </w:r>
      <w:r w:rsidRPr="00CD676A">
        <w:rPr>
          <w:rFonts w:cstheme="minorHAnsi"/>
          <w:color w:val="000000"/>
          <w:szCs w:val="20"/>
        </w:rPr>
        <w:br/>
        <w:t>Contactless Reader to process the online authorization response received from the Issuer</w:t>
      </w:r>
      <w:r w:rsidRPr="00CD676A">
        <w:rPr>
          <w:rFonts w:cstheme="minorHAnsi"/>
          <w:color w:val="000000"/>
          <w:szCs w:val="20"/>
        </w:rPr>
        <w:br/>
      </w:r>
    </w:p>
    <w:p w14:paraId="5BCA5C62" w14:textId="77777777" w:rsidR="00A20F8A" w:rsidRDefault="00CD676A" w:rsidP="00A20F8A">
      <w:pPr>
        <w:spacing w:after="0" w:line="240" w:lineRule="auto"/>
        <w:ind w:left="709"/>
        <w:jc w:val="both"/>
        <w:rPr>
          <w:rFonts w:cstheme="minorHAnsi"/>
          <w:color w:val="000000"/>
          <w:szCs w:val="20"/>
        </w:rPr>
      </w:pPr>
      <w:r w:rsidRPr="00CD676A">
        <w:rPr>
          <w:rFonts w:cstheme="minorHAnsi"/>
          <w:color w:val="000000"/>
          <w:szCs w:val="20"/>
        </w:rPr>
        <w:t>Authorization Host</w:t>
      </w:r>
    </w:p>
    <w:p w14:paraId="0E2853A0" w14:textId="16945E03" w:rsidR="00A20F8A" w:rsidRDefault="00CD676A" w:rsidP="00A20F8A">
      <w:pPr>
        <w:spacing w:after="0" w:line="240" w:lineRule="auto"/>
        <w:ind w:left="709"/>
        <w:jc w:val="both"/>
        <w:rPr>
          <w:rFonts w:cstheme="minorHAnsi"/>
          <w:color w:val="000000"/>
          <w:szCs w:val="20"/>
        </w:rPr>
      </w:pPr>
      <w:r w:rsidRPr="00CD676A">
        <w:rPr>
          <w:rFonts w:cstheme="minorHAnsi"/>
          <w:color w:val="000000"/>
          <w:szCs w:val="20"/>
        </w:rPr>
        <w:t>After re-activation of the Contactless Reader, the Terminal Application waits for the result of the</w:t>
      </w:r>
      <w:r w:rsidRPr="00CD676A">
        <w:rPr>
          <w:rFonts w:cstheme="minorHAnsi"/>
          <w:color w:val="000000"/>
          <w:szCs w:val="20"/>
        </w:rPr>
        <w:br/>
        <w:t>new transaction processing.</w:t>
      </w:r>
    </w:p>
    <w:p w14:paraId="01787656" w14:textId="77777777" w:rsidR="00A20F8A" w:rsidRDefault="00CD676A" w:rsidP="00A20F8A">
      <w:pPr>
        <w:spacing w:after="0" w:line="240" w:lineRule="auto"/>
        <w:ind w:left="709"/>
        <w:rPr>
          <w:rFonts w:cstheme="minorHAnsi"/>
          <w:color w:val="000000"/>
          <w:szCs w:val="20"/>
        </w:rPr>
      </w:pPr>
      <w:r w:rsidRPr="00CD676A">
        <w:rPr>
          <w:rFonts w:cstheme="minorHAnsi"/>
          <w:color w:val="000000"/>
          <w:szCs w:val="20"/>
        </w:rPr>
        <w:t>When the transaction is processed online, the Terminal Application completes the transaction</w:t>
      </w:r>
      <w:r w:rsidRPr="00CD676A">
        <w:rPr>
          <w:rFonts w:cstheme="minorHAnsi"/>
          <w:color w:val="000000"/>
          <w:szCs w:val="20"/>
        </w:rPr>
        <w:br/>
        <w:t>based on the Response Code (DE 39) in the Authorization Response received from the Issuer</w:t>
      </w:r>
      <w:r w:rsidRPr="00CD676A">
        <w:rPr>
          <w:rFonts w:cstheme="minorHAnsi"/>
          <w:color w:val="000000"/>
          <w:szCs w:val="20"/>
        </w:rPr>
        <w:br/>
        <w:t>Authorization Host.</w:t>
      </w:r>
      <w:r w:rsidRPr="00CD676A">
        <w:rPr>
          <w:rFonts w:cstheme="minorHAnsi"/>
          <w:color w:val="000000"/>
          <w:szCs w:val="20"/>
        </w:rPr>
        <w:br/>
      </w:r>
    </w:p>
    <w:p w14:paraId="7B99F9F7" w14:textId="77777777" w:rsidR="00F3256B" w:rsidRDefault="00CD676A" w:rsidP="00A20F8A">
      <w:pPr>
        <w:spacing w:after="0" w:line="240" w:lineRule="auto"/>
        <w:ind w:left="709"/>
        <w:rPr>
          <w:rFonts w:cstheme="minorHAnsi"/>
          <w:color w:val="000000"/>
          <w:szCs w:val="20"/>
        </w:rPr>
      </w:pPr>
      <w:r w:rsidRPr="00CD676A">
        <w:rPr>
          <w:rFonts w:cstheme="minorHAnsi"/>
          <w:color w:val="000000"/>
          <w:szCs w:val="20"/>
        </w:rPr>
        <w:t>The contactless reader communicates result using second final outcome messages.</w:t>
      </w:r>
      <w:r w:rsidRPr="00CD676A">
        <w:rPr>
          <w:rFonts w:cstheme="minorHAnsi"/>
          <w:color w:val="000000"/>
          <w:szCs w:val="20"/>
        </w:rPr>
        <w:br/>
        <w:t>The contactless reader may communicate the following second final outcome messages:</w:t>
      </w:r>
    </w:p>
    <w:p w14:paraId="03F7A79E" w14:textId="77777777" w:rsidR="00F3256B" w:rsidRDefault="00CD676A" w:rsidP="00A20F8A">
      <w:pPr>
        <w:spacing w:after="0" w:line="240" w:lineRule="auto"/>
        <w:ind w:left="709"/>
        <w:rPr>
          <w:rFonts w:cstheme="minorHAnsi"/>
          <w:color w:val="000000"/>
          <w:szCs w:val="20"/>
        </w:rPr>
      </w:pPr>
      <w:r w:rsidRPr="00CD676A">
        <w:rPr>
          <w:rFonts w:cstheme="minorHAnsi"/>
          <w:color w:val="000000"/>
          <w:szCs w:val="20"/>
        </w:rPr>
        <w:br/>
        <w:t>- Approved (second final outcome message)</w:t>
      </w:r>
      <w:r w:rsidRPr="00CD676A">
        <w:rPr>
          <w:rFonts w:cstheme="minorHAnsi"/>
          <w:color w:val="000000"/>
          <w:szCs w:val="20"/>
        </w:rPr>
        <w:br/>
        <w:t>- Declined (second final outcome message)</w:t>
      </w:r>
      <w:r w:rsidRPr="00CD676A">
        <w:rPr>
          <w:rFonts w:cstheme="minorHAnsi"/>
          <w:color w:val="000000"/>
          <w:szCs w:val="20"/>
        </w:rPr>
        <w:br/>
        <w:t>- End Application (second final outcome message)</w:t>
      </w:r>
    </w:p>
    <w:p w14:paraId="5AA96123" w14:textId="4AD2619D" w:rsidR="001C3BD5" w:rsidRDefault="00CD676A" w:rsidP="00A20F8A">
      <w:pPr>
        <w:spacing w:after="0" w:line="240" w:lineRule="auto"/>
        <w:ind w:left="709"/>
        <w:rPr>
          <w:rFonts w:cstheme="minorHAnsi"/>
          <w:color w:val="000000"/>
          <w:szCs w:val="20"/>
        </w:rPr>
      </w:pPr>
      <w:r w:rsidRPr="00CD676A">
        <w:rPr>
          <w:rFonts w:cstheme="minorHAnsi"/>
          <w:color w:val="000000"/>
          <w:szCs w:val="20"/>
        </w:rPr>
        <w:br/>
        <w:t>The Terminal Application has to process each second final outcome message.</w:t>
      </w:r>
      <w:r w:rsidRPr="00CD676A">
        <w:rPr>
          <w:rFonts w:cstheme="minorHAnsi"/>
          <w:color w:val="000000"/>
          <w:szCs w:val="20"/>
        </w:rPr>
        <w:br/>
        <w:t>At any time, the Terminal Application may request the contactless reader to cancel the</w:t>
      </w:r>
      <w:r w:rsidRPr="00CD676A">
        <w:rPr>
          <w:rFonts w:cstheme="minorHAnsi"/>
          <w:color w:val="000000"/>
          <w:szCs w:val="20"/>
        </w:rPr>
        <w:br/>
        <w:t>transaction.</w:t>
      </w:r>
    </w:p>
    <w:p w14:paraId="640FFAD8" w14:textId="77777777" w:rsidR="001C3BD5" w:rsidRDefault="001C3BD5" w:rsidP="00A20F8A">
      <w:pPr>
        <w:spacing w:after="0" w:line="240" w:lineRule="auto"/>
        <w:ind w:left="709"/>
        <w:rPr>
          <w:rFonts w:cstheme="minorHAnsi"/>
          <w:color w:val="000000"/>
          <w:szCs w:val="20"/>
        </w:rPr>
      </w:pPr>
    </w:p>
    <w:p w14:paraId="445A8084" w14:textId="77777777" w:rsidR="001C3BD5" w:rsidRPr="001C3BD5" w:rsidRDefault="001C3BD5" w:rsidP="001C3BD5">
      <w:pPr>
        <w:pStyle w:val="Heading3"/>
      </w:pPr>
      <w:bookmarkStart w:id="110" w:name="_Toc11165440"/>
      <w:bookmarkStart w:id="111" w:name="_Toc48656873"/>
      <w:r w:rsidRPr="001C3BD5">
        <w:t>No CVM Required Transaction Management</w:t>
      </w:r>
      <w:bookmarkEnd w:id="110"/>
      <w:bookmarkEnd w:id="111"/>
    </w:p>
    <w:p w14:paraId="78C80901" w14:textId="77777777" w:rsidR="001C3BD5" w:rsidRDefault="001C3BD5" w:rsidP="001C3BD5">
      <w:pPr>
        <w:spacing w:after="0" w:line="240" w:lineRule="auto"/>
        <w:ind w:left="709"/>
        <w:jc w:val="both"/>
        <w:rPr>
          <w:rFonts w:cstheme="minorHAnsi"/>
          <w:color w:val="000000"/>
          <w:szCs w:val="20"/>
        </w:rPr>
      </w:pPr>
    </w:p>
    <w:p w14:paraId="5F011E32" w14:textId="3B81AC9E" w:rsidR="001C3BD5" w:rsidRPr="001C3BD5" w:rsidRDefault="001C3BD5" w:rsidP="001C3BD5">
      <w:pPr>
        <w:spacing w:after="0" w:line="240" w:lineRule="auto"/>
        <w:ind w:left="709"/>
        <w:jc w:val="both"/>
        <w:rPr>
          <w:rFonts w:cstheme="minorHAnsi"/>
          <w:color w:val="000000"/>
          <w:szCs w:val="20"/>
        </w:rPr>
      </w:pPr>
      <w:r w:rsidRPr="001C3BD5">
        <w:rPr>
          <w:rFonts w:cstheme="minorHAnsi"/>
          <w:color w:val="000000"/>
          <w:szCs w:val="20"/>
        </w:rPr>
        <w:t>During Pre-Processing function, if the transaction amount is greater than the Reader CVM Required Limit, Online Encrypted PIN is required to authenticate the cardholder to ensure that the cardholder is legitimate, and the card has not lost or stolen. If the transaction amount is equal to or less than the Reader CVM Required Limit, no cardholder verification is required for the transaction.</w:t>
      </w:r>
    </w:p>
    <w:p w14:paraId="5235AEB3" w14:textId="1C11705A" w:rsidR="005C1F09" w:rsidRDefault="005C1F09" w:rsidP="00A20F8A">
      <w:pPr>
        <w:spacing w:after="0" w:line="240" w:lineRule="auto"/>
        <w:ind w:left="709"/>
        <w:rPr>
          <w:rFonts w:eastAsia="Times New Roman" w:cs="Times New Roman"/>
          <w:b/>
          <w:bCs/>
          <w:sz w:val="32"/>
          <w:szCs w:val="26"/>
        </w:rPr>
      </w:pPr>
      <w:r>
        <w:br w:type="page"/>
      </w:r>
    </w:p>
    <w:p w14:paraId="5D7AE7E3" w14:textId="68969097" w:rsidR="00EC12FC" w:rsidRPr="0011712C" w:rsidRDefault="00EC12FC" w:rsidP="00EC12FC">
      <w:pPr>
        <w:pStyle w:val="Heading2"/>
        <w:rPr>
          <w:lang w:val="en-US"/>
        </w:rPr>
      </w:pPr>
      <w:bookmarkStart w:id="112" w:name="_Toc48656874"/>
      <w:r w:rsidRPr="00EF26B0">
        <w:rPr>
          <w:lang w:val="en-US"/>
        </w:rPr>
        <w:lastRenderedPageBreak/>
        <w:t>REQ</w:t>
      </w:r>
      <w:r w:rsidR="005C1F09">
        <w:rPr>
          <w:lang w:val="en-US"/>
        </w:rPr>
        <w:t>C</w:t>
      </w:r>
      <w:r w:rsidRPr="00EF26B0">
        <w:rPr>
          <w:lang w:val="en-US"/>
        </w:rPr>
        <w:t>00</w:t>
      </w:r>
      <w:r w:rsidR="00D7485B">
        <w:rPr>
          <w:lang w:val="en-US"/>
        </w:rPr>
        <w:t>5</w:t>
      </w:r>
      <w:r w:rsidRPr="00EF26B0">
        <w:rPr>
          <w:lang w:val="en-US"/>
        </w:rPr>
        <w:t xml:space="preserve">. </w:t>
      </w:r>
      <w:r w:rsidR="00D7485B" w:rsidRPr="00D7485B">
        <w:rPr>
          <w:lang w:val="en-US"/>
        </w:rPr>
        <w:t>POS NAPAS Contactless Chip Transactions</w:t>
      </w:r>
      <w:bookmarkEnd w:id="112"/>
    </w:p>
    <w:p w14:paraId="4F1EE2A1" w14:textId="77777777" w:rsidR="00EC12FC" w:rsidRDefault="00EC12FC" w:rsidP="00EC12FC">
      <w:pPr>
        <w:pStyle w:val="Heading3"/>
      </w:pPr>
      <w:bookmarkStart w:id="113" w:name="_Toc48656875"/>
      <w:r>
        <w:t>Business Requirement</w:t>
      </w:r>
      <w:bookmarkEnd w:id="113"/>
    </w:p>
    <w:p w14:paraId="51CEE236" w14:textId="7EBFF74A" w:rsidR="00A86E43" w:rsidRPr="00366ED6" w:rsidDel="00366ED6" w:rsidRDefault="00366ED6" w:rsidP="00366ED6">
      <w:pPr>
        <w:pStyle w:val="ListParagraph"/>
        <w:numPr>
          <w:ilvl w:val="0"/>
          <w:numId w:val="43"/>
        </w:numPr>
        <w:rPr>
          <w:del w:id="114" w:author="Bich Chau" w:date="2020-08-28T17:33:00Z"/>
          <w:rFonts w:cstheme="minorHAnsi"/>
        </w:rPr>
      </w:pPr>
      <w:ins w:id="115" w:author="Bich Chau" w:date="2020-08-28T17:33:00Z">
        <w:r w:rsidRPr="00650098">
          <w:rPr>
            <w:rFonts w:cstheme="minorHAnsi"/>
          </w:rPr>
          <w:t>List of POS contact</w:t>
        </w:r>
      </w:ins>
      <w:ins w:id="116" w:author="Bich Chau" w:date="2020-08-28T17:34:00Z">
        <w:r>
          <w:rPr>
            <w:rFonts w:cstheme="minorHAnsi"/>
            <w:lang w:val="en-US"/>
          </w:rPr>
          <w:t>less</w:t>
        </w:r>
      </w:ins>
      <w:ins w:id="117" w:author="Bich Chau" w:date="2020-08-28T17:33:00Z">
        <w:r w:rsidRPr="00650098">
          <w:rPr>
            <w:rFonts w:cstheme="minorHAnsi"/>
          </w:rPr>
          <w:t xml:space="preserve"> transaction </w:t>
        </w:r>
        <w:proofErr w:type="spellStart"/>
        <w:r w:rsidRPr="00650098">
          <w:rPr>
            <w:rFonts w:cstheme="minorHAnsi"/>
          </w:rPr>
          <w:t>requirement:</w:t>
        </w:r>
      </w:ins>
    </w:p>
    <w:p w14:paraId="3325E5A1" w14:textId="7BE66C1F" w:rsidR="00D7485B" w:rsidRPr="00D7485B" w:rsidRDefault="00D7485B" w:rsidP="00D7485B">
      <w:pPr>
        <w:spacing w:after="0" w:line="240" w:lineRule="auto"/>
        <w:ind w:left="709"/>
        <w:jc w:val="both"/>
        <w:rPr>
          <w:rFonts w:cstheme="minorHAnsi"/>
          <w:b/>
          <w:color w:val="000000"/>
          <w:szCs w:val="20"/>
        </w:rPr>
      </w:pPr>
      <w:r w:rsidRPr="00D7485B">
        <w:rPr>
          <w:rFonts w:cstheme="minorHAnsi"/>
          <w:b/>
          <w:color w:val="000000"/>
          <w:szCs w:val="20"/>
        </w:rPr>
        <w:t>Purchases</w:t>
      </w:r>
      <w:proofErr w:type="spellEnd"/>
      <w:r w:rsidRPr="00D7485B">
        <w:rPr>
          <w:rFonts w:cstheme="minorHAnsi"/>
          <w:b/>
          <w:color w:val="000000"/>
          <w:szCs w:val="20"/>
        </w:rPr>
        <w:t xml:space="preserve"> (EMV Payment):</w:t>
      </w:r>
    </w:p>
    <w:p w14:paraId="4FE724CF" w14:textId="0A132659" w:rsidR="00D7485B" w:rsidRPr="00FF4B02" w:rsidRDefault="00D7485B" w:rsidP="00D7485B">
      <w:pPr>
        <w:spacing w:after="0" w:line="240" w:lineRule="auto"/>
        <w:ind w:left="709"/>
        <w:jc w:val="both"/>
        <w:rPr>
          <w:rFonts w:cstheme="minorHAnsi"/>
          <w:color w:val="000000"/>
          <w:szCs w:val="20"/>
        </w:rPr>
      </w:pPr>
      <w:r w:rsidRPr="00FF4B02">
        <w:rPr>
          <w:rFonts w:cstheme="minorHAnsi"/>
          <w:color w:val="000000"/>
          <w:szCs w:val="20"/>
        </w:rPr>
        <w:t>Purchase allows a cardholder to buy goods or services and pay from the account associated</w:t>
      </w:r>
      <w:r w:rsidRPr="00FF4B02">
        <w:rPr>
          <w:rFonts w:cstheme="minorHAnsi"/>
          <w:color w:val="000000"/>
          <w:szCs w:val="20"/>
        </w:rPr>
        <w:br/>
        <w:t>with the card. The POS obtains an online authorization (0200/0210) for that purchase amount.</w:t>
      </w:r>
    </w:p>
    <w:p w14:paraId="717BF270" w14:textId="09CEE3AB" w:rsidR="00D7485B" w:rsidRPr="00D7485B" w:rsidRDefault="00D7485B" w:rsidP="00D7485B">
      <w:pPr>
        <w:spacing w:after="0" w:line="240" w:lineRule="auto"/>
        <w:ind w:left="709"/>
        <w:jc w:val="both"/>
        <w:rPr>
          <w:rFonts w:cstheme="minorHAnsi"/>
          <w:color w:val="000000"/>
          <w:szCs w:val="20"/>
        </w:rPr>
      </w:pPr>
      <w:r w:rsidRPr="00D7485B">
        <w:rPr>
          <w:rFonts w:cstheme="minorHAnsi"/>
          <w:noProof/>
          <w:color w:val="000000"/>
          <w:szCs w:val="20"/>
        </w:rPr>
        <w:drawing>
          <wp:inline distT="0" distB="0" distL="0" distR="0" wp14:anchorId="2314D8B1" wp14:editId="774C3709">
            <wp:extent cx="5939790" cy="1350010"/>
            <wp:effectExtent l="0" t="0" r="381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1350010"/>
                    </a:xfrm>
                    <a:prstGeom prst="rect">
                      <a:avLst/>
                    </a:prstGeom>
                  </pic:spPr>
                </pic:pic>
              </a:graphicData>
            </a:graphic>
          </wp:inline>
        </w:drawing>
      </w:r>
    </w:p>
    <w:p w14:paraId="7624AD16" w14:textId="77777777" w:rsidR="00D7485B" w:rsidRDefault="00D7485B" w:rsidP="00D7485B">
      <w:pPr>
        <w:spacing w:after="0" w:line="240" w:lineRule="auto"/>
        <w:ind w:left="709"/>
        <w:jc w:val="both"/>
        <w:rPr>
          <w:rFonts w:cstheme="minorHAnsi"/>
          <w:b/>
          <w:color w:val="000000"/>
          <w:szCs w:val="20"/>
        </w:rPr>
      </w:pPr>
    </w:p>
    <w:p w14:paraId="6E6A2E2F" w14:textId="77777777" w:rsidR="00A86E43" w:rsidRDefault="00A86E43" w:rsidP="00D7485B">
      <w:pPr>
        <w:spacing w:after="0" w:line="240" w:lineRule="auto"/>
        <w:ind w:left="709"/>
        <w:jc w:val="both"/>
        <w:rPr>
          <w:rFonts w:cstheme="minorHAnsi"/>
          <w:b/>
          <w:color w:val="000000"/>
          <w:szCs w:val="20"/>
        </w:rPr>
      </w:pPr>
    </w:p>
    <w:p w14:paraId="3B109957" w14:textId="5B6C8D00" w:rsidR="00D7485B" w:rsidRPr="00D7485B" w:rsidRDefault="00D7485B" w:rsidP="00D7485B">
      <w:pPr>
        <w:spacing w:after="0" w:line="240" w:lineRule="auto"/>
        <w:ind w:left="709"/>
        <w:jc w:val="both"/>
        <w:rPr>
          <w:rFonts w:cstheme="minorHAnsi"/>
          <w:b/>
          <w:color w:val="000000"/>
          <w:szCs w:val="20"/>
        </w:rPr>
      </w:pPr>
      <w:r w:rsidRPr="00D7485B">
        <w:rPr>
          <w:rFonts w:cstheme="minorHAnsi"/>
          <w:b/>
          <w:color w:val="000000"/>
          <w:szCs w:val="20"/>
        </w:rPr>
        <w:t>Balance Inquiry (Non-Payment):</w:t>
      </w:r>
    </w:p>
    <w:p w14:paraId="06D772C1" w14:textId="017E4CB8" w:rsidR="00D7485B" w:rsidRPr="00D7485B" w:rsidRDefault="00D7485B" w:rsidP="00D7485B">
      <w:pPr>
        <w:spacing w:after="0" w:line="240" w:lineRule="auto"/>
        <w:ind w:left="709"/>
        <w:jc w:val="both"/>
        <w:rPr>
          <w:rFonts w:cstheme="minorHAnsi"/>
          <w:color w:val="000000"/>
          <w:szCs w:val="20"/>
        </w:rPr>
      </w:pPr>
      <w:r w:rsidRPr="00FF4B02">
        <w:rPr>
          <w:rFonts w:cstheme="minorHAnsi"/>
          <w:noProof/>
          <w:lang w:eastAsia="en-US"/>
        </w:rPr>
        <w:drawing>
          <wp:anchor distT="0" distB="0" distL="114300" distR="114300" simplePos="0" relativeHeight="251666432" behindDoc="0" locked="0" layoutInCell="1" allowOverlap="1" wp14:anchorId="4C03A54C" wp14:editId="57F1DE89">
            <wp:simplePos x="0" y="0"/>
            <wp:positionH relativeFrom="column">
              <wp:posOffset>485775</wp:posOffset>
            </wp:positionH>
            <wp:positionV relativeFrom="paragraph">
              <wp:posOffset>514622</wp:posOffset>
            </wp:positionV>
            <wp:extent cx="5939790" cy="1329055"/>
            <wp:effectExtent l="0" t="0" r="3810" b="444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39790" cy="1329055"/>
                    </a:xfrm>
                    <a:prstGeom prst="rect">
                      <a:avLst/>
                    </a:prstGeom>
                  </pic:spPr>
                </pic:pic>
              </a:graphicData>
            </a:graphic>
            <wp14:sizeRelH relativeFrom="page">
              <wp14:pctWidth>0</wp14:pctWidth>
            </wp14:sizeRelH>
            <wp14:sizeRelV relativeFrom="page">
              <wp14:pctHeight>0</wp14:pctHeight>
            </wp14:sizeRelV>
          </wp:anchor>
        </w:drawing>
      </w:r>
      <w:r w:rsidRPr="00D7485B">
        <w:rPr>
          <w:rFonts w:cstheme="minorHAnsi"/>
          <w:color w:val="000000"/>
          <w:szCs w:val="20"/>
        </w:rPr>
        <w:t>Balance Inquiry allows a cardholder to access the balance information of the cardholder account. The POS submits an online authorization (0200/0210) of zero amounts.</w:t>
      </w:r>
    </w:p>
    <w:p w14:paraId="7C2F791D" w14:textId="77777777" w:rsidR="00366ED6" w:rsidRPr="00366ED6" w:rsidRDefault="00366ED6" w:rsidP="00366ED6">
      <w:pPr>
        <w:pStyle w:val="ListParagraph"/>
        <w:numPr>
          <w:ilvl w:val="0"/>
          <w:numId w:val="43"/>
        </w:numPr>
        <w:rPr>
          <w:ins w:id="118" w:author="Bich Chau" w:date="2020-08-28T17:33:00Z"/>
          <w:rFonts w:cstheme="minorHAnsi"/>
        </w:rPr>
      </w:pPr>
      <w:ins w:id="119" w:author="Bich Chau" w:date="2020-08-28T17:33:00Z">
        <w:r>
          <w:rPr>
            <w:rFonts w:cstheme="minorHAnsi"/>
            <w:lang w:val="en-US"/>
          </w:rPr>
          <w:t>Requirement of CVM</w:t>
        </w:r>
      </w:ins>
    </w:p>
    <w:p w14:paraId="44464772" w14:textId="6358BECF" w:rsidR="00366ED6" w:rsidRPr="00366ED6" w:rsidRDefault="00366ED6" w:rsidP="00366ED6">
      <w:pPr>
        <w:ind w:left="882"/>
        <w:jc w:val="both"/>
        <w:rPr>
          <w:ins w:id="120" w:author="Bich Chau" w:date="2020-08-28T17:33:00Z"/>
          <w:rFonts w:cstheme="minorHAnsi"/>
        </w:rPr>
      </w:pPr>
      <w:ins w:id="121" w:author="Bich Chau" w:date="2020-08-28T17:34:00Z">
        <w:r>
          <w:rPr>
            <w:rFonts w:cstheme="minorHAnsi"/>
          </w:rPr>
          <w:t xml:space="preserve">The same as </w:t>
        </w:r>
      </w:ins>
      <w:ins w:id="122" w:author="Bich Chau" w:date="2020-09-03T14:12:00Z">
        <w:r w:rsidR="00277621">
          <w:rPr>
            <w:rFonts w:cstheme="minorHAnsi"/>
          </w:rPr>
          <w:t xml:space="preserve">chip </w:t>
        </w:r>
      </w:ins>
      <w:ins w:id="123" w:author="Bich Chau" w:date="2020-08-28T17:34:00Z">
        <w:r>
          <w:rPr>
            <w:rFonts w:cstheme="minorHAnsi"/>
          </w:rPr>
          <w:t>contact transactions, w</w:t>
        </w:r>
      </w:ins>
      <w:ins w:id="124" w:author="Bich Chau" w:date="2020-08-28T17:33:00Z">
        <w:r>
          <w:rPr>
            <w:rFonts w:cstheme="minorHAnsi"/>
          </w:rPr>
          <w:t xml:space="preserve">hen receive RC </w:t>
        </w:r>
        <w:r w:rsidRPr="00366ED6">
          <w:rPr>
            <w:sz w:val="23"/>
            <w:szCs w:val="23"/>
          </w:rPr>
          <w:t>85</w:t>
        </w:r>
        <w:r>
          <w:rPr>
            <w:b/>
            <w:bCs/>
            <w:sz w:val="23"/>
            <w:szCs w:val="23"/>
          </w:rPr>
          <w:t xml:space="preserve"> </w:t>
        </w:r>
        <w:r>
          <w:rPr>
            <w:sz w:val="23"/>
            <w:szCs w:val="23"/>
          </w:rPr>
          <w:t>- No CVM Threshold exceeded, enter PIN (Decline)from NAPAS or internal, host will convert to response code 1A and send to POS, POS will enable fu</w:t>
        </w:r>
      </w:ins>
      <w:ins w:id="125" w:author="Bich Chau" w:date="2020-08-28T17:38:00Z">
        <w:r w:rsidR="00682835">
          <w:rPr>
            <w:sz w:val="23"/>
            <w:szCs w:val="23"/>
          </w:rPr>
          <w:t>n</w:t>
        </w:r>
      </w:ins>
      <w:ins w:id="126" w:author="Bich Chau" w:date="2020-08-28T17:33:00Z">
        <w:r>
          <w:rPr>
            <w:sz w:val="23"/>
            <w:szCs w:val="23"/>
          </w:rPr>
          <w:t>ction for PIN entering from cardholder.</w:t>
        </w:r>
      </w:ins>
    </w:p>
    <w:p w14:paraId="125A08EB" w14:textId="48370316" w:rsidR="00D7485B" w:rsidRPr="00FF4B02" w:rsidRDefault="00D7485B" w:rsidP="00D7485B">
      <w:pPr>
        <w:rPr>
          <w:rFonts w:cstheme="minorHAnsi"/>
        </w:rPr>
      </w:pPr>
    </w:p>
    <w:p w14:paraId="67502946" w14:textId="13D780DB" w:rsidR="00D450A4" w:rsidRDefault="00D450A4" w:rsidP="00A86E43">
      <w:pPr>
        <w:pStyle w:val="ListParagraph"/>
        <w:numPr>
          <w:ilvl w:val="0"/>
          <w:numId w:val="0"/>
        </w:numPr>
        <w:ind w:left="1962"/>
        <w:jc w:val="both"/>
      </w:pPr>
    </w:p>
    <w:p w14:paraId="23CDC184" w14:textId="77777777" w:rsidR="00D450A4" w:rsidRDefault="00D450A4" w:rsidP="00EC12FC">
      <w:pPr>
        <w:jc w:val="both"/>
      </w:pPr>
    </w:p>
    <w:p w14:paraId="7FC90028" w14:textId="77777777" w:rsidR="00EC12FC" w:rsidRDefault="00EC12FC" w:rsidP="00EC12FC">
      <w:pPr>
        <w:pStyle w:val="Heading3"/>
      </w:pPr>
      <w:bookmarkStart w:id="127" w:name="_Toc48656876"/>
      <w:r>
        <w:t>Technical Details</w:t>
      </w:r>
      <w:bookmarkEnd w:id="127"/>
    </w:p>
    <w:p w14:paraId="1D5CF8FC" w14:textId="6B621F69" w:rsidR="00EC12FC" w:rsidRDefault="0081077E" w:rsidP="000F0AD8">
      <w:pPr>
        <w:ind w:firstLine="187"/>
        <w:jc w:val="both"/>
      </w:pPr>
      <w:r>
        <w:t>WAY4 will support to configure all necessary parameter for POS EMV contactless transaction</w:t>
      </w:r>
      <w:r w:rsidR="000F0AD8">
        <w:t>.</w:t>
      </w:r>
    </w:p>
    <w:p w14:paraId="1B544069" w14:textId="027FC97F" w:rsidR="00B55EE9" w:rsidRDefault="00B55EE9" w:rsidP="000F0AD8">
      <w:pPr>
        <w:ind w:firstLine="187"/>
        <w:jc w:val="both"/>
      </w:pPr>
    </w:p>
    <w:p w14:paraId="7CBFC98B" w14:textId="128C02DA" w:rsidR="00DA5456" w:rsidRDefault="00DA5456" w:rsidP="00DA5456">
      <w:pPr>
        <w:pStyle w:val="Heading1Numbered"/>
      </w:pPr>
      <w:bookmarkStart w:id="128" w:name="_Toc48656877"/>
      <w:r>
        <w:lastRenderedPageBreak/>
        <w:t>NAPAS Certification</w:t>
      </w:r>
      <w:bookmarkEnd w:id="128"/>
    </w:p>
    <w:p w14:paraId="64A3E77C" w14:textId="41609B01" w:rsidR="00DA5456" w:rsidRPr="002B0CB7" w:rsidRDefault="00DA5456" w:rsidP="00DA5456">
      <w:pPr>
        <w:pStyle w:val="Heading2"/>
        <w:rPr>
          <w:lang w:val="en-US"/>
        </w:rPr>
      </w:pPr>
      <w:bookmarkStart w:id="129" w:name="_Toc48656878"/>
      <w:r>
        <w:rPr>
          <w:lang w:val="en-US"/>
        </w:rPr>
        <w:t>Introduction</w:t>
      </w:r>
      <w:bookmarkEnd w:id="129"/>
    </w:p>
    <w:p w14:paraId="7EF461FA" w14:textId="1136380F" w:rsidR="00DA5456" w:rsidRDefault="00DA5456" w:rsidP="00DA5456">
      <w:pPr>
        <w:pStyle w:val="Heading3"/>
      </w:pPr>
      <w:bookmarkStart w:id="130" w:name="_Toc48656879"/>
      <w:r>
        <w:t>Host Certification</w:t>
      </w:r>
      <w:bookmarkEnd w:id="130"/>
    </w:p>
    <w:p w14:paraId="5DAC81CE" w14:textId="4BB8F965" w:rsidR="00DA5456" w:rsidRPr="00FF4B02" w:rsidRDefault="00DA5456" w:rsidP="00DA5456">
      <w:pPr>
        <w:rPr>
          <w:rFonts w:cstheme="minorHAnsi"/>
        </w:rPr>
      </w:pPr>
      <w:r w:rsidRPr="00FF4B02">
        <w:rPr>
          <w:rFonts w:cstheme="minorHAnsi"/>
          <w:noProof/>
          <w:lang w:eastAsia="en-US"/>
        </w:rPr>
        <w:drawing>
          <wp:anchor distT="0" distB="0" distL="114300" distR="114300" simplePos="0" relativeHeight="251669504" behindDoc="0" locked="0" layoutInCell="1" allowOverlap="1" wp14:anchorId="79493D96" wp14:editId="1CE92978">
            <wp:simplePos x="0" y="0"/>
            <wp:positionH relativeFrom="column">
              <wp:posOffset>333375</wp:posOffset>
            </wp:positionH>
            <wp:positionV relativeFrom="paragraph">
              <wp:posOffset>336640</wp:posOffset>
            </wp:positionV>
            <wp:extent cx="5939790" cy="2800985"/>
            <wp:effectExtent l="0" t="0" r="381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39790" cy="2800985"/>
                    </a:xfrm>
                    <a:prstGeom prst="rect">
                      <a:avLst/>
                    </a:prstGeom>
                  </pic:spPr>
                </pic:pic>
              </a:graphicData>
            </a:graphic>
            <wp14:sizeRelH relativeFrom="page">
              <wp14:pctWidth>0</wp14:pctWidth>
            </wp14:sizeRelH>
            <wp14:sizeRelV relativeFrom="page">
              <wp14:pctHeight>0</wp14:pctHeight>
            </wp14:sizeRelV>
          </wp:anchor>
        </w:drawing>
      </w:r>
      <w:r w:rsidRPr="00FF4B02">
        <w:rPr>
          <w:rFonts w:cstheme="minorHAnsi"/>
        </w:rPr>
        <w:t>The connection diagram for ACQ host certification:</w:t>
      </w:r>
    </w:p>
    <w:p w14:paraId="005F9D2C" w14:textId="1FC7B6B5" w:rsidR="00DA5456" w:rsidRPr="00CD676A" w:rsidRDefault="00DA5456" w:rsidP="00DA5456">
      <w:pPr>
        <w:rPr>
          <w:rFonts w:cstheme="minorHAnsi"/>
          <w:color w:val="000000"/>
          <w:szCs w:val="20"/>
        </w:rPr>
      </w:pPr>
    </w:p>
    <w:p w14:paraId="74F9E80C" w14:textId="77777777" w:rsidR="00C52D3E" w:rsidRDefault="00C52D3E">
      <w:pPr>
        <w:spacing w:after="0" w:line="240" w:lineRule="auto"/>
        <w:ind w:left="0"/>
        <w:rPr>
          <w:rFonts w:eastAsia="Times New Roman" w:cs="Times New Roman"/>
          <w:b/>
          <w:bCs/>
          <w:sz w:val="32"/>
          <w:szCs w:val="26"/>
        </w:rPr>
      </w:pPr>
      <w:r>
        <w:br w:type="page"/>
      </w:r>
    </w:p>
    <w:p w14:paraId="632DC5D4" w14:textId="34B092BB" w:rsidR="00DA5456" w:rsidRPr="00DA5456" w:rsidRDefault="00DA5456" w:rsidP="00DA5456">
      <w:pPr>
        <w:pStyle w:val="Heading2"/>
        <w:rPr>
          <w:lang w:val="en-US"/>
        </w:rPr>
      </w:pPr>
      <w:bookmarkStart w:id="131" w:name="_Toc48656880"/>
      <w:r w:rsidRPr="00EF26B0">
        <w:rPr>
          <w:lang w:val="en-US"/>
        </w:rPr>
        <w:lastRenderedPageBreak/>
        <w:t>REQ</w:t>
      </w:r>
      <w:r>
        <w:rPr>
          <w:lang w:val="en-US"/>
        </w:rPr>
        <w:t>C</w:t>
      </w:r>
      <w:r w:rsidRPr="00EF26B0">
        <w:rPr>
          <w:lang w:val="en-US"/>
        </w:rPr>
        <w:t>00</w:t>
      </w:r>
      <w:r>
        <w:rPr>
          <w:lang w:val="en-US"/>
        </w:rPr>
        <w:t>6</w:t>
      </w:r>
      <w:r w:rsidRPr="00EF26B0">
        <w:rPr>
          <w:lang w:val="en-US"/>
        </w:rPr>
        <w:t>.</w:t>
      </w:r>
      <w:r>
        <w:rPr>
          <w:lang w:val="en-US"/>
        </w:rPr>
        <w:t xml:space="preserve"> </w:t>
      </w:r>
      <w:r w:rsidRPr="00DA5456">
        <w:rPr>
          <w:lang w:val="en-US"/>
        </w:rPr>
        <w:t>Host Certification</w:t>
      </w:r>
      <w:bookmarkEnd w:id="131"/>
    </w:p>
    <w:p w14:paraId="2B46A4EF" w14:textId="77777777" w:rsidR="00DA5456" w:rsidRDefault="00DA5456" w:rsidP="00DA5456">
      <w:pPr>
        <w:pStyle w:val="Heading3"/>
      </w:pPr>
      <w:bookmarkStart w:id="132" w:name="_Toc48656881"/>
      <w:r>
        <w:t>Business Requirement</w:t>
      </w:r>
      <w:bookmarkEnd w:id="132"/>
    </w:p>
    <w:p w14:paraId="50321C58" w14:textId="77777777" w:rsidR="00DA5456" w:rsidRDefault="00DA5456" w:rsidP="00DA5456">
      <w:pPr>
        <w:spacing w:after="0" w:line="240" w:lineRule="auto"/>
        <w:ind w:left="709"/>
        <w:jc w:val="both"/>
        <w:rPr>
          <w:rFonts w:cstheme="minorHAnsi"/>
          <w:b/>
          <w:color w:val="000000"/>
          <w:szCs w:val="20"/>
        </w:rPr>
      </w:pPr>
    </w:p>
    <w:p w14:paraId="6E0B3F4A" w14:textId="77777777" w:rsidR="00DA5456" w:rsidRPr="00191EB1" w:rsidRDefault="00DA5456" w:rsidP="00191EB1">
      <w:pPr>
        <w:jc w:val="both"/>
        <w:rPr>
          <w:rFonts w:cstheme="minorHAnsi"/>
        </w:rPr>
      </w:pPr>
      <w:r w:rsidRPr="00191EB1">
        <w:rPr>
          <w:rFonts w:cstheme="minorHAnsi"/>
        </w:rPr>
        <w:t>NAPAS VCCS ACQ host certification has connection diagram as above and the process is same with NIV of MasterCard.</w:t>
      </w:r>
    </w:p>
    <w:p w14:paraId="4087DB97" w14:textId="77777777" w:rsidR="00DA5456" w:rsidRPr="00191EB1" w:rsidRDefault="00DA5456" w:rsidP="00191EB1">
      <w:pPr>
        <w:jc w:val="both"/>
        <w:rPr>
          <w:rFonts w:cstheme="minorHAnsi"/>
        </w:rPr>
      </w:pPr>
      <w:r w:rsidRPr="00191EB1">
        <w:rPr>
          <w:rFonts w:cstheme="minorHAnsi"/>
        </w:rPr>
        <w:t>Although the System Under Test (SUT) is the messaging interface between Acquirer Host and Network Host, to ensure the messaging context and content, the Acquirer should prepare an Acquirer an Acceptance Device which is already approved for generating the transactions.</w:t>
      </w:r>
    </w:p>
    <w:p w14:paraId="4C6365AE" w14:textId="77777777" w:rsidR="00DA5456" w:rsidRDefault="00DA5456" w:rsidP="00DA5456">
      <w:pPr>
        <w:jc w:val="both"/>
      </w:pPr>
    </w:p>
    <w:p w14:paraId="1C409450" w14:textId="77777777" w:rsidR="00DA5456" w:rsidRDefault="00DA5456" w:rsidP="00DA5456">
      <w:pPr>
        <w:pStyle w:val="Heading3"/>
        <w:numPr>
          <w:ilvl w:val="2"/>
          <w:numId w:val="42"/>
        </w:numPr>
      </w:pPr>
      <w:bookmarkStart w:id="133" w:name="_Toc48656882"/>
      <w:r>
        <w:t>Technical Details</w:t>
      </w:r>
      <w:bookmarkEnd w:id="133"/>
    </w:p>
    <w:p w14:paraId="44B517FE" w14:textId="0457DE6E" w:rsidR="00054A3A" w:rsidRPr="00191EB1" w:rsidRDefault="00054A3A" w:rsidP="00054A3A">
      <w:pPr>
        <w:jc w:val="both"/>
        <w:rPr>
          <w:rFonts w:cstheme="minorHAnsi"/>
        </w:rPr>
      </w:pPr>
      <w:r w:rsidRPr="00191EB1">
        <w:rPr>
          <w:rFonts w:cstheme="minorHAnsi"/>
        </w:rPr>
        <w:t xml:space="preserve">Because NAPAS is using SUT for test directly with Bank so don’t have offline testing, </w:t>
      </w:r>
      <w:proofErr w:type="spellStart"/>
      <w:r w:rsidRPr="00191EB1">
        <w:rPr>
          <w:rFonts w:cstheme="minorHAnsi"/>
        </w:rPr>
        <w:t>Openway</w:t>
      </w:r>
      <w:proofErr w:type="spellEnd"/>
      <w:r w:rsidRPr="00191EB1">
        <w:rPr>
          <w:rFonts w:cstheme="minorHAnsi"/>
        </w:rPr>
        <w:t xml:space="preserve"> will on-behalf Bank process host certification.</w:t>
      </w:r>
    </w:p>
    <w:p w14:paraId="74867B34" w14:textId="7D4E8DEA" w:rsidR="00DA5456" w:rsidRDefault="00DA5456" w:rsidP="00DA5456">
      <w:pPr>
        <w:ind w:firstLine="187"/>
        <w:jc w:val="both"/>
      </w:pPr>
    </w:p>
    <w:p w14:paraId="7CE7E723" w14:textId="55A2F010" w:rsidR="00DA5456" w:rsidRDefault="00DA5456" w:rsidP="00DA5456">
      <w:pPr>
        <w:spacing w:after="0" w:line="240" w:lineRule="auto"/>
        <w:ind w:left="0"/>
        <w:rPr>
          <w:rFonts w:eastAsia="Times New Roman" w:cs="Times New Roman"/>
          <w:b/>
          <w:bCs/>
          <w:sz w:val="32"/>
          <w:szCs w:val="26"/>
        </w:rPr>
      </w:pPr>
    </w:p>
    <w:p w14:paraId="6F5D6E0C" w14:textId="77777777" w:rsidR="00054A3A" w:rsidRDefault="00054A3A">
      <w:pPr>
        <w:spacing w:after="0" w:line="240" w:lineRule="auto"/>
        <w:ind w:left="0"/>
        <w:rPr>
          <w:rFonts w:eastAsia="Times New Roman" w:cs="Times New Roman"/>
          <w:b/>
          <w:bCs/>
          <w:sz w:val="32"/>
          <w:szCs w:val="26"/>
        </w:rPr>
      </w:pPr>
      <w:r>
        <w:br w:type="page"/>
      </w:r>
    </w:p>
    <w:p w14:paraId="7EC04B1D" w14:textId="48B1FDAB" w:rsidR="00054A3A" w:rsidRPr="00DA5456" w:rsidRDefault="00054A3A" w:rsidP="00054A3A">
      <w:pPr>
        <w:pStyle w:val="Heading2"/>
        <w:rPr>
          <w:lang w:val="en-US"/>
        </w:rPr>
      </w:pPr>
      <w:bookmarkStart w:id="134" w:name="_Toc48656883"/>
      <w:r w:rsidRPr="00EF26B0">
        <w:rPr>
          <w:lang w:val="en-US"/>
        </w:rPr>
        <w:lastRenderedPageBreak/>
        <w:t>REQ</w:t>
      </w:r>
      <w:r>
        <w:rPr>
          <w:lang w:val="en-US"/>
        </w:rPr>
        <w:t>C</w:t>
      </w:r>
      <w:r w:rsidRPr="00EF26B0">
        <w:rPr>
          <w:lang w:val="en-US"/>
        </w:rPr>
        <w:t>00</w:t>
      </w:r>
      <w:r>
        <w:rPr>
          <w:lang w:val="en-US"/>
        </w:rPr>
        <w:t>7</w:t>
      </w:r>
      <w:r w:rsidRPr="00EF26B0">
        <w:rPr>
          <w:lang w:val="en-US"/>
        </w:rPr>
        <w:t>.</w:t>
      </w:r>
      <w:r>
        <w:rPr>
          <w:lang w:val="en-US"/>
        </w:rPr>
        <w:t xml:space="preserve"> Device</w:t>
      </w:r>
      <w:r w:rsidRPr="00DA5456">
        <w:rPr>
          <w:lang w:val="en-US"/>
        </w:rPr>
        <w:t xml:space="preserve"> Certification</w:t>
      </w:r>
      <w:bookmarkEnd w:id="134"/>
    </w:p>
    <w:p w14:paraId="320E9602" w14:textId="77777777" w:rsidR="00054A3A" w:rsidRDefault="00054A3A" w:rsidP="00054A3A">
      <w:pPr>
        <w:pStyle w:val="Heading3"/>
      </w:pPr>
      <w:bookmarkStart w:id="135" w:name="_Toc48656884"/>
      <w:r>
        <w:t>Business Requirement</w:t>
      </w:r>
      <w:bookmarkEnd w:id="135"/>
    </w:p>
    <w:p w14:paraId="749D8671" w14:textId="77777777" w:rsidR="00054A3A" w:rsidRDefault="00054A3A" w:rsidP="00054A3A">
      <w:pPr>
        <w:spacing w:after="0" w:line="240" w:lineRule="auto"/>
        <w:ind w:left="709"/>
        <w:jc w:val="both"/>
        <w:rPr>
          <w:rFonts w:cstheme="minorHAnsi"/>
          <w:b/>
          <w:color w:val="000000"/>
          <w:szCs w:val="20"/>
        </w:rPr>
      </w:pPr>
    </w:p>
    <w:p w14:paraId="119D4B14" w14:textId="1020C3AC" w:rsidR="00054A3A" w:rsidRDefault="00054A3A" w:rsidP="00054A3A">
      <w:pPr>
        <w:jc w:val="both"/>
        <w:rPr>
          <w:rFonts w:cstheme="minorHAnsi"/>
        </w:rPr>
      </w:pPr>
      <w:r w:rsidRPr="00FF4B02">
        <w:rPr>
          <w:rFonts w:cstheme="minorHAnsi"/>
        </w:rPr>
        <w:t xml:space="preserve">The connection for certify is same as above (the process as MasterCard’s MTIP or VISA’s ADVT), Device certification will be process by Device vendor. </w:t>
      </w:r>
    </w:p>
    <w:p w14:paraId="53FF650A" w14:textId="0F7A136C" w:rsidR="009C00D6" w:rsidRDefault="00366ED6" w:rsidP="00054A3A">
      <w:pPr>
        <w:jc w:val="both"/>
        <w:rPr>
          <w:ins w:id="136" w:author="Quan Minh" w:date="2020-08-28T17:41:00Z"/>
          <w:rFonts w:cstheme="minorHAnsi"/>
        </w:rPr>
      </w:pPr>
      <w:ins w:id="137" w:author="Bich Chau" w:date="2020-08-28T17:34:00Z">
        <w:r>
          <w:rPr>
            <w:rFonts w:cstheme="minorHAnsi"/>
          </w:rPr>
          <w:t xml:space="preserve">For </w:t>
        </w:r>
      </w:ins>
      <w:r w:rsidR="009C00D6" w:rsidRPr="00366ED6">
        <w:rPr>
          <w:rFonts w:cstheme="minorHAnsi"/>
        </w:rPr>
        <w:t xml:space="preserve">POS: </w:t>
      </w:r>
      <w:ins w:id="138" w:author="Bich Chau" w:date="2020-08-28T17:34:00Z">
        <w:r>
          <w:rPr>
            <w:rFonts w:cstheme="minorHAnsi"/>
          </w:rPr>
          <w:t xml:space="preserve">bank will </w:t>
        </w:r>
      </w:ins>
      <w:ins w:id="139" w:author="Bich Chau" w:date="2020-08-28T17:35:00Z">
        <w:r>
          <w:rPr>
            <w:rFonts w:cstheme="minorHAnsi"/>
          </w:rPr>
          <w:t>apply testing</w:t>
        </w:r>
      </w:ins>
      <w:ins w:id="140" w:author="Bich Chau" w:date="2020-08-28T17:34:00Z">
        <w:r>
          <w:rPr>
            <w:rFonts w:cstheme="minorHAnsi"/>
          </w:rPr>
          <w:t xml:space="preserve"> </w:t>
        </w:r>
      </w:ins>
      <w:ins w:id="141" w:author="Bich Chau" w:date="2020-08-28T17:35:00Z">
        <w:r>
          <w:rPr>
            <w:rFonts w:cstheme="minorHAnsi"/>
          </w:rPr>
          <w:t xml:space="preserve">with 2 POS vendor: </w:t>
        </w:r>
      </w:ins>
      <w:r w:rsidR="009C00D6" w:rsidRPr="00366ED6">
        <w:rPr>
          <w:rFonts w:cstheme="minorHAnsi"/>
        </w:rPr>
        <w:t>Pax (S80,S90)</w:t>
      </w:r>
      <w:ins w:id="142" w:author="Bich Chau" w:date="2020-08-28T17:35:00Z">
        <w:r>
          <w:rPr>
            <w:rFonts w:cstheme="minorHAnsi"/>
          </w:rPr>
          <w:t xml:space="preserve"> and</w:t>
        </w:r>
      </w:ins>
      <w:ins w:id="143" w:author="Bich Chau" w:date="2020-09-03T14:11:00Z">
        <w:r w:rsidR="008A55B6">
          <w:rPr>
            <w:rFonts w:cstheme="minorHAnsi"/>
          </w:rPr>
          <w:t xml:space="preserve"> </w:t>
        </w:r>
      </w:ins>
      <w:del w:id="144" w:author="Bich Chau" w:date="2020-08-28T17:35:00Z">
        <w:r w:rsidR="009C00D6" w:rsidRPr="00366ED6" w:rsidDel="00366ED6">
          <w:rPr>
            <w:rFonts w:cstheme="minorHAnsi"/>
          </w:rPr>
          <w:delText xml:space="preserve">, </w:delText>
        </w:r>
      </w:del>
      <w:proofErr w:type="spellStart"/>
      <w:r w:rsidR="009C00D6" w:rsidRPr="00366ED6">
        <w:rPr>
          <w:rFonts w:cstheme="minorHAnsi"/>
        </w:rPr>
        <w:t>Igenico</w:t>
      </w:r>
      <w:proofErr w:type="spellEnd"/>
      <w:r w:rsidR="009C00D6" w:rsidRPr="00366ED6">
        <w:rPr>
          <w:rFonts w:cstheme="minorHAnsi"/>
        </w:rPr>
        <w:t xml:space="preserve"> (Move2500)</w:t>
      </w:r>
    </w:p>
    <w:p w14:paraId="64CBE772" w14:textId="6D9836FF" w:rsidR="00B061EA" w:rsidRPr="00B061EA" w:rsidRDefault="00B061EA" w:rsidP="00054A3A">
      <w:pPr>
        <w:jc w:val="both"/>
        <w:rPr>
          <w:rFonts w:ascii="Calibri" w:hAnsi="Calibri" w:cs="Calibri"/>
        </w:rPr>
      </w:pPr>
      <w:ins w:id="145" w:author="Quan Minh" w:date="2020-08-28T17:41:00Z">
        <w:r>
          <w:rPr>
            <w:rFonts w:cstheme="minorHAnsi"/>
          </w:rPr>
          <w:t>F</w:t>
        </w:r>
      </w:ins>
      <w:ins w:id="146" w:author="Quan Minh" w:date="2020-08-28T17:42:00Z">
        <w:r>
          <w:rPr>
            <w:rFonts w:cstheme="minorHAnsi"/>
          </w:rPr>
          <w:t xml:space="preserve">or ATM: </w:t>
        </w:r>
        <w:r w:rsidRPr="00B061EA">
          <w:rPr>
            <w:rFonts w:cstheme="minorHAnsi"/>
          </w:rPr>
          <w:t>bank will apply testing with 2 POS vendor</w:t>
        </w:r>
        <w:r>
          <w:rPr>
            <w:rFonts w:cstheme="minorHAnsi"/>
          </w:rPr>
          <w:t xml:space="preserve">: </w:t>
        </w:r>
      </w:ins>
      <w:ins w:id="147" w:author="Quan Minh" w:date="2020-08-28T17:43:00Z">
        <w:r w:rsidRPr="00B061EA">
          <w:rPr>
            <w:rFonts w:cstheme="minorHAnsi"/>
          </w:rPr>
          <w:t>Diebold (</w:t>
        </w:r>
        <w:proofErr w:type="spellStart"/>
        <w:r w:rsidRPr="00B061EA">
          <w:rPr>
            <w:rFonts w:cstheme="minorHAnsi"/>
          </w:rPr>
          <w:t>procash</w:t>
        </w:r>
        <w:proofErr w:type="spellEnd"/>
        <w:r w:rsidRPr="00B061EA">
          <w:rPr>
            <w:rFonts w:cstheme="minorHAnsi"/>
          </w:rPr>
          <w:t xml:space="preserve">, </w:t>
        </w:r>
        <w:proofErr w:type="spellStart"/>
        <w:r w:rsidRPr="00B061EA">
          <w:rPr>
            <w:rFonts w:cstheme="minorHAnsi"/>
          </w:rPr>
          <w:t>apt</w:t>
        </w:r>
      </w:ins>
      <w:ins w:id="148" w:author="Quan Minh" w:date="2020-08-28T17:44:00Z">
        <w:r>
          <w:rPr>
            <w:rFonts w:cstheme="minorHAnsi"/>
          </w:rPr>
          <w:t>i</w:t>
        </w:r>
      </w:ins>
      <w:ins w:id="149" w:author="Quan Minh" w:date="2020-08-28T17:43:00Z">
        <w:r w:rsidRPr="00B061EA">
          <w:rPr>
            <w:rFonts w:cstheme="minorHAnsi"/>
          </w:rPr>
          <w:t>va</w:t>
        </w:r>
        <w:proofErr w:type="spellEnd"/>
        <w:r w:rsidRPr="00B061EA">
          <w:rPr>
            <w:rFonts w:cstheme="minorHAnsi"/>
          </w:rPr>
          <w:t>), NCR(SS22E).</w:t>
        </w:r>
      </w:ins>
    </w:p>
    <w:p w14:paraId="4C4BCDBD" w14:textId="77777777" w:rsidR="00054A3A" w:rsidRDefault="00054A3A" w:rsidP="00054A3A">
      <w:pPr>
        <w:jc w:val="both"/>
      </w:pPr>
    </w:p>
    <w:p w14:paraId="1320BADB" w14:textId="77777777" w:rsidR="00054A3A" w:rsidRDefault="00054A3A" w:rsidP="00054A3A">
      <w:pPr>
        <w:pStyle w:val="Heading3"/>
        <w:numPr>
          <w:ilvl w:val="2"/>
          <w:numId w:val="42"/>
        </w:numPr>
      </w:pPr>
      <w:bookmarkStart w:id="150" w:name="_Toc48656885"/>
      <w:r>
        <w:t>Technical Details</w:t>
      </w:r>
      <w:bookmarkEnd w:id="150"/>
    </w:p>
    <w:p w14:paraId="2E762AC3" w14:textId="4573E309" w:rsidR="00054A3A" w:rsidRPr="00FF4B02" w:rsidRDefault="00054A3A" w:rsidP="00054A3A">
      <w:pPr>
        <w:jc w:val="both"/>
        <w:rPr>
          <w:rFonts w:cstheme="minorHAnsi"/>
        </w:rPr>
      </w:pPr>
      <w:r w:rsidRPr="00FF4B02">
        <w:rPr>
          <w:rFonts w:cstheme="minorHAnsi"/>
        </w:rPr>
        <w:t>Open</w:t>
      </w:r>
      <w:r w:rsidR="003C232A">
        <w:rPr>
          <w:rFonts w:cstheme="minorHAnsi"/>
        </w:rPr>
        <w:t>W</w:t>
      </w:r>
      <w:r w:rsidRPr="00FF4B02">
        <w:rPr>
          <w:rFonts w:cstheme="minorHAnsi"/>
        </w:rPr>
        <w:t>ay will upgrade ATM configuration support accept NAPAS EMV Card, after that ATM vendor can process ATM certification.</w:t>
      </w:r>
    </w:p>
    <w:p w14:paraId="065339EF" w14:textId="047EAC4D" w:rsidR="00054A3A" w:rsidRPr="00191EB1" w:rsidRDefault="00054A3A" w:rsidP="00054A3A">
      <w:pPr>
        <w:jc w:val="both"/>
        <w:rPr>
          <w:rFonts w:cstheme="minorHAnsi"/>
        </w:rPr>
      </w:pPr>
      <w:r w:rsidRPr="00FF4B02">
        <w:rPr>
          <w:rFonts w:cstheme="minorHAnsi"/>
        </w:rPr>
        <w:t>Open</w:t>
      </w:r>
      <w:r w:rsidR="003C232A">
        <w:rPr>
          <w:rFonts w:cstheme="minorHAnsi"/>
        </w:rPr>
        <w:t>W</w:t>
      </w:r>
      <w:r w:rsidRPr="00FF4B02">
        <w:rPr>
          <w:rFonts w:cstheme="minorHAnsi"/>
        </w:rPr>
        <w:t xml:space="preserve">ay </w:t>
      </w:r>
      <w:r w:rsidRPr="008A55B6">
        <w:rPr>
          <w:rFonts w:cstheme="minorHAnsi"/>
        </w:rPr>
        <w:t xml:space="preserve">will support POS </w:t>
      </w:r>
      <w:r w:rsidRPr="008A55B6">
        <w:rPr>
          <w:rFonts w:cstheme="minorHAnsi"/>
          <w:lang w:val="vi-VN"/>
        </w:rPr>
        <w:t xml:space="preserve">and ATM </w:t>
      </w:r>
      <w:r w:rsidRPr="008A55B6">
        <w:rPr>
          <w:rFonts w:cstheme="minorHAnsi"/>
        </w:rPr>
        <w:t>vendor</w:t>
      </w:r>
      <w:r w:rsidRPr="00FF4B02">
        <w:rPr>
          <w:rFonts w:cstheme="minorHAnsi"/>
        </w:rPr>
        <w:t xml:space="preserve"> </w:t>
      </w:r>
      <w:ins w:id="151" w:author="Bich Chau" w:date="2020-08-28T17:36:00Z">
        <w:r w:rsidR="00366ED6">
          <w:rPr>
            <w:rFonts w:cstheme="minorHAnsi"/>
          </w:rPr>
          <w:t xml:space="preserve">(as listing above) </w:t>
        </w:r>
      </w:ins>
      <w:r w:rsidRPr="00FF4B02">
        <w:rPr>
          <w:rFonts w:cstheme="minorHAnsi"/>
        </w:rPr>
        <w:t xml:space="preserve">troubleshot issuer at appear in </w:t>
      </w:r>
      <w:r w:rsidR="00096CD8">
        <w:rPr>
          <w:rFonts w:cstheme="minorHAnsi"/>
        </w:rPr>
        <w:t>O</w:t>
      </w:r>
      <w:r w:rsidRPr="00FF4B02">
        <w:rPr>
          <w:rFonts w:cstheme="minorHAnsi"/>
        </w:rPr>
        <w:t>pen</w:t>
      </w:r>
      <w:r w:rsidR="00096CD8">
        <w:rPr>
          <w:rFonts w:cstheme="minorHAnsi"/>
        </w:rPr>
        <w:t>W</w:t>
      </w:r>
      <w:r w:rsidRPr="00FF4B02">
        <w:rPr>
          <w:rFonts w:cstheme="minorHAnsi"/>
        </w:rPr>
        <w:t xml:space="preserve">ay system and specification (in case POS vendor using </w:t>
      </w:r>
      <w:proofErr w:type="spellStart"/>
      <w:r w:rsidRPr="00FF4B02">
        <w:rPr>
          <w:rFonts w:cstheme="minorHAnsi"/>
        </w:rPr>
        <w:t>Openway</w:t>
      </w:r>
      <w:proofErr w:type="spellEnd"/>
      <w:r w:rsidRPr="00FF4B02">
        <w:rPr>
          <w:rFonts w:cstheme="minorHAnsi"/>
        </w:rPr>
        <w:t xml:space="preserve"> POS spec)</w:t>
      </w:r>
      <w:r w:rsidRPr="00191EB1">
        <w:rPr>
          <w:rFonts w:cstheme="minorHAnsi"/>
        </w:rPr>
        <w:t>.</w:t>
      </w:r>
    </w:p>
    <w:p w14:paraId="66E07E69" w14:textId="0CC95729" w:rsidR="00C52D3E" w:rsidRDefault="00C52D3E" w:rsidP="00DA5456">
      <w:pPr>
        <w:spacing w:after="0" w:line="240" w:lineRule="auto"/>
        <w:ind w:left="0"/>
        <w:rPr>
          <w:rFonts w:eastAsia="Times New Roman" w:cs="Times New Roman"/>
          <w:b/>
          <w:bCs/>
          <w:sz w:val="32"/>
          <w:szCs w:val="26"/>
        </w:rPr>
      </w:pPr>
    </w:p>
    <w:p w14:paraId="35D49685" w14:textId="77777777" w:rsidR="005F6D40" w:rsidRDefault="005F6D40">
      <w:pPr>
        <w:spacing w:after="0" w:line="240" w:lineRule="auto"/>
        <w:ind w:left="0"/>
        <w:rPr>
          <w:rFonts w:eastAsia="Times New Roman" w:cs="Times New Roman"/>
          <w:b/>
          <w:bCs/>
          <w:sz w:val="32"/>
          <w:szCs w:val="26"/>
        </w:rPr>
      </w:pPr>
      <w:r>
        <w:br w:type="page"/>
      </w:r>
    </w:p>
    <w:p w14:paraId="01C3C29C" w14:textId="6B6FA9DE" w:rsidR="005F6D40" w:rsidRPr="00DA5456" w:rsidRDefault="005F6D40" w:rsidP="005F6D40">
      <w:pPr>
        <w:pStyle w:val="Heading2"/>
        <w:rPr>
          <w:lang w:val="en-US"/>
        </w:rPr>
      </w:pPr>
      <w:bookmarkStart w:id="152" w:name="_Toc48656886"/>
      <w:r w:rsidRPr="00EF26B0">
        <w:rPr>
          <w:lang w:val="en-US"/>
        </w:rPr>
        <w:lastRenderedPageBreak/>
        <w:t>REQ</w:t>
      </w:r>
      <w:r>
        <w:rPr>
          <w:lang w:val="en-US"/>
        </w:rPr>
        <w:t>C</w:t>
      </w:r>
      <w:r w:rsidRPr="00EF26B0">
        <w:rPr>
          <w:lang w:val="en-US"/>
        </w:rPr>
        <w:t>00</w:t>
      </w:r>
      <w:r>
        <w:rPr>
          <w:lang w:val="en-US"/>
        </w:rPr>
        <w:t>8</w:t>
      </w:r>
      <w:r w:rsidRPr="00EF26B0">
        <w:rPr>
          <w:lang w:val="en-US"/>
        </w:rPr>
        <w:t>.</w:t>
      </w:r>
      <w:r>
        <w:rPr>
          <w:lang w:val="en-US"/>
        </w:rPr>
        <w:t xml:space="preserve"> NAPAS Interface</w:t>
      </w:r>
      <w:bookmarkEnd w:id="152"/>
    </w:p>
    <w:p w14:paraId="4E0D7C04" w14:textId="77777777" w:rsidR="005F6D40" w:rsidRDefault="005F6D40" w:rsidP="005F6D40">
      <w:pPr>
        <w:pStyle w:val="Heading3"/>
      </w:pPr>
      <w:bookmarkStart w:id="153" w:name="_Toc48656887"/>
      <w:r>
        <w:t>Business Requirement</w:t>
      </w:r>
      <w:bookmarkEnd w:id="153"/>
    </w:p>
    <w:p w14:paraId="765B78C6" w14:textId="77777777" w:rsidR="005F6D40" w:rsidRDefault="005F6D40" w:rsidP="005F6D40">
      <w:pPr>
        <w:spacing w:after="0" w:line="240" w:lineRule="auto"/>
        <w:ind w:left="709"/>
        <w:jc w:val="both"/>
        <w:rPr>
          <w:rFonts w:cstheme="minorHAnsi"/>
          <w:b/>
          <w:color w:val="000000"/>
          <w:szCs w:val="20"/>
        </w:rPr>
      </w:pPr>
    </w:p>
    <w:p w14:paraId="2E35342C" w14:textId="5A6E4B58" w:rsidR="005F6D40" w:rsidRPr="00FF4B02" w:rsidRDefault="005F6D40" w:rsidP="005F6D40">
      <w:pPr>
        <w:jc w:val="both"/>
        <w:rPr>
          <w:rFonts w:cstheme="minorHAnsi"/>
        </w:rPr>
      </w:pPr>
      <w:r w:rsidRPr="00FF4B02">
        <w:rPr>
          <w:rFonts w:cstheme="minorHAnsi"/>
        </w:rPr>
        <w:t xml:space="preserve">The VCCS project must be implement on New NAPAS Specification 1.0. </w:t>
      </w:r>
    </w:p>
    <w:p w14:paraId="4A1F59B8" w14:textId="77777777" w:rsidR="005F6D40" w:rsidRDefault="005F6D40" w:rsidP="005F6D40">
      <w:pPr>
        <w:jc w:val="both"/>
      </w:pPr>
    </w:p>
    <w:p w14:paraId="2FC1CA9A" w14:textId="77777777" w:rsidR="005F6D40" w:rsidRDefault="005F6D40" w:rsidP="005F6D40">
      <w:pPr>
        <w:pStyle w:val="Heading3"/>
        <w:numPr>
          <w:ilvl w:val="2"/>
          <w:numId w:val="42"/>
        </w:numPr>
      </w:pPr>
      <w:bookmarkStart w:id="154" w:name="_Toc48656888"/>
      <w:r>
        <w:t>Technical Details</w:t>
      </w:r>
      <w:bookmarkEnd w:id="154"/>
    </w:p>
    <w:p w14:paraId="10400B45" w14:textId="5B5D959F" w:rsidR="005F6D40" w:rsidRPr="00191EB1" w:rsidRDefault="005F6D40" w:rsidP="005F6D40">
      <w:pPr>
        <w:jc w:val="both"/>
        <w:rPr>
          <w:rFonts w:cstheme="minorHAnsi"/>
        </w:rPr>
      </w:pPr>
      <w:proofErr w:type="spellStart"/>
      <w:r w:rsidRPr="00FF4B02">
        <w:rPr>
          <w:rFonts w:cstheme="minorHAnsi"/>
        </w:rPr>
        <w:t>Openway</w:t>
      </w:r>
      <w:proofErr w:type="spellEnd"/>
      <w:r w:rsidRPr="00FF4B02">
        <w:rPr>
          <w:rFonts w:cstheme="minorHAnsi"/>
        </w:rPr>
        <w:t xml:space="preserve"> will upgrade </w:t>
      </w:r>
      <w:r>
        <w:rPr>
          <w:rFonts w:cstheme="minorHAnsi"/>
        </w:rPr>
        <w:t xml:space="preserve">NAPAS Interface to adapt with </w:t>
      </w:r>
      <w:r w:rsidRPr="00FF4B02">
        <w:rPr>
          <w:rFonts w:cstheme="minorHAnsi"/>
        </w:rPr>
        <w:t>New NAPAS Specification 1.0</w:t>
      </w:r>
      <w:r w:rsidRPr="00191EB1">
        <w:rPr>
          <w:rFonts w:cstheme="minorHAnsi"/>
        </w:rPr>
        <w:t>.</w:t>
      </w:r>
    </w:p>
    <w:p w14:paraId="51FACE31" w14:textId="77777777" w:rsidR="001308D1" w:rsidRDefault="001308D1" w:rsidP="000F0AD8">
      <w:pPr>
        <w:ind w:firstLine="187"/>
        <w:jc w:val="both"/>
        <w:rPr>
          <w:b/>
        </w:rPr>
      </w:pPr>
    </w:p>
    <w:p w14:paraId="2B04E156" w14:textId="5E1170E2" w:rsidR="00B36DD0" w:rsidRPr="002B0CB7" w:rsidRDefault="00BF6D7A" w:rsidP="00B36DD0">
      <w:pPr>
        <w:pStyle w:val="Heading1Numbered"/>
      </w:pPr>
      <w:bookmarkStart w:id="155" w:name="_Toc48656889"/>
      <w:r>
        <w:lastRenderedPageBreak/>
        <w:t>Re</w:t>
      </w:r>
      <w:r w:rsidR="005F6D40">
        <w:t>conciliation</w:t>
      </w:r>
      <w:bookmarkEnd w:id="155"/>
    </w:p>
    <w:p w14:paraId="7545791B" w14:textId="134F06FC" w:rsidR="00F30835" w:rsidRPr="002B0CB7" w:rsidRDefault="005F6D40" w:rsidP="00F30835">
      <w:r>
        <w:t>Bank have already got reconciliation so Bank upgrade their own reconciliation software</w:t>
      </w:r>
      <w:r w:rsidR="00F30835" w:rsidRPr="002B0CB7">
        <w:t>.</w:t>
      </w:r>
    </w:p>
    <w:sectPr w:rsidR="00F30835" w:rsidRPr="002B0CB7" w:rsidSect="00BC1245">
      <w:headerReference w:type="default" r:id="rId17"/>
      <w:footerReference w:type="default" r:id="rId18"/>
      <w:footerReference w:type="first" r:id="rId19"/>
      <w:pgSz w:w="11900" w:h="16840"/>
      <w:pgMar w:top="1560" w:right="851" w:bottom="1418" w:left="915" w:header="60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4B0DF" w14:textId="77777777" w:rsidR="00E73C5F" w:rsidRDefault="00E73C5F" w:rsidP="00A16382">
      <w:pPr>
        <w:spacing w:after="0" w:line="240" w:lineRule="auto"/>
      </w:pPr>
      <w:r>
        <w:separator/>
      </w:r>
    </w:p>
  </w:endnote>
  <w:endnote w:type="continuationSeparator" w:id="0">
    <w:p w14:paraId="629A98E7" w14:textId="77777777" w:rsidR="00E73C5F" w:rsidRDefault="00E73C5F" w:rsidP="00A1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enturyGoth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2FB61" w14:textId="3EDDCB3A" w:rsidR="00CD6E1D" w:rsidRPr="008B4A25" w:rsidRDefault="00CD6E1D" w:rsidP="002E2175">
    <w:pPr>
      <w:tabs>
        <w:tab w:val="center" w:pos="8647"/>
        <w:tab w:val="right" w:pos="9072"/>
      </w:tabs>
      <w:spacing w:before="60"/>
      <w:rPr>
        <w:b/>
        <w:bCs/>
        <w:color w:val="808080"/>
        <w:sz w:val="22"/>
        <w:szCs w:val="16"/>
      </w:rPr>
    </w:pPr>
    <w:r w:rsidRPr="0090298F">
      <w:rPr>
        <w:b/>
        <w:bCs/>
        <w:color w:val="000000"/>
        <w:sz w:val="12"/>
        <w:szCs w:val="12"/>
        <w:lang w:val="en-GB"/>
      </w:rPr>
      <w:t>OpenWay</w:t>
    </w:r>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483959">
      <w:rPr>
        <w:color w:val="0C8EDC"/>
        <w:sz w:val="16"/>
        <w:szCs w:val="12"/>
      </w:rPr>
      <w:fldChar w:fldCharType="begin"/>
    </w:r>
    <w:r w:rsidRPr="00483959">
      <w:rPr>
        <w:color w:val="0C8EDC"/>
        <w:sz w:val="16"/>
        <w:szCs w:val="12"/>
      </w:rPr>
      <w:instrText xml:space="preserve"> PAGE  \* Arabic  \* MERGEFORMAT </w:instrText>
    </w:r>
    <w:r w:rsidRPr="00483959">
      <w:rPr>
        <w:color w:val="0C8EDC"/>
        <w:sz w:val="16"/>
        <w:szCs w:val="12"/>
      </w:rPr>
      <w:fldChar w:fldCharType="separate"/>
    </w:r>
    <w:r>
      <w:rPr>
        <w:noProof/>
        <w:color w:val="0C8EDC"/>
        <w:sz w:val="16"/>
        <w:szCs w:val="12"/>
      </w:rPr>
      <w:t>3</w:t>
    </w:r>
    <w:r w:rsidRPr="00483959">
      <w:rPr>
        <w:color w:val="0C8EDC"/>
        <w:sz w:val="16"/>
        <w:szCs w:val="12"/>
      </w:rPr>
      <w:fldChar w:fldCharType="end"/>
    </w:r>
    <w:r>
      <w:rPr>
        <w:color w:val="0C8EDC"/>
        <w:sz w:val="16"/>
        <w:szCs w:val="12"/>
      </w:rPr>
      <w:t>/</w:t>
    </w:r>
    <w:fldSimple w:instr=" NUMPAGES  \* Arabic  \* MERGEFORMAT ">
      <w:r w:rsidRPr="00F539DB">
        <w:rPr>
          <w:noProof/>
          <w:color w:val="0C8EDC"/>
          <w:sz w:val="16"/>
          <w:szCs w:val="12"/>
        </w:rPr>
        <w:t>23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DBACF" w14:textId="77777777" w:rsidR="00CD6E1D" w:rsidRPr="002E2175" w:rsidRDefault="00CD6E1D" w:rsidP="002E2175">
    <w:pPr>
      <w:tabs>
        <w:tab w:val="center" w:pos="8647"/>
        <w:tab w:val="right" w:pos="9072"/>
      </w:tabs>
      <w:spacing w:before="60"/>
      <w:rPr>
        <w:b/>
        <w:bCs/>
        <w:color w:val="808080"/>
        <w:sz w:val="22"/>
        <w:szCs w:val="16"/>
      </w:rPr>
    </w:pPr>
    <w:r w:rsidRPr="0090298F">
      <w:rPr>
        <w:b/>
        <w:bCs/>
        <w:color w:val="000000"/>
        <w:sz w:val="12"/>
        <w:szCs w:val="12"/>
        <w:lang w:val="en-GB"/>
      </w:rPr>
      <w:t>OpenWay</w:t>
    </w:r>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BF22A7">
      <w:rPr>
        <w:color w:val="0C8EDC"/>
        <w:sz w:val="16"/>
        <w:szCs w:val="1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0E9C2" w14:textId="77777777" w:rsidR="00E73C5F" w:rsidRDefault="00E73C5F" w:rsidP="00A16382">
      <w:pPr>
        <w:spacing w:after="0" w:line="240" w:lineRule="auto"/>
      </w:pPr>
      <w:r>
        <w:separator/>
      </w:r>
    </w:p>
  </w:footnote>
  <w:footnote w:type="continuationSeparator" w:id="0">
    <w:p w14:paraId="68B67DD4" w14:textId="77777777" w:rsidR="00E73C5F" w:rsidRDefault="00E73C5F" w:rsidP="00A1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A4FCD" w14:textId="28038E0E" w:rsidR="00CD6E1D" w:rsidRPr="001504C8" w:rsidRDefault="00E73C5F" w:rsidP="006275C5">
    <w:pPr>
      <w:pStyle w:val="Header"/>
    </w:pPr>
    <w:sdt>
      <w:sdtPr>
        <w:alias w:val="Title"/>
        <w:tag w:val=""/>
        <w:id w:val="-1149980561"/>
        <w:dataBinding w:prefixMappings="xmlns:ns0='http://purl.org/dc/elements/1.1/' xmlns:ns1='http://schemas.openxmlformats.org/package/2006/metadata/core-properties' " w:xpath="/ns1:coreProperties[1]/ns0:title[1]" w:storeItemID="{6C3C8BC8-F283-45AE-878A-BAB7291924A1}"/>
        <w:text/>
      </w:sdtPr>
      <w:sdtEndPr/>
      <w:sdtContent>
        <w:r w:rsidR="00CD6E1D" w:rsidRPr="001504C8">
          <w:t>Discovery Report</w:t>
        </w:r>
      </w:sdtContent>
    </w:sdt>
    <w:r w:rsidR="00CD6E1D">
      <w:rPr>
        <w:noProof/>
        <w:lang w:eastAsia="en-US"/>
      </w:rPr>
      <mc:AlternateContent>
        <mc:Choice Requires="wps">
          <w:drawing>
            <wp:anchor distT="0" distB="0" distL="114297" distR="114297" simplePos="0" relativeHeight="251660288" behindDoc="0" locked="0" layoutInCell="1" allowOverlap="1" wp14:anchorId="18FADE4A" wp14:editId="6B2E74A1">
              <wp:simplePos x="0" y="0"/>
              <wp:positionH relativeFrom="column">
                <wp:posOffset>-1</wp:posOffset>
              </wp:positionH>
              <wp:positionV relativeFrom="paragraph">
                <wp:posOffset>-45720</wp:posOffset>
              </wp:positionV>
              <wp:extent cx="0" cy="662940"/>
              <wp:effectExtent l="0" t="0" r="0" b="3810"/>
              <wp:wrapNone/>
              <wp:docPr id="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6294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0FC68BB" id="Прямая соединительная линия 2" o:spid="_x0000_s1026" style="position:absolute;z-index:25166028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0,-3.6pt" to="0,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" strokeweight=".25pt">
              <o:lock v:ext="edit" shapetype="f"/>
            </v:line>
          </w:pict>
        </mc:Fallback>
      </mc:AlternateContent>
    </w:r>
    <w:r w:rsidR="00CD6E1D">
      <w:rPr>
        <w:noProof/>
        <w:lang w:eastAsia="en-US"/>
      </w:rPr>
      <w:drawing>
        <wp:anchor distT="0" distB="0" distL="114300" distR="114300" simplePos="0" relativeHeight="251656192" behindDoc="0" locked="0" layoutInCell="1" allowOverlap="1" wp14:anchorId="703D23B8" wp14:editId="749044F3">
          <wp:simplePos x="0" y="0"/>
          <wp:positionH relativeFrom="column">
            <wp:posOffset>4808855</wp:posOffset>
          </wp:positionH>
          <wp:positionV relativeFrom="paragraph">
            <wp:posOffset>82550</wp:posOffset>
          </wp:positionV>
          <wp:extent cx="1625600" cy="311150"/>
          <wp:effectExtent l="0" t="0" r="0" b="0"/>
          <wp:wrapNone/>
          <wp:docPr id="3"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5600" cy="311150"/>
                  </a:xfrm>
                  <a:prstGeom prst="rect">
                    <a:avLst/>
                  </a:prstGeom>
                  <a:noFill/>
                  <a:ln>
                    <a:noFill/>
                  </a:ln>
                </pic:spPr>
              </pic:pic>
            </a:graphicData>
          </a:graphic>
        </wp:anchor>
      </w:drawing>
    </w:r>
    <w:r w:rsidR="00CD6E1D" w:rsidRPr="001504C8">
      <w:t xml:space="preserve">. </w:t>
    </w:r>
    <w:sdt>
      <w:sdtPr>
        <w:alias w:val="Subject"/>
        <w:tag w:val=""/>
        <w:id w:val="-478072277"/>
        <w:dataBinding w:prefixMappings="xmlns:ns0='http://purl.org/dc/elements/1.1/' xmlns:ns1='http://schemas.openxmlformats.org/package/2006/metadata/core-properties' " w:xpath="/ns1:coreProperties[1]/ns0:subject[1]" w:storeItemID="{6C3C8BC8-F283-45AE-878A-BAB7291924A1}"/>
        <w:text/>
      </w:sdtPr>
      <w:sdtEndPr/>
      <w:sdtContent>
        <w:r w:rsidR="00CD6E1D">
          <w:t>Volume 5. VCCS Acquiring</w:t>
        </w:r>
      </w:sdtContent>
    </w:sdt>
  </w:p>
  <w:p w14:paraId="4AC55B06" w14:textId="16A62FA5" w:rsidR="00CD6E1D" w:rsidRDefault="00CD6E1D" w:rsidP="006275C5">
    <w:pPr>
      <w:pStyle w:val="Header"/>
    </w:pPr>
    <w:r>
      <w:t xml:space="preserve">Version: </w:t>
    </w:r>
    <w:del w:id="156" w:author="Bich Chau" w:date="2020-08-28T17:03:00Z">
      <w:r w:rsidDel="005F3502">
        <w:fldChar w:fldCharType="begin"/>
      </w:r>
      <w:r w:rsidDel="005F3502">
        <w:delInstrText xml:space="preserve"> DOCPROPERTY  Version  \* MERGEFORMAT </w:delInstrText>
      </w:r>
      <w:r w:rsidDel="005F3502">
        <w:fldChar w:fldCharType="separate"/>
      </w:r>
      <w:r w:rsidDel="005F3502">
        <w:delText>0.1</w:delText>
      </w:r>
      <w:r w:rsidDel="005F3502">
        <w:fldChar w:fldCharType="end"/>
      </w:r>
    </w:del>
    <w:ins w:id="157" w:author="Bich Chau" w:date="2020-09-03T14:08:00Z">
      <w:r w:rsidR="008454F1">
        <w:t>1.0</w:t>
      </w:r>
    </w:ins>
  </w:p>
  <w:p w14:paraId="68D765E2" w14:textId="1A35EB91" w:rsidR="00CD6E1D" w:rsidRPr="00A75AAF" w:rsidRDefault="00CD6E1D" w:rsidP="00166B53">
    <w:pPr>
      <w:pStyle w:val="Header"/>
    </w:pPr>
    <w:r>
      <w:t>VR004 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F3008"/>
    <w:multiLevelType w:val="hybridMultilevel"/>
    <w:tmpl w:val="DC6247B2"/>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1" w15:restartNumberingAfterBreak="0">
    <w:nsid w:val="0B08646D"/>
    <w:multiLevelType w:val="hybridMultilevel"/>
    <w:tmpl w:val="0AC0DAE6"/>
    <w:lvl w:ilvl="0" w:tplc="04090001">
      <w:start w:val="1"/>
      <w:numFmt w:val="bullet"/>
      <w:lvlText w:val=""/>
      <w:lvlJc w:val="left"/>
      <w:pPr>
        <w:ind w:left="1242" w:hanging="360"/>
      </w:pPr>
      <w:rPr>
        <w:rFonts w:ascii="Symbol" w:hAnsi="Symbol" w:hint="default"/>
      </w:rPr>
    </w:lvl>
    <w:lvl w:ilvl="1" w:tplc="04090003">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2" w15:restartNumberingAfterBreak="0">
    <w:nsid w:val="0FCA69AB"/>
    <w:multiLevelType w:val="hybridMultilevel"/>
    <w:tmpl w:val="3B9E76E4"/>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3" w15:restartNumberingAfterBreak="0">
    <w:nsid w:val="123E152E"/>
    <w:multiLevelType w:val="hybridMultilevel"/>
    <w:tmpl w:val="628871D2"/>
    <w:lvl w:ilvl="0" w:tplc="A7D2CB0C">
      <w:start w:val="1"/>
      <w:numFmt w:val="bullet"/>
      <w:pStyle w:val="Bulleted"/>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785443"/>
    <w:multiLevelType w:val="hybridMultilevel"/>
    <w:tmpl w:val="AA6EF0AC"/>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5" w15:restartNumberingAfterBreak="0">
    <w:nsid w:val="16852501"/>
    <w:multiLevelType w:val="multilevel"/>
    <w:tmpl w:val="CB364E2A"/>
    <w:styleLink w:val="BulletedSu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DA7962"/>
    <w:multiLevelType w:val="multilevel"/>
    <w:tmpl w:val="F0521410"/>
    <w:lvl w:ilvl="0">
      <w:start w:val="1"/>
      <w:numFmt w:val="upperLetter"/>
      <w:pStyle w:val="AppendixHeading"/>
      <w:lvlText w:val="APPENDIX %1"/>
      <w:lvlJc w:val="left"/>
      <w:pPr>
        <w:tabs>
          <w:tab w:val="num" w:pos="4411"/>
        </w:tabs>
        <w:ind w:left="2778" w:hanging="527"/>
      </w:pPr>
      <w:rPr>
        <w:rFonts w:cs="Times New Roman" w:hint="default"/>
      </w:rPr>
    </w:lvl>
    <w:lvl w:ilvl="1">
      <w:start w:val="1"/>
      <w:numFmt w:val="decimal"/>
      <w:lvlText w:val="%1.%2"/>
      <w:lvlJc w:val="left"/>
      <w:pPr>
        <w:tabs>
          <w:tab w:val="num" w:pos="2827"/>
        </w:tabs>
        <w:ind w:left="2827" w:hanging="576"/>
      </w:pPr>
      <w:rPr>
        <w:rFonts w:cs="Times New Roman" w:hint="default"/>
      </w:rPr>
    </w:lvl>
    <w:lvl w:ilvl="2">
      <w:start w:val="1"/>
      <w:numFmt w:val="decimal"/>
      <w:lvlText w:val="%1.%2.%3"/>
      <w:lvlJc w:val="left"/>
      <w:pPr>
        <w:tabs>
          <w:tab w:val="num" w:pos="2971"/>
        </w:tabs>
        <w:ind w:left="2971" w:hanging="720"/>
      </w:pPr>
      <w:rPr>
        <w:rFonts w:cs="Times New Roman" w:hint="default"/>
      </w:rPr>
    </w:lvl>
    <w:lvl w:ilvl="3">
      <w:start w:val="1"/>
      <w:numFmt w:val="decimal"/>
      <w:lvlText w:val="%1.%2.%3.%4"/>
      <w:lvlJc w:val="left"/>
      <w:pPr>
        <w:tabs>
          <w:tab w:val="num" w:pos="3115"/>
        </w:tabs>
        <w:ind w:left="3115" w:hanging="864"/>
      </w:pPr>
      <w:rPr>
        <w:rFonts w:cs="Times New Roman" w:hint="default"/>
      </w:rPr>
    </w:lvl>
    <w:lvl w:ilvl="4">
      <w:start w:val="1"/>
      <w:numFmt w:val="decimal"/>
      <w:lvlText w:val="%1.%2.%3.%4.%5"/>
      <w:lvlJc w:val="left"/>
      <w:pPr>
        <w:tabs>
          <w:tab w:val="num" w:pos="3259"/>
        </w:tabs>
        <w:ind w:left="3259" w:hanging="1008"/>
      </w:pPr>
      <w:rPr>
        <w:rFonts w:cs="Times New Roman" w:hint="default"/>
      </w:rPr>
    </w:lvl>
    <w:lvl w:ilvl="5">
      <w:start w:val="1"/>
      <w:numFmt w:val="decimal"/>
      <w:lvlText w:val="%1.%2.%3.%4.%5.%6"/>
      <w:lvlJc w:val="left"/>
      <w:pPr>
        <w:tabs>
          <w:tab w:val="num" w:pos="3403"/>
        </w:tabs>
        <w:ind w:left="3403" w:hanging="1152"/>
      </w:pPr>
      <w:rPr>
        <w:rFonts w:cs="Times New Roman" w:hint="default"/>
      </w:rPr>
    </w:lvl>
    <w:lvl w:ilvl="6">
      <w:start w:val="1"/>
      <w:numFmt w:val="decimal"/>
      <w:lvlText w:val="%1.%2.%3.%4.%5.%6.%7"/>
      <w:lvlJc w:val="left"/>
      <w:pPr>
        <w:tabs>
          <w:tab w:val="num" w:pos="3547"/>
        </w:tabs>
        <w:ind w:left="3547" w:hanging="1296"/>
      </w:pPr>
      <w:rPr>
        <w:rFonts w:cs="Times New Roman" w:hint="default"/>
      </w:rPr>
    </w:lvl>
    <w:lvl w:ilvl="7">
      <w:start w:val="1"/>
      <w:numFmt w:val="decimal"/>
      <w:lvlText w:val="%1.%2.%3.%4.%5.%6.%7.%8"/>
      <w:lvlJc w:val="left"/>
      <w:pPr>
        <w:tabs>
          <w:tab w:val="num" w:pos="3691"/>
        </w:tabs>
        <w:ind w:left="3691" w:hanging="1440"/>
      </w:pPr>
      <w:rPr>
        <w:rFonts w:cs="Times New Roman" w:hint="default"/>
      </w:rPr>
    </w:lvl>
    <w:lvl w:ilvl="8">
      <w:start w:val="1"/>
      <w:numFmt w:val="decimal"/>
      <w:lvlText w:val="%1.%2.%3.%4.%5.%6.%7.%8.%9"/>
      <w:lvlJc w:val="left"/>
      <w:pPr>
        <w:tabs>
          <w:tab w:val="num" w:pos="3835"/>
        </w:tabs>
        <w:ind w:left="3835" w:hanging="1584"/>
      </w:pPr>
      <w:rPr>
        <w:rFonts w:cs="Times New Roman" w:hint="default"/>
      </w:rPr>
    </w:lvl>
  </w:abstractNum>
  <w:abstractNum w:abstractNumId="7" w15:restartNumberingAfterBreak="0">
    <w:nsid w:val="1E8A3899"/>
    <w:multiLevelType w:val="hybridMultilevel"/>
    <w:tmpl w:val="18A48B28"/>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8" w15:restartNumberingAfterBreak="0">
    <w:nsid w:val="22DF0256"/>
    <w:multiLevelType w:val="multilevel"/>
    <w:tmpl w:val="BF548702"/>
    <w:lvl w:ilvl="0">
      <w:start w:val="1"/>
      <w:numFmt w:val="decimal"/>
      <w:pStyle w:val="Heading1Numbered"/>
      <w:lvlText w:val="%1."/>
      <w:lvlJc w:val="left"/>
      <w:pPr>
        <w:ind w:left="360" w:hanging="360"/>
      </w:pPr>
      <w:rPr>
        <w:rFonts w:hint="default"/>
        <w:color w:val="2BABF0"/>
      </w:rPr>
    </w:lvl>
    <w:lvl w:ilvl="1">
      <w:start w:val="1"/>
      <w:numFmt w:val="decimal"/>
      <w:pStyle w:val="Heading2Numbered"/>
      <w:lvlText w:val="%1.%2."/>
      <w:lvlJc w:val="left"/>
      <w:pPr>
        <w:ind w:left="792" w:hanging="432"/>
      </w:pPr>
      <w:rPr>
        <w:rFonts w:hint="default"/>
        <w:color w:val="2BABF0"/>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3094F81"/>
    <w:multiLevelType w:val="hybridMultilevel"/>
    <w:tmpl w:val="7CD478BA"/>
    <w:lvl w:ilvl="0" w:tplc="67F0F29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840AB"/>
    <w:multiLevelType w:val="hybridMultilevel"/>
    <w:tmpl w:val="331AECAA"/>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11" w15:restartNumberingAfterBreak="0">
    <w:nsid w:val="28E76234"/>
    <w:multiLevelType w:val="hybridMultilevel"/>
    <w:tmpl w:val="CE4E328C"/>
    <w:lvl w:ilvl="0" w:tplc="0409000F">
      <w:start w:val="1"/>
      <w:numFmt w:val="decimal"/>
      <w:lvlText w:val="%1."/>
      <w:lvlJc w:val="left"/>
      <w:pPr>
        <w:ind w:left="36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2" w15:restartNumberingAfterBreak="0">
    <w:nsid w:val="290B4CD6"/>
    <w:multiLevelType w:val="multilevel"/>
    <w:tmpl w:val="8110AE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9F71792"/>
    <w:multiLevelType w:val="hybridMultilevel"/>
    <w:tmpl w:val="EB5E38B8"/>
    <w:lvl w:ilvl="0" w:tplc="1DD6E3C4">
      <w:start w:val="1"/>
      <w:numFmt w:val="bullet"/>
      <w:pStyle w:val="BulletedParagraph"/>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A385763"/>
    <w:multiLevelType w:val="hybridMultilevel"/>
    <w:tmpl w:val="866A19C2"/>
    <w:lvl w:ilvl="0" w:tplc="B02623A4">
      <w:start w:val="1"/>
      <w:numFmt w:val="bullet"/>
      <w:pStyle w:val="Comments"/>
      <w:lvlText w:val="►"/>
      <w:lvlJc w:val="left"/>
      <w:pPr>
        <w:ind w:left="1440" w:hanging="360"/>
      </w:pPr>
      <w:rPr>
        <w:rFonts w:ascii="Century Gothic" w:hAnsi="Century Gothic" w:cs="Times New Roman" w:hint="default"/>
        <w:b w:val="0"/>
        <w:bCs w:val="0"/>
        <w:i/>
        <w:iCs w:val="0"/>
        <w:caps w:val="0"/>
        <w:smallCaps w:val="0"/>
        <w:strike w:val="0"/>
        <w:dstrike w:val="0"/>
        <w:vanish w:val="0"/>
        <w:color w:val="2BABF0"/>
        <w:spacing w:val="0"/>
        <w:kern w:val="0"/>
        <w:position w:val="0"/>
        <w:sz w:val="20"/>
        <w:u w:val="none"/>
        <w:vertAlign w:val="baseline"/>
        <w:em w:val="none"/>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311828AB"/>
    <w:multiLevelType w:val="hybridMultilevel"/>
    <w:tmpl w:val="BBF4262E"/>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16" w15:restartNumberingAfterBreak="0">
    <w:nsid w:val="3C304C52"/>
    <w:multiLevelType w:val="hybridMultilevel"/>
    <w:tmpl w:val="21E0EB7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6AE68786">
      <w:numFmt w:val="bullet"/>
      <w:lvlText w:val="-"/>
      <w:lvlJc w:val="left"/>
      <w:pPr>
        <w:ind w:left="2880" w:hanging="360"/>
      </w:pPr>
      <w:rPr>
        <w:rFonts w:ascii="Calibri" w:eastAsia="Times New Roman" w:hAnsi="Calibri" w:cs="Calibri"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C9D04DE"/>
    <w:multiLevelType w:val="hybridMultilevel"/>
    <w:tmpl w:val="CABAB612"/>
    <w:lvl w:ilvl="0" w:tplc="040B0001">
      <w:start w:val="1"/>
      <w:numFmt w:val="bullet"/>
      <w:pStyle w:val="ListNumber1"/>
      <w:lvlText w:val=""/>
      <w:lvlJc w:val="left"/>
      <w:pPr>
        <w:ind w:left="720" w:hanging="360"/>
      </w:pPr>
      <w:rPr>
        <w:rFonts w:ascii="Symbol" w:hAnsi="Symbol" w:hint="default"/>
      </w:rPr>
    </w:lvl>
    <w:lvl w:ilvl="1" w:tplc="ADEE301E">
      <w:start w:val="1"/>
      <w:numFmt w:val="bullet"/>
      <w:lvlText w:val="o"/>
      <w:lvlJc w:val="left"/>
      <w:pPr>
        <w:ind w:left="1440" w:hanging="360"/>
      </w:pPr>
      <w:rPr>
        <w:rFonts w:ascii="Courier New" w:hAnsi="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3DF056DB"/>
    <w:multiLevelType w:val="multilevel"/>
    <w:tmpl w:val="9370BC26"/>
    <w:lvl w:ilvl="0">
      <w:start w:val="1"/>
      <w:numFmt w:val="decimal"/>
      <w:pStyle w:val="Numbered"/>
      <w:lvlText w:val="%1."/>
      <w:lvlJc w:val="left"/>
      <w:pPr>
        <w:ind w:left="1137" w:hanging="360"/>
      </w:pPr>
      <w:rPr>
        <w:rFonts w:hint="default"/>
        <w:b w:val="0"/>
        <w:i w:val="0"/>
        <w:color w:val="auto"/>
        <w:sz w:val="20"/>
      </w:rPr>
    </w:lvl>
    <w:lvl w:ilvl="1">
      <w:start w:val="1"/>
      <w:numFmt w:val="decimal"/>
      <w:pStyle w:val="Numbered2"/>
      <w:lvlText w:val="%1.%2."/>
      <w:lvlJc w:val="left"/>
      <w:pPr>
        <w:ind w:left="792" w:hanging="432"/>
      </w:pPr>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pStyle w:val="Numbered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F514B5A"/>
    <w:multiLevelType w:val="hybridMultilevel"/>
    <w:tmpl w:val="08B08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8705E2"/>
    <w:multiLevelType w:val="hybridMultilevel"/>
    <w:tmpl w:val="49B2A5D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44EF3AE6"/>
    <w:multiLevelType w:val="hybridMultilevel"/>
    <w:tmpl w:val="79D6699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C2317D8"/>
    <w:multiLevelType w:val="multilevel"/>
    <w:tmpl w:val="30E2B036"/>
    <w:lvl w:ilvl="0">
      <w:start w:val="1"/>
      <w:numFmt w:val="decimal"/>
      <w:pStyle w:val="List"/>
      <w:lvlText w:val="%1."/>
      <w:lvlJc w:val="left"/>
      <w:pPr>
        <w:tabs>
          <w:tab w:val="num" w:pos="360"/>
        </w:tabs>
        <w:ind w:left="360" w:hanging="360"/>
      </w:pPr>
      <w:rPr>
        <w:rFonts w:hint="default"/>
      </w:rPr>
    </w:lvl>
    <w:lvl w:ilvl="1">
      <w:start w:val="1"/>
      <w:numFmt w:val="decimal"/>
      <w:pStyle w:val="List2"/>
      <w:lvlText w:val="%1.%2."/>
      <w:lvlJc w:val="left"/>
      <w:pPr>
        <w:tabs>
          <w:tab w:val="num" w:pos="792"/>
        </w:tabs>
        <w:ind w:left="792" w:hanging="792"/>
      </w:pPr>
      <w:rPr>
        <w:rFonts w:hint="default"/>
      </w:rPr>
    </w:lvl>
    <w:lvl w:ilvl="2">
      <w:start w:val="1"/>
      <w:numFmt w:val="decimal"/>
      <w:pStyle w:val="List3"/>
      <w:lvlText w:val="%1.%2.%3."/>
      <w:lvlJc w:val="left"/>
      <w:pPr>
        <w:tabs>
          <w:tab w:val="num" w:pos="1440"/>
        </w:tabs>
        <w:ind w:left="1224" w:hanging="1224"/>
      </w:pPr>
      <w:rPr>
        <w:rFonts w:hint="default"/>
      </w:rPr>
    </w:lvl>
    <w:lvl w:ilvl="3">
      <w:start w:val="1"/>
      <w:numFmt w:val="decimal"/>
      <w:pStyle w:val="List4"/>
      <w:lvlText w:val="%1.%2.%3.%4."/>
      <w:lvlJc w:val="left"/>
      <w:pPr>
        <w:tabs>
          <w:tab w:val="num" w:pos="1800"/>
        </w:tabs>
        <w:ind w:left="1728" w:hanging="1728"/>
      </w:pPr>
      <w:rPr>
        <w:rFonts w:hint="default"/>
      </w:rPr>
    </w:lvl>
    <w:lvl w:ilvl="4">
      <w:start w:val="1"/>
      <w:numFmt w:val="decimal"/>
      <w:pStyle w:val="List5"/>
      <w:lvlText w:val="%1.%2.%3.%4.%5."/>
      <w:lvlJc w:val="left"/>
      <w:pPr>
        <w:tabs>
          <w:tab w:val="num" w:pos="2520"/>
        </w:tabs>
        <w:ind w:left="2232" w:hanging="2232"/>
      </w:pPr>
      <w:rPr>
        <w:rFonts w:hint="default"/>
      </w:rPr>
    </w:lvl>
    <w:lvl w:ilvl="5">
      <w:start w:val="1"/>
      <w:numFmt w:val="decimal"/>
      <w:lvlText w:val="%1.%2.%3.%4.%5.%6."/>
      <w:lvlJc w:val="left"/>
      <w:pPr>
        <w:tabs>
          <w:tab w:val="num" w:pos="2880"/>
        </w:tabs>
        <w:ind w:left="2736" w:hanging="2736"/>
      </w:pPr>
      <w:rPr>
        <w:rFonts w:hint="default"/>
      </w:rPr>
    </w:lvl>
    <w:lvl w:ilvl="6">
      <w:start w:val="1"/>
      <w:numFmt w:val="decimal"/>
      <w:lvlText w:val="%1.%2.%3.%4.%5.%6.%7."/>
      <w:lvlJc w:val="left"/>
      <w:pPr>
        <w:tabs>
          <w:tab w:val="num" w:pos="3600"/>
        </w:tabs>
        <w:ind w:left="3240" w:hanging="3240"/>
      </w:pPr>
      <w:rPr>
        <w:rFonts w:hint="default"/>
      </w:rPr>
    </w:lvl>
    <w:lvl w:ilvl="7">
      <w:start w:val="1"/>
      <w:numFmt w:val="decimal"/>
      <w:lvlText w:val="%1.%2.%3.%4.%5.%6.%7.%8."/>
      <w:lvlJc w:val="left"/>
      <w:pPr>
        <w:tabs>
          <w:tab w:val="num" w:pos="3960"/>
        </w:tabs>
        <w:ind w:left="3744" w:hanging="3744"/>
      </w:pPr>
      <w:rPr>
        <w:rFonts w:hint="default"/>
      </w:rPr>
    </w:lvl>
    <w:lvl w:ilvl="8">
      <w:start w:val="1"/>
      <w:numFmt w:val="decimal"/>
      <w:lvlText w:val="%1.%2.%3.%4.%5.%6.%7.%8.%9."/>
      <w:lvlJc w:val="left"/>
      <w:pPr>
        <w:tabs>
          <w:tab w:val="num" w:pos="4680"/>
        </w:tabs>
        <w:ind w:left="4320" w:hanging="4320"/>
      </w:pPr>
      <w:rPr>
        <w:rFonts w:hint="default"/>
      </w:rPr>
    </w:lvl>
  </w:abstractNum>
  <w:abstractNum w:abstractNumId="23" w15:restartNumberingAfterBreak="0">
    <w:nsid w:val="4E920242"/>
    <w:multiLevelType w:val="hybridMultilevel"/>
    <w:tmpl w:val="27F0AA48"/>
    <w:lvl w:ilvl="0" w:tplc="32C079D0">
      <w:start w:val="1"/>
      <w:numFmt w:val="bullet"/>
      <w:pStyle w:val="Bulleted2nd"/>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4" w15:restartNumberingAfterBreak="0">
    <w:nsid w:val="4F7D21B7"/>
    <w:multiLevelType w:val="hybridMultilevel"/>
    <w:tmpl w:val="97B2EFFC"/>
    <w:lvl w:ilvl="0" w:tplc="04090009">
      <w:start w:val="1"/>
      <w:numFmt w:val="bullet"/>
      <w:lvlText w:val=""/>
      <w:lvlJc w:val="left"/>
      <w:pPr>
        <w:ind w:left="1242" w:hanging="360"/>
      </w:pPr>
      <w:rPr>
        <w:rFonts w:ascii="Wingdings" w:hAnsi="Wingdings"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25" w15:restartNumberingAfterBreak="0">
    <w:nsid w:val="51F20028"/>
    <w:multiLevelType w:val="hybridMultilevel"/>
    <w:tmpl w:val="66A4025E"/>
    <w:lvl w:ilvl="0" w:tplc="96885E34">
      <w:numFmt w:val="bullet"/>
      <w:lvlText w:val="-"/>
      <w:lvlJc w:val="left"/>
      <w:pPr>
        <w:ind w:left="1080" w:hanging="360"/>
      </w:pPr>
      <w:rPr>
        <w:rFonts w:ascii="Verdana" w:eastAsiaTheme="minorEastAsia" w:hAnsi="Verdan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3407ED8"/>
    <w:multiLevelType w:val="hybridMultilevel"/>
    <w:tmpl w:val="0CDEFD96"/>
    <w:lvl w:ilvl="0" w:tplc="96885E34">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014FEE"/>
    <w:multiLevelType w:val="hybridMultilevel"/>
    <w:tmpl w:val="2DF21AEC"/>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28" w15:restartNumberingAfterBreak="0">
    <w:nsid w:val="5DC76A83"/>
    <w:multiLevelType w:val="hybridMultilevel"/>
    <w:tmpl w:val="CA80367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9" w15:restartNumberingAfterBreak="0">
    <w:nsid w:val="669E1755"/>
    <w:multiLevelType w:val="hybridMultilevel"/>
    <w:tmpl w:val="5E8A2704"/>
    <w:lvl w:ilvl="0" w:tplc="155CF274">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30" w15:restartNumberingAfterBreak="0">
    <w:nsid w:val="71AB09A9"/>
    <w:multiLevelType w:val="hybridMultilevel"/>
    <w:tmpl w:val="94F6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132346"/>
    <w:multiLevelType w:val="hybridMultilevel"/>
    <w:tmpl w:val="E3FCB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DA1F57"/>
    <w:multiLevelType w:val="hybridMultilevel"/>
    <w:tmpl w:val="F00EE9DC"/>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3" w15:restartNumberingAfterBreak="0">
    <w:nsid w:val="7A500F0A"/>
    <w:multiLevelType w:val="hybridMultilevel"/>
    <w:tmpl w:val="51E668B8"/>
    <w:lvl w:ilvl="0" w:tplc="67F0F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2005E3"/>
    <w:multiLevelType w:val="hybridMultilevel"/>
    <w:tmpl w:val="E5E0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19358D"/>
    <w:multiLevelType w:val="hybridMultilevel"/>
    <w:tmpl w:val="501E25E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22"/>
  </w:num>
  <w:num w:numId="2">
    <w:abstractNumId w:val="8"/>
  </w:num>
  <w:num w:numId="3">
    <w:abstractNumId w:val="14"/>
  </w:num>
  <w:num w:numId="4">
    <w:abstractNumId w:val="23"/>
  </w:num>
  <w:num w:numId="5">
    <w:abstractNumId w:val="18"/>
  </w:num>
  <w:num w:numId="6">
    <w:abstractNumId w:val="13"/>
  </w:num>
  <w:num w:numId="7">
    <w:abstractNumId w:val="3"/>
  </w:num>
  <w:num w:numId="8">
    <w:abstractNumId w:val="29"/>
  </w:num>
  <w:num w:numId="9">
    <w:abstractNumId w:val="6"/>
  </w:num>
  <w:num w:numId="10">
    <w:abstractNumId w:val="17"/>
  </w:num>
  <w:num w:numId="11">
    <w:abstractNumId w:val="5"/>
  </w:num>
  <w:num w:numId="12">
    <w:abstractNumId w:val="11"/>
  </w:num>
  <w:num w:numId="13">
    <w:abstractNumId w:val="30"/>
  </w:num>
  <w:num w:numId="14">
    <w:abstractNumId w:val="15"/>
  </w:num>
  <w:num w:numId="15">
    <w:abstractNumId w:val="7"/>
  </w:num>
  <w:num w:numId="16">
    <w:abstractNumId w:val="2"/>
  </w:num>
  <w:num w:numId="17">
    <w:abstractNumId w:val="0"/>
  </w:num>
  <w:num w:numId="18">
    <w:abstractNumId w:val="4"/>
  </w:num>
  <w:num w:numId="19">
    <w:abstractNumId w:val="10"/>
  </w:num>
  <w:num w:numId="20">
    <w:abstractNumId w:val="16"/>
  </w:num>
  <w:num w:numId="21">
    <w:abstractNumId w:val="21"/>
  </w:num>
  <w:num w:numId="22">
    <w:abstractNumId w:val="29"/>
  </w:num>
  <w:num w:numId="23">
    <w:abstractNumId w:val="1"/>
  </w:num>
  <w:num w:numId="24">
    <w:abstractNumId w:val="34"/>
  </w:num>
  <w:num w:numId="25">
    <w:abstractNumId w:val="29"/>
  </w:num>
  <w:num w:numId="26">
    <w:abstractNumId w:val="35"/>
  </w:num>
  <w:num w:numId="27">
    <w:abstractNumId w:val="20"/>
  </w:num>
  <w:num w:numId="28">
    <w:abstractNumId w:val="19"/>
  </w:num>
  <w:num w:numId="29">
    <w:abstractNumId w:val="31"/>
  </w:num>
  <w:num w:numId="30">
    <w:abstractNumId w:val="25"/>
  </w:num>
  <w:num w:numId="31">
    <w:abstractNumId w:val="27"/>
  </w:num>
  <w:num w:numId="32">
    <w:abstractNumId w:val="8"/>
  </w:num>
  <w:num w:numId="33">
    <w:abstractNumId w:val="28"/>
  </w:num>
  <w:num w:numId="34">
    <w:abstractNumId w:val="32"/>
  </w:num>
  <w:num w:numId="35">
    <w:abstractNumId w:val="8"/>
  </w:num>
  <w:num w:numId="36">
    <w:abstractNumId w:val="9"/>
  </w:num>
  <w:num w:numId="37">
    <w:abstractNumId w:val="33"/>
  </w:num>
  <w:num w:numId="38">
    <w:abstractNumId w:val="26"/>
  </w:num>
  <w:num w:numId="39">
    <w:abstractNumId w:val="12"/>
  </w:num>
  <w:num w:numId="40">
    <w:abstractNumId w:val="8"/>
  </w:num>
  <w:num w:numId="41">
    <w:abstractNumId w:val="8"/>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ch Chau">
    <w15:presenceInfo w15:providerId="Windows Live" w15:userId="724e02088d60cb88"/>
  </w15:person>
  <w15:person w15:author="Quan Minh">
    <w15:presenceInfo w15:providerId="Windows Live" w15:userId="32c9a3aa82f48a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de-DE" w:vendorID="64" w:dllVersion="6" w:nlCheck="1" w:checkStyle="0"/>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ru-RU" w:vendorID="64" w:dllVersion="0" w:nlCheck="1" w:checkStyle="0"/>
  <w:activeWritingStyle w:appName="MSWord" w:lang="fr-FR" w:vendorID="64" w:dllVersion="6" w:nlCheck="1" w:checkStyle="0"/>
  <w:proofState w:spelling="clean"/>
  <w:attachedTemplate r:id="rId1"/>
  <w:trackRevisions/>
  <w:doNotTrackFormatting/>
  <w:defaultTabStop w:val="709"/>
  <w:hyphenationZone w:val="425"/>
  <w:drawingGridHorizontalSpacing w:val="90"/>
  <w:drawingGridVerticalSpacing w:val="26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7404"/>
    <w:rsid w:val="00000796"/>
    <w:rsid w:val="000024B6"/>
    <w:rsid w:val="00003215"/>
    <w:rsid w:val="000049DB"/>
    <w:rsid w:val="0000647F"/>
    <w:rsid w:val="0000671B"/>
    <w:rsid w:val="00006F2C"/>
    <w:rsid w:val="00010C43"/>
    <w:rsid w:val="00012E42"/>
    <w:rsid w:val="000139B2"/>
    <w:rsid w:val="000150C8"/>
    <w:rsid w:val="00016D52"/>
    <w:rsid w:val="00020422"/>
    <w:rsid w:val="00021FFC"/>
    <w:rsid w:val="0002303E"/>
    <w:rsid w:val="00023FFE"/>
    <w:rsid w:val="00024C2B"/>
    <w:rsid w:val="00025FC0"/>
    <w:rsid w:val="00026039"/>
    <w:rsid w:val="00027ED4"/>
    <w:rsid w:val="00031561"/>
    <w:rsid w:val="00031847"/>
    <w:rsid w:val="0003307C"/>
    <w:rsid w:val="00035FF1"/>
    <w:rsid w:val="00041490"/>
    <w:rsid w:val="00043577"/>
    <w:rsid w:val="0004545B"/>
    <w:rsid w:val="00046B29"/>
    <w:rsid w:val="00050811"/>
    <w:rsid w:val="000509CA"/>
    <w:rsid w:val="00051A94"/>
    <w:rsid w:val="000532E8"/>
    <w:rsid w:val="000532EB"/>
    <w:rsid w:val="00054833"/>
    <w:rsid w:val="00054A3A"/>
    <w:rsid w:val="00056019"/>
    <w:rsid w:val="00056D47"/>
    <w:rsid w:val="00057101"/>
    <w:rsid w:val="00060FB8"/>
    <w:rsid w:val="00066507"/>
    <w:rsid w:val="00067A3E"/>
    <w:rsid w:val="00067CC1"/>
    <w:rsid w:val="00071D37"/>
    <w:rsid w:val="00071DA8"/>
    <w:rsid w:val="00073513"/>
    <w:rsid w:val="00077666"/>
    <w:rsid w:val="00077EB1"/>
    <w:rsid w:val="0008167A"/>
    <w:rsid w:val="000832F6"/>
    <w:rsid w:val="000834A5"/>
    <w:rsid w:val="0008429C"/>
    <w:rsid w:val="000861D3"/>
    <w:rsid w:val="00086E45"/>
    <w:rsid w:val="00090C6C"/>
    <w:rsid w:val="00092961"/>
    <w:rsid w:val="0009454C"/>
    <w:rsid w:val="00096CD8"/>
    <w:rsid w:val="00097A47"/>
    <w:rsid w:val="000A1D32"/>
    <w:rsid w:val="000A27CE"/>
    <w:rsid w:val="000A34CC"/>
    <w:rsid w:val="000A4196"/>
    <w:rsid w:val="000A429E"/>
    <w:rsid w:val="000A496B"/>
    <w:rsid w:val="000A67BD"/>
    <w:rsid w:val="000A6E76"/>
    <w:rsid w:val="000A7B79"/>
    <w:rsid w:val="000A7C90"/>
    <w:rsid w:val="000B0C04"/>
    <w:rsid w:val="000B191B"/>
    <w:rsid w:val="000B32DC"/>
    <w:rsid w:val="000B345D"/>
    <w:rsid w:val="000B4534"/>
    <w:rsid w:val="000B4D91"/>
    <w:rsid w:val="000B669C"/>
    <w:rsid w:val="000B6E89"/>
    <w:rsid w:val="000B7511"/>
    <w:rsid w:val="000C0452"/>
    <w:rsid w:val="000C0603"/>
    <w:rsid w:val="000C11C3"/>
    <w:rsid w:val="000C36C8"/>
    <w:rsid w:val="000C5027"/>
    <w:rsid w:val="000D0BA3"/>
    <w:rsid w:val="000D0C9B"/>
    <w:rsid w:val="000D12AB"/>
    <w:rsid w:val="000D281D"/>
    <w:rsid w:val="000D4740"/>
    <w:rsid w:val="000D4B0F"/>
    <w:rsid w:val="000D50A5"/>
    <w:rsid w:val="000D53DD"/>
    <w:rsid w:val="000D54D7"/>
    <w:rsid w:val="000D754A"/>
    <w:rsid w:val="000D76F6"/>
    <w:rsid w:val="000E25B8"/>
    <w:rsid w:val="000E37C6"/>
    <w:rsid w:val="000E3EA5"/>
    <w:rsid w:val="000E48F5"/>
    <w:rsid w:val="000E71F6"/>
    <w:rsid w:val="000F0AD8"/>
    <w:rsid w:val="000F12D8"/>
    <w:rsid w:val="000F4AA0"/>
    <w:rsid w:val="000F4ADB"/>
    <w:rsid w:val="000F4C58"/>
    <w:rsid w:val="000F4F2D"/>
    <w:rsid w:val="000F5497"/>
    <w:rsid w:val="000F5FEE"/>
    <w:rsid w:val="000F6646"/>
    <w:rsid w:val="000F7927"/>
    <w:rsid w:val="001004DB"/>
    <w:rsid w:val="001037A4"/>
    <w:rsid w:val="001046E0"/>
    <w:rsid w:val="001061C7"/>
    <w:rsid w:val="001065DB"/>
    <w:rsid w:val="00107A57"/>
    <w:rsid w:val="00115209"/>
    <w:rsid w:val="001154F6"/>
    <w:rsid w:val="00115694"/>
    <w:rsid w:val="00115BDA"/>
    <w:rsid w:val="00116017"/>
    <w:rsid w:val="001169CD"/>
    <w:rsid w:val="0011712C"/>
    <w:rsid w:val="00117AB4"/>
    <w:rsid w:val="00117D06"/>
    <w:rsid w:val="0012097D"/>
    <w:rsid w:val="00121F47"/>
    <w:rsid w:val="001223F2"/>
    <w:rsid w:val="00122802"/>
    <w:rsid w:val="00122C65"/>
    <w:rsid w:val="00124A02"/>
    <w:rsid w:val="00124ECF"/>
    <w:rsid w:val="00125BED"/>
    <w:rsid w:val="0012649D"/>
    <w:rsid w:val="00126561"/>
    <w:rsid w:val="0012755D"/>
    <w:rsid w:val="0012764F"/>
    <w:rsid w:val="001308D1"/>
    <w:rsid w:val="00132020"/>
    <w:rsid w:val="00132B12"/>
    <w:rsid w:val="00135B79"/>
    <w:rsid w:val="00140CB7"/>
    <w:rsid w:val="00141F96"/>
    <w:rsid w:val="00142523"/>
    <w:rsid w:val="00143208"/>
    <w:rsid w:val="00143741"/>
    <w:rsid w:val="00146123"/>
    <w:rsid w:val="00146153"/>
    <w:rsid w:val="0014774E"/>
    <w:rsid w:val="00147882"/>
    <w:rsid w:val="001504C8"/>
    <w:rsid w:val="00156180"/>
    <w:rsid w:val="00156204"/>
    <w:rsid w:val="00157EBC"/>
    <w:rsid w:val="001662F6"/>
    <w:rsid w:val="00166B53"/>
    <w:rsid w:val="00166C12"/>
    <w:rsid w:val="0016738A"/>
    <w:rsid w:val="00170A7B"/>
    <w:rsid w:val="00174A18"/>
    <w:rsid w:val="00174AAA"/>
    <w:rsid w:val="00174B75"/>
    <w:rsid w:val="001766C6"/>
    <w:rsid w:val="001769ED"/>
    <w:rsid w:val="00177332"/>
    <w:rsid w:val="0017754D"/>
    <w:rsid w:val="00181405"/>
    <w:rsid w:val="001838F1"/>
    <w:rsid w:val="001840F0"/>
    <w:rsid w:val="0018478F"/>
    <w:rsid w:val="00184A87"/>
    <w:rsid w:val="00184BE8"/>
    <w:rsid w:val="00185DE5"/>
    <w:rsid w:val="001871A4"/>
    <w:rsid w:val="00187A39"/>
    <w:rsid w:val="00187ABE"/>
    <w:rsid w:val="00191EB1"/>
    <w:rsid w:val="00192A41"/>
    <w:rsid w:val="0019418D"/>
    <w:rsid w:val="00194B09"/>
    <w:rsid w:val="00196443"/>
    <w:rsid w:val="001A023B"/>
    <w:rsid w:val="001A0FBE"/>
    <w:rsid w:val="001A254B"/>
    <w:rsid w:val="001A25AB"/>
    <w:rsid w:val="001A276F"/>
    <w:rsid w:val="001A4310"/>
    <w:rsid w:val="001A4BC6"/>
    <w:rsid w:val="001A540C"/>
    <w:rsid w:val="001A6649"/>
    <w:rsid w:val="001A7BAC"/>
    <w:rsid w:val="001B0806"/>
    <w:rsid w:val="001B31CB"/>
    <w:rsid w:val="001B6138"/>
    <w:rsid w:val="001B64A8"/>
    <w:rsid w:val="001B7BB4"/>
    <w:rsid w:val="001B7E9F"/>
    <w:rsid w:val="001C3BD5"/>
    <w:rsid w:val="001C6431"/>
    <w:rsid w:val="001C6588"/>
    <w:rsid w:val="001C6882"/>
    <w:rsid w:val="001D496F"/>
    <w:rsid w:val="001D4F49"/>
    <w:rsid w:val="001D5FF9"/>
    <w:rsid w:val="001D746C"/>
    <w:rsid w:val="001E0AB1"/>
    <w:rsid w:val="001E1CA6"/>
    <w:rsid w:val="001E4952"/>
    <w:rsid w:val="001E55B9"/>
    <w:rsid w:val="001E5BB9"/>
    <w:rsid w:val="001E6571"/>
    <w:rsid w:val="001E77B2"/>
    <w:rsid w:val="001F06C5"/>
    <w:rsid w:val="001F07BF"/>
    <w:rsid w:val="001F4EE7"/>
    <w:rsid w:val="001F5B4B"/>
    <w:rsid w:val="001F6527"/>
    <w:rsid w:val="001F685D"/>
    <w:rsid w:val="00200BBE"/>
    <w:rsid w:val="00202B2A"/>
    <w:rsid w:val="00203C8C"/>
    <w:rsid w:val="00211603"/>
    <w:rsid w:val="0021190E"/>
    <w:rsid w:val="00213823"/>
    <w:rsid w:val="00216754"/>
    <w:rsid w:val="002175B0"/>
    <w:rsid w:val="002277D1"/>
    <w:rsid w:val="002360FD"/>
    <w:rsid w:val="00236B5F"/>
    <w:rsid w:val="0023705F"/>
    <w:rsid w:val="00237648"/>
    <w:rsid w:val="00240122"/>
    <w:rsid w:val="002412D7"/>
    <w:rsid w:val="00241B66"/>
    <w:rsid w:val="0024236B"/>
    <w:rsid w:val="002425AE"/>
    <w:rsid w:val="00245398"/>
    <w:rsid w:val="002460BD"/>
    <w:rsid w:val="00246DE5"/>
    <w:rsid w:val="0025140C"/>
    <w:rsid w:val="002620BB"/>
    <w:rsid w:val="0026277D"/>
    <w:rsid w:val="0026314D"/>
    <w:rsid w:val="00264BC2"/>
    <w:rsid w:val="00265081"/>
    <w:rsid w:val="00265C4B"/>
    <w:rsid w:val="00267126"/>
    <w:rsid w:val="002678D6"/>
    <w:rsid w:val="00273222"/>
    <w:rsid w:val="00274861"/>
    <w:rsid w:val="00277621"/>
    <w:rsid w:val="00280AB8"/>
    <w:rsid w:val="002832BD"/>
    <w:rsid w:val="00283690"/>
    <w:rsid w:val="00285252"/>
    <w:rsid w:val="00287D36"/>
    <w:rsid w:val="00290D1E"/>
    <w:rsid w:val="00291706"/>
    <w:rsid w:val="00292123"/>
    <w:rsid w:val="00293381"/>
    <w:rsid w:val="0029350E"/>
    <w:rsid w:val="002953BE"/>
    <w:rsid w:val="002957DD"/>
    <w:rsid w:val="0029684A"/>
    <w:rsid w:val="002973CD"/>
    <w:rsid w:val="002A19C6"/>
    <w:rsid w:val="002A453D"/>
    <w:rsid w:val="002A54AD"/>
    <w:rsid w:val="002A676F"/>
    <w:rsid w:val="002B0554"/>
    <w:rsid w:val="002B0CB7"/>
    <w:rsid w:val="002B13E4"/>
    <w:rsid w:val="002B166B"/>
    <w:rsid w:val="002B35D9"/>
    <w:rsid w:val="002B5BCD"/>
    <w:rsid w:val="002B6ADD"/>
    <w:rsid w:val="002C0CA7"/>
    <w:rsid w:val="002C13A3"/>
    <w:rsid w:val="002C3158"/>
    <w:rsid w:val="002C34E2"/>
    <w:rsid w:val="002C424B"/>
    <w:rsid w:val="002C6AE1"/>
    <w:rsid w:val="002C7BD8"/>
    <w:rsid w:val="002D0063"/>
    <w:rsid w:val="002D099E"/>
    <w:rsid w:val="002D0E6A"/>
    <w:rsid w:val="002D14B9"/>
    <w:rsid w:val="002D586F"/>
    <w:rsid w:val="002D594B"/>
    <w:rsid w:val="002D6AF0"/>
    <w:rsid w:val="002D73AA"/>
    <w:rsid w:val="002D7F03"/>
    <w:rsid w:val="002E135C"/>
    <w:rsid w:val="002E14E6"/>
    <w:rsid w:val="002E1A25"/>
    <w:rsid w:val="002E1A4E"/>
    <w:rsid w:val="002E2175"/>
    <w:rsid w:val="002E2219"/>
    <w:rsid w:val="002E2C55"/>
    <w:rsid w:val="002E2EE5"/>
    <w:rsid w:val="002E33DD"/>
    <w:rsid w:val="002E4D5A"/>
    <w:rsid w:val="002E6478"/>
    <w:rsid w:val="002E64FF"/>
    <w:rsid w:val="002F0CF5"/>
    <w:rsid w:val="002F1A1C"/>
    <w:rsid w:val="002F3951"/>
    <w:rsid w:val="002F4646"/>
    <w:rsid w:val="002F55DA"/>
    <w:rsid w:val="002F5C7C"/>
    <w:rsid w:val="002F7D0F"/>
    <w:rsid w:val="00301D1F"/>
    <w:rsid w:val="003058AB"/>
    <w:rsid w:val="00305DEF"/>
    <w:rsid w:val="00306323"/>
    <w:rsid w:val="00310041"/>
    <w:rsid w:val="00310576"/>
    <w:rsid w:val="003105E4"/>
    <w:rsid w:val="00312B0D"/>
    <w:rsid w:val="00312B8F"/>
    <w:rsid w:val="003158B0"/>
    <w:rsid w:val="0031592B"/>
    <w:rsid w:val="00315D5B"/>
    <w:rsid w:val="0031637C"/>
    <w:rsid w:val="00316C89"/>
    <w:rsid w:val="00316F47"/>
    <w:rsid w:val="00320053"/>
    <w:rsid w:val="00320080"/>
    <w:rsid w:val="003216CC"/>
    <w:rsid w:val="003220B5"/>
    <w:rsid w:val="00323F8A"/>
    <w:rsid w:val="00324675"/>
    <w:rsid w:val="00330122"/>
    <w:rsid w:val="003305E4"/>
    <w:rsid w:val="0033069D"/>
    <w:rsid w:val="00330DEA"/>
    <w:rsid w:val="0033121E"/>
    <w:rsid w:val="00332E9D"/>
    <w:rsid w:val="003370D4"/>
    <w:rsid w:val="0033744F"/>
    <w:rsid w:val="0034005C"/>
    <w:rsid w:val="00340219"/>
    <w:rsid w:val="00342FBF"/>
    <w:rsid w:val="00343D79"/>
    <w:rsid w:val="00344CE9"/>
    <w:rsid w:val="003465C8"/>
    <w:rsid w:val="00346A2E"/>
    <w:rsid w:val="00347A0D"/>
    <w:rsid w:val="00350069"/>
    <w:rsid w:val="0035062B"/>
    <w:rsid w:val="00352F95"/>
    <w:rsid w:val="00354964"/>
    <w:rsid w:val="003559B0"/>
    <w:rsid w:val="00355E78"/>
    <w:rsid w:val="003623BB"/>
    <w:rsid w:val="00362D81"/>
    <w:rsid w:val="003649B6"/>
    <w:rsid w:val="00364AD0"/>
    <w:rsid w:val="003664C6"/>
    <w:rsid w:val="00366ED6"/>
    <w:rsid w:val="0037117E"/>
    <w:rsid w:val="0037206C"/>
    <w:rsid w:val="00372644"/>
    <w:rsid w:val="00372EA2"/>
    <w:rsid w:val="00373408"/>
    <w:rsid w:val="00374ABC"/>
    <w:rsid w:val="003776CB"/>
    <w:rsid w:val="00377A85"/>
    <w:rsid w:val="003822C4"/>
    <w:rsid w:val="00384080"/>
    <w:rsid w:val="00384D9D"/>
    <w:rsid w:val="003877E7"/>
    <w:rsid w:val="00391780"/>
    <w:rsid w:val="0039687F"/>
    <w:rsid w:val="003A08D9"/>
    <w:rsid w:val="003A37AE"/>
    <w:rsid w:val="003A5362"/>
    <w:rsid w:val="003A65DB"/>
    <w:rsid w:val="003A6729"/>
    <w:rsid w:val="003A6786"/>
    <w:rsid w:val="003A6D25"/>
    <w:rsid w:val="003A7753"/>
    <w:rsid w:val="003B5076"/>
    <w:rsid w:val="003B6A94"/>
    <w:rsid w:val="003C0D14"/>
    <w:rsid w:val="003C12BA"/>
    <w:rsid w:val="003C1413"/>
    <w:rsid w:val="003C232A"/>
    <w:rsid w:val="003C2911"/>
    <w:rsid w:val="003C35ED"/>
    <w:rsid w:val="003C3DF5"/>
    <w:rsid w:val="003C518A"/>
    <w:rsid w:val="003C7560"/>
    <w:rsid w:val="003C7F95"/>
    <w:rsid w:val="003D1694"/>
    <w:rsid w:val="003D1DF6"/>
    <w:rsid w:val="003D2F7E"/>
    <w:rsid w:val="003D4A8E"/>
    <w:rsid w:val="003D6218"/>
    <w:rsid w:val="003D6BEF"/>
    <w:rsid w:val="003E19AE"/>
    <w:rsid w:val="003E2466"/>
    <w:rsid w:val="003E4216"/>
    <w:rsid w:val="003E5D27"/>
    <w:rsid w:val="003E62A6"/>
    <w:rsid w:val="003E768C"/>
    <w:rsid w:val="003F0569"/>
    <w:rsid w:val="003F14C8"/>
    <w:rsid w:val="003F2718"/>
    <w:rsid w:val="003F3319"/>
    <w:rsid w:val="003F565B"/>
    <w:rsid w:val="004010A6"/>
    <w:rsid w:val="004029BA"/>
    <w:rsid w:val="004029E1"/>
    <w:rsid w:val="00402D86"/>
    <w:rsid w:val="00406851"/>
    <w:rsid w:val="00407808"/>
    <w:rsid w:val="00411588"/>
    <w:rsid w:val="00411866"/>
    <w:rsid w:val="00411AD9"/>
    <w:rsid w:val="00412317"/>
    <w:rsid w:val="0041266F"/>
    <w:rsid w:val="0041551C"/>
    <w:rsid w:val="00415B79"/>
    <w:rsid w:val="0041748C"/>
    <w:rsid w:val="00420CEF"/>
    <w:rsid w:val="00421FB7"/>
    <w:rsid w:val="00423238"/>
    <w:rsid w:val="00426FB4"/>
    <w:rsid w:val="004315EE"/>
    <w:rsid w:val="00433028"/>
    <w:rsid w:val="004336B8"/>
    <w:rsid w:val="00436B69"/>
    <w:rsid w:val="00436C19"/>
    <w:rsid w:val="00440B03"/>
    <w:rsid w:val="00440D63"/>
    <w:rsid w:val="00441F49"/>
    <w:rsid w:val="00442BE4"/>
    <w:rsid w:val="00443F0C"/>
    <w:rsid w:val="0044468B"/>
    <w:rsid w:val="0044483C"/>
    <w:rsid w:val="0044513A"/>
    <w:rsid w:val="00446EB5"/>
    <w:rsid w:val="0044742D"/>
    <w:rsid w:val="00447AA4"/>
    <w:rsid w:val="004534CA"/>
    <w:rsid w:val="00454FB0"/>
    <w:rsid w:val="00455E4C"/>
    <w:rsid w:val="004562AD"/>
    <w:rsid w:val="00457968"/>
    <w:rsid w:val="00457D1B"/>
    <w:rsid w:val="004610AF"/>
    <w:rsid w:val="0046200A"/>
    <w:rsid w:val="00462D84"/>
    <w:rsid w:val="004635EA"/>
    <w:rsid w:val="00464DCD"/>
    <w:rsid w:val="004655A2"/>
    <w:rsid w:val="004656F3"/>
    <w:rsid w:val="004675BE"/>
    <w:rsid w:val="004719CA"/>
    <w:rsid w:val="00471AA4"/>
    <w:rsid w:val="00472AD7"/>
    <w:rsid w:val="00473E78"/>
    <w:rsid w:val="00476B29"/>
    <w:rsid w:val="00480ADE"/>
    <w:rsid w:val="0048168E"/>
    <w:rsid w:val="00481EBA"/>
    <w:rsid w:val="0048211B"/>
    <w:rsid w:val="00482207"/>
    <w:rsid w:val="00482E6C"/>
    <w:rsid w:val="004841DE"/>
    <w:rsid w:val="00484441"/>
    <w:rsid w:val="004844FF"/>
    <w:rsid w:val="0048713E"/>
    <w:rsid w:val="00487917"/>
    <w:rsid w:val="00487FB3"/>
    <w:rsid w:val="00490A5B"/>
    <w:rsid w:val="00490DBF"/>
    <w:rsid w:val="0049127A"/>
    <w:rsid w:val="004921A9"/>
    <w:rsid w:val="00493B8D"/>
    <w:rsid w:val="0049401F"/>
    <w:rsid w:val="00494389"/>
    <w:rsid w:val="00494B65"/>
    <w:rsid w:val="0049670F"/>
    <w:rsid w:val="004A26AA"/>
    <w:rsid w:val="004A2AA8"/>
    <w:rsid w:val="004A4789"/>
    <w:rsid w:val="004A68DB"/>
    <w:rsid w:val="004A784A"/>
    <w:rsid w:val="004A7CD7"/>
    <w:rsid w:val="004B01AD"/>
    <w:rsid w:val="004B0382"/>
    <w:rsid w:val="004B156C"/>
    <w:rsid w:val="004B2222"/>
    <w:rsid w:val="004B28B3"/>
    <w:rsid w:val="004B54A9"/>
    <w:rsid w:val="004C0EB6"/>
    <w:rsid w:val="004C3CD0"/>
    <w:rsid w:val="004C5742"/>
    <w:rsid w:val="004C7220"/>
    <w:rsid w:val="004C770D"/>
    <w:rsid w:val="004D1C1B"/>
    <w:rsid w:val="004D22C7"/>
    <w:rsid w:val="004D29B0"/>
    <w:rsid w:val="004D39A0"/>
    <w:rsid w:val="004D518C"/>
    <w:rsid w:val="004D5BA2"/>
    <w:rsid w:val="004D6F9C"/>
    <w:rsid w:val="004D77DF"/>
    <w:rsid w:val="004E15F4"/>
    <w:rsid w:val="004E3D65"/>
    <w:rsid w:val="004E41C4"/>
    <w:rsid w:val="004E7533"/>
    <w:rsid w:val="004E7B56"/>
    <w:rsid w:val="004E7F0F"/>
    <w:rsid w:val="004F2C29"/>
    <w:rsid w:val="004F3B1A"/>
    <w:rsid w:val="004F5CC2"/>
    <w:rsid w:val="004F67D3"/>
    <w:rsid w:val="004F68FB"/>
    <w:rsid w:val="004F77F4"/>
    <w:rsid w:val="005005EE"/>
    <w:rsid w:val="005006C0"/>
    <w:rsid w:val="005013F2"/>
    <w:rsid w:val="00502683"/>
    <w:rsid w:val="00502D2B"/>
    <w:rsid w:val="00502F79"/>
    <w:rsid w:val="00505A09"/>
    <w:rsid w:val="0050606E"/>
    <w:rsid w:val="00507404"/>
    <w:rsid w:val="00510BDD"/>
    <w:rsid w:val="00510CC6"/>
    <w:rsid w:val="00512238"/>
    <w:rsid w:val="00515EE9"/>
    <w:rsid w:val="00517E08"/>
    <w:rsid w:val="00520AC5"/>
    <w:rsid w:val="00523DF0"/>
    <w:rsid w:val="005244BD"/>
    <w:rsid w:val="00526995"/>
    <w:rsid w:val="005273AC"/>
    <w:rsid w:val="0053081D"/>
    <w:rsid w:val="005318F2"/>
    <w:rsid w:val="0053224B"/>
    <w:rsid w:val="00535030"/>
    <w:rsid w:val="005351FF"/>
    <w:rsid w:val="00535873"/>
    <w:rsid w:val="00535AB7"/>
    <w:rsid w:val="005368D5"/>
    <w:rsid w:val="005370B6"/>
    <w:rsid w:val="005415CB"/>
    <w:rsid w:val="0054184C"/>
    <w:rsid w:val="00542172"/>
    <w:rsid w:val="00544A7E"/>
    <w:rsid w:val="00545F53"/>
    <w:rsid w:val="00546C6F"/>
    <w:rsid w:val="00547343"/>
    <w:rsid w:val="00550F63"/>
    <w:rsid w:val="00552E24"/>
    <w:rsid w:val="00553393"/>
    <w:rsid w:val="00554096"/>
    <w:rsid w:val="005555D8"/>
    <w:rsid w:val="00555CF7"/>
    <w:rsid w:val="00555F3C"/>
    <w:rsid w:val="00557068"/>
    <w:rsid w:val="0056070D"/>
    <w:rsid w:val="00562682"/>
    <w:rsid w:val="0056673D"/>
    <w:rsid w:val="005674BD"/>
    <w:rsid w:val="00571C58"/>
    <w:rsid w:val="005746A5"/>
    <w:rsid w:val="005778EB"/>
    <w:rsid w:val="005809FC"/>
    <w:rsid w:val="0058149D"/>
    <w:rsid w:val="00582F1E"/>
    <w:rsid w:val="00583132"/>
    <w:rsid w:val="005859C7"/>
    <w:rsid w:val="0058663A"/>
    <w:rsid w:val="00590959"/>
    <w:rsid w:val="00591D39"/>
    <w:rsid w:val="005937ED"/>
    <w:rsid w:val="00593ED0"/>
    <w:rsid w:val="00594707"/>
    <w:rsid w:val="0059566F"/>
    <w:rsid w:val="00595966"/>
    <w:rsid w:val="005961FE"/>
    <w:rsid w:val="00597C45"/>
    <w:rsid w:val="005A1E5D"/>
    <w:rsid w:val="005A363E"/>
    <w:rsid w:val="005A3C1C"/>
    <w:rsid w:val="005A6CB8"/>
    <w:rsid w:val="005A7A58"/>
    <w:rsid w:val="005B0C9E"/>
    <w:rsid w:val="005B166F"/>
    <w:rsid w:val="005B1B23"/>
    <w:rsid w:val="005B1FC1"/>
    <w:rsid w:val="005B2367"/>
    <w:rsid w:val="005C0078"/>
    <w:rsid w:val="005C0A0B"/>
    <w:rsid w:val="005C1CDA"/>
    <w:rsid w:val="005C1F09"/>
    <w:rsid w:val="005C2394"/>
    <w:rsid w:val="005C24C5"/>
    <w:rsid w:val="005C2B5A"/>
    <w:rsid w:val="005C2F8A"/>
    <w:rsid w:val="005C40F1"/>
    <w:rsid w:val="005C778E"/>
    <w:rsid w:val="005C7C38"/>
    <w:rsid w:val="005D09A7"/>
    <w:rsid w:val="005D0C7A"/>
    <w:rsid w:val="005D121E"/>
    <w:rsid w:val="005D12FF"/>
    <w:rsid w:val="005D2546"/>
    <w:rsid w:val="005D47FA"/>
    <w:rsid w:val="005D5BF4"/>
    <w:rsid w:val="005D6D37"/>
    <w:rsid w:val="005D762F"/>
    <w:rsid w:val="005D7C84"/>
    <w:rsid w:val="005E0359"/>
    <w:rsid w:val="005E1333"/>
    <w:rsid w:val="005E1534"/>
    <w:rsid w:val="005E426A"/>
    <w:rsid w:val="005E4FD7"/>
    <w:rsid w:val="005E529B"/>
    <w:rsid w:val="005E5D44"/>
    <w:rsid w:val="005E652F"/>
    <w:rsid w:val="005E7196"/>
    <w:rsid w:val="005E735F"/>
    <w:rsid w:val="005E7B54"/>
    <w:rsid w:val="005F0AD7"/>
    <w:rsid w:val="005F12A9"/>
    <w:rsid w:val="005F2116"/>
    <w:rsid w:val="005F3502"/>
    <w:rsid w:val="005F4A62"/>
    <w:rsid w:val="005F6574"/>
    <w:rsid w:val="005F6D40"/>
    <w:rsid w:val="005F7757"/>
    <w:rsid w:val="005F7A1A"/>
    <w:rsid w:val="00600573"/>
    <w:rsid w:val="00600DA4"/>
    <w:rsid w:val="00600FDD"/>
    <w:rsid w:val="00601D1D"/>
    <w:rsid w:val="00601FE4"/>
    <w:rsid w:val="0060210B"/>
    <w:rsid w:val="00602663"/>
    <w:rsid w:val="00604941"/>
    <w:rsid w:val="006050C1"/>
    <w:rsid w:val="00605744"/>
    <w:rsid w:val="006107B0"/>
    <w:rsid w:val="00613FD9"/>
    <w:rsid w:val="0061481E"/>
    <w:rsid w:val="00616376"/>
    <w:rsid w:val="006165EB"/>
    <w:rsid w:val="0062002C"/>
    <w:rsid w:val="006203E9"/>
    <w:rsid w:val="00620979"/>
    <w:rsid w:val="00620A80"/>
    <w:rsid w:val="00620F8B"/>
    <w:rsid w:val="00622C56"/>
    <w:rsid w:val="006252D7"/>
    <w:rsid w:val="00625825"/>
    <w:rsid w:val="00625C7B"/>
    <w:rsid w:val="00625E0F"/>
    <w:rsid w:val="00626172"/>
    <w:rsid w:val="00626B0A"/>
    <w:rsid w:val="006275C5"/>
    <w:rsid w:val="00627622"/>
    <w:rsid w:val="00630161"/>
    <w:rsid w:val="0063030A"/>
    <w:rsid w:val="00631F96"/>
    <w:rsid w:val="0063237F"/>
    <w:rsid w:val="00637BB3"/>
    <w:rsid w:val="0064138F"/>
    <w:rsid w:val="00643DFA"/>
    <w:rsid w:val="0064436C"/>
    <w:rsid w:val="00644C47"/>
    <w:rsid w:val="00645666"/>
    <w:rsid w:val="00645C7C"/>
    <w:rsid w:val="00647CED"/>
    <w:rsid w:val="00650098"/>
    <w:rsid w:val="00650B0B"/>
    <w:rsid w:val="006513B9"/>
    <w:rsid w:val="00651C1A"/>
    <w:rsid w:val="00652C94"/>
    <w:rsid w:val="00653480"/>
    <w:rsid w:val="006545D8"/>
    <w:rsid w:val="00654B40"/>
    <w:rsid w:val="00655003"/>
    <w:rsid w:val="0065663A"/>
    <w:rsid w:val="00657D55"/>
    <w:rsid w:val="00660938"/>
    <w:rsid w:val="00661509"/>
    <w:rsid w:val="00661D6E"/>
    <w:rsid w:val="00661E72"/>
    <w:rsid w:val="00661FA0"/>
    <w:rsid w:val="00663507"/>
    <w:rsid w:val="0066410C"/>
    <w:rsid w:val="00666A50"/>
    <w:rsid w:val="00666D4A"/>
    <w:rsid w:val="00670F33"/>
    <w:rsid w:val="00671E77"/>
    <w:rsid w:val="006730AB"/>
    <w:rsid w:val="00676011"/>
    <w:rsid w:val="006763A1"/>
    <w:rsid w:val="00676F33"/>
    <w:rsid w:val="00677432"/>
    <w:rsid w:val="006801C5"/>
    <w:rsid w:val="00680DFC"/>
    <w:rsid w:val="00681650"/>
    <w:rsid w:val="00682219"/>
    <w:rsid w:val="00682835"/>
    <w:rsid w:val="00683B1E"/>
    <w:rsid w:val="006846EF"/>
    <w:rsid w:val="0069014A"/>
    <w:rsid w:val="00690250"/>
    <w:rsid w:val="00690F1E"/>
    <w:rsid w:val="006910FE"/>
    <w:rsid w:val="006921B4"/>
    <w:rsid w:val="006922B6"/>
    <w:rsid w:val="006A02AC"/>
    <w:rsid w:val="006A0612"/>
    <w:rsid w:val="006A2BF3"/>
    <w:rsid w:val="006A301F"/>
    <w:rsid w:val="006A4955"/>
    <w:rsid w:val="006A4B93"/>
    <w:rsid w:val="006A4EF3"/>
    <w:rsid w:val="006A527B"/>
    <w:rsid w:val="006A58D3"/>
    <w:rsid w:val="006A5D16"/>
    <w:rsid w:val="006A5F29"/>
    <w:rsid w:val="006B0333"/>
    <w:rsid w:val="006B0AF1"/>
    <w:rsid w:val="006B0BD8"/>
    <w:rsid w:val="006B23BA"/>
    <w:rsid w:val="006B59C1"/>
    <w:rsid w:val="006B5F81"/>
    <w:rsid w:val="006B76A1"/>
    <w:rsid w:val="006B7A6E"/>
    <w:rsid w:val="006B7CF2"/>
    <w:rsid w:val="006C0D31"/>
    <w:rsid w:val="006C2F19"/>
    <w:rsid w:val="006C35B9"/>
    <w:rsid w:val="006C367B"/>
    <w:rsid w:val="006C5679"/>
    <w:rsid w:val="006C5A78"/>
    <w:rsid w:val="006C5BA7"/>
    <w:rsid w:val="006C6152"/>
    <w:rsid w:val="006C7475"/>
    <w:rsid w:val="006C7A51"/>
    <w:rsid w:val="006D2F53"/>
    <w:rsid w:val="006D376C"/>
    <w:rsid w:val="006D4455"/>
    <w:rsid w:val="006D44E8"/>
    <w:rsid w:val="006D7304"/>
    <w:rsid w:val="006E27CD"/>
    <w:rsid w:val="006E33D1"/>
    <w:rsid w:val="006E3A79"/>
    <w:rsid w:val="006E67CC"/>
    <w:rsid w:val="006F107D"/>
    <w:rsid w:val="006F262F"/>
    <w:rsid w:val="006F4985"/>
    <w:rsid w:val="006F4AA7"/>
    <w:rsid w:val="006F4BF6"/>
    <w:rsid w:val="00702E9D"/>
    <w:rsid w:val="00703E6B"/>
    <w:rsid w:val="007057D0"/>
    <w:rsid w:val="00710687"/>
    <w:rsid w:val="00711064"/>
    <w:rsid w:val="00712B52"/>
    <w:rsid w:val="007131A9"/>
    <w:rsid w:val="00713741"/>
    <w:rsid w:val="00713F22"/>
    <w:rsid w:val="0071410D"/>
    <w:rsid w:val="007148B8"/>
    <w:rsid w:val="00714FEA"/>
    <w:rsid w:val="00715887"/>
    <w:rsid w:val="00716E99"/>
    <w:rsid w:val="0071715E"/>
    <w:rsid w:val="00721190"/>
    <w:rsid w:val="00722E65"/>
    <w:rsid w:val="0072589A"/>
    <w:rsid w:val="0072608C"/>
    <w:rsid w:val="00727FD8"/>
    <w:rsid w:val="007304A1"/>
    <w:rsid w:val="007329FD"/>
    <w:rsid w:val="00734478"/>
    <w:rsid w:val="00735AA9"/>
    <w:rsid w:val="00736BF3"/>
    <w:rsid w:val="00736DFC"/>
    <w:rsid w:val="00742B16"/>
    <w:rsid w:val="007450F9"/>
    <w:rsid w:val="0074597B"/>
    <w:rsid w:val="00745F50"/>
    <w:rsid w:val="00746211"/>
    <w:rsid w:val="00750C3A"/>
    <w:rsid w:val="007531F0"/>
    <w:rsid w:val="00753962"/>
    <w:rsid w:val="00754CA1"/>
    <w:rsid w:val="0075549C"/>
    <w:rsid w:val="00755EB0"/>
    <w:rsid w:val="007574C1"/>
    <w:rsid w:val="00765928"/>
    <w:rsid w:val="00771265"/>
    <w:rsid w:val="007739FD"/>
    <w:rsid w:val="00774BB5"/>
    <w:rsid w:val="00774CF6"/>
    <w:rsid w:val="00775D93"/>
    <w:rsid w:val="00777345"/>
    <w:rsid w:val="007805F3"/>
    <w:rsid w:val="00780917"/>
    <w:rsid w:val="00781358"/>
    <w:rsid w:val="007825AC"/>
    <w:rsid w:val="00784A84"/>
    <w:rsid w:val="0078639D"/>
    <w:rsid w:val="0078758B"/>
    <w:rsid w:val="0079015F"/>
    <w:rsid w:val="0079079E"/>
    <w:rsid w:val="007908A4"/>
    <w:rsid w:val="00794CC5"/>
    <w:rsid w:val="007A0EC1"/>
    <w:rsid w:val="007A3FDC"/>
    <w:rsid w:val="007A4B64"/>
    <w:rsid w:val="007B14E3"/>
    <w:rsid w:val="007B3E81"/>
    <w:rsid w:val="007B4E98"/>
    <w:rsid w:val="007B59A2"/>
    <w:rsid w:val="007B66C6"/>
    <w:rsid w:val="007B68AE"/>
    <w:rsid w:val="007C135B"/>
    <w:rsid w:val="007C1E9A"/>
    <w:rsid w:val="007C2A18"/>
    <w:rsid w:val="007C3CBA"/>
    <w:rsid w:val="007D1256"/>
    <w:rsid w:val="007D2689"/>
    <w:rsid w:val="007D416E"/>
    <w:rsid w:val="007D469D"/>
    <w:rsid w:val="007D4F2E"/>
    <w:rsid w:val="007D5CE5"/>
    <w:rsid w:val="007D7AC3"/>
    <w:rsid w:val="007E0B9A"/>
    <w:rsid w:val="007E178A"/>
    <w:rsid w:val="007E1B1B"/>
    <w:rsid w:val="007E205C"/>
    <w:rsid w:val="007E2332"/>
    <w:rsid w:val="007E7328"/>
    <w:rsid w:val="007E79F0"/>
    <w:rsid w:val="007E7C39"/>
    <w:rsid w:val="007F0E0F"/>
    <w:rsid w:val="007F1BD1"/>
    <w:rsid w:val="007F2501"/>
    <w:rsid w:val="007F2970"/>
    <w:rsid w:val="007F3785"/>
    <w:rsid w:val="007F57C1"/>
    <w:rsid w:val="007F6904"/>
    <w:rsid w:val="007F7705"/>
    <w:rsid w:val="007F7BC8"/>
    <w:rsid w:val="008009AF"/>
    <w:rsid w:val="0080380A"/>
    <w:rsid w:val="00803997"/>
    <w:rsid w:val="00804824"/>
    <w:rsid w:val="00804B49"/>
    <w:rsid w:val="00806140"/>
    <w:rsid w:val="0080661A"/>
    <w:rsid w:val="00810051"/>
    <w:rsid w:val="0081077E"/>
    <w:rsid w:val="008109F7"/>
    <w:rsid w:val="0081118E"/>
    <w:rsid w:val="00811764"/>
    <w:rsid w:val="00811845"/>
    <w:rsid w:val="00811BE3"/>
    <w:rsid w:val="00814B8D"/>
    <w:rsid w:val="00817C79"/>
    <w:rsid w:val="00823912"/>
    <w:rsid w:val="00823EB3"/>
    <w:rsid w:val="00825197"/>
    <w:rsid w:val="0082630E"/>
    <w:rsid w:val="00826653"/>
    <w:rsid w:val="00831B72"/>
    <w:rsid w:val="00832D5C"/>
    <w:rsid w:val="00832E1D"/>
    <w:rsid w:val="00834B03"/>
    <w:rsid w:val="00835634"/>
    <w:rsid w:val="008375E5"/>
    <w:rsid w:val="00840291"/>
    <w:rsid w:val="00841B29"/>
    <w:rsid w:val="00842526"/>
    <w:rsid w:val="00843A58"/>
    <w:rsid w:val="00843CCC"/>
    <w:rsid w:val="00844146"/>
    <w:rsid w:val="00844C96"/>
    <w:rsid w:val="00844DF5"/>
    <w:rsid w:val="008454F1"/>
    <w:rsid w:val="0084710C"/>
    <w:rsid w:val="008471EC"/>
    <w:rsid w:val="008500DC"/>
    <w:rsid w:val="00850FB5"/>
    <w:rsid w:val="008522E5"/>
    <w:rsid w:val="00853275"/>
    <w:rsid w:val="0085439D"/>
    <w:rsid w:val="00854C74"/>
    <w:rsid w:val="008572AA"/>
    <w:rsid w:val="00857F1C"/>
    <w:rsid w:val="00863479"/>
    <w:rsid w:val="00863C88"/>
    <w:rsid w:val="00863D7A"/>
    <w:rsid w:val="00864A02"/>
    <w:rsid w:val="00864B05"/>
    <w:rsid w:val="008668B6"/>
    <w:rsid w:val="00871981"/>
    <w:rsid w:val="00872E0F"/>
    <w:rsid w:val="00874560"/>
    <w:rsid w:val="00877B96"/>
    <w:rsid w:val="00882A77"/>
    <w:rsid w:val="00882DD9"/>
    <w:rsid w:val="0088373D"/>
    <w:rsid w:val="008839BA"/>
    <w:rsid w:val="0088406F"/>
    <w:rsid w:val="00884EBA"/>
    <w:rsid w:val="0088573E"/>
    <w:rsid w:val="00886A2E"/>
    <w:rsid w:val="00887F5A"/>
    <w:rsid w:val="00892A03"/>
    <w:rsid w:val="00893B6E"/>
    <w:rsid w:val="0089525C"/>
    <w:rsid w:val="008A0EE1"/>
    <w:rsid w:val="008A194F"/>
    <w:rsid w:val="008A1979"/>
    <w:rsid w:val="008A2A1A"/>
    <w:rsid w:val="008A2D16"/>
    <w:rsid w:val="008A313A"/>
    <w:rsid w:val="008A55B6"/>
    <w:rsid w:val="008A6062"/>
    <w:rsid w:val="008A6EFC"/>
    <w:rsid w:val="008B0A53"/>
    <w:rsid w:val="008B1713"/>
    <w:rsid w:val="008B2A85"/>
    <w:rsid w:val="008B4A25"/>
    <w:rsid w:val="008B59EC"/>
    <w:rsid w:val="008B60C7"/>
    <w:rsid w:val="008B6F3B"/>
    <w:rsid w:val="008C3522"/>
    <w:rsid w:val="008C42C4"/>
    <w:rsid w:val="008C43A9"/>
    <w:rsid w:val="008C4B65"/>
    <w:rsid w:val="008C67CE"/>
    <w:rsid w:val="008C7217"/>
    <w:rsid w:val="008D23E9"/>
    <w:rsid w:val="008D48F4"/>
    <w:rsid w:val="008D4CF5"/>
    <w:rsid w:val="008D55F2"/>
    <w:rsid w:val="008D5FF6"/>
    <w:rsid w:val="008D736B"/>
    <w:rsid w:val="008E0014"/>
    <w:rsid w:val="008E0633"/>
    <w:rsid w:val="008E17FB"/>
    <w:rsid w:val="008E2DE5"/>
    <w:rsid w:val="008E47C4"/>
    <w:rsid w:val="008E70C6"/>
    <w:rsid w:val="008F0700"/>
    <w:rsid w:val="0090047E"/>
    <w:rsid w:val="00902CFA"/>
    <w:rsid w:val="009069A8"/>
    <w:rsid w:val="00907F03"/>
    <w:rsid w:val="0091177B"/>
    <w:rsid w:val="009133B6"/>
    <w:rsid w:val="00914DEA"/>
    <w:rsid w:val="009161AC"/>
    <w:rsid w:val="00917B93"/>
    <w:rsid w:val="009201D0"/>
    <w:rsid w:val="009205B2"/>
    <w:rsid w:val="0092096D"/>
    <w:rsid w:val="00923D13"/>
    <w:rsid w:val="009246C2"/>
    <w:rsid w:val="009274E2"/>
    <w:rsid w:val="00931BD0"/>
    <w:rsid w:val="00932C59"/>
    <w:rsid w:val="00934F50"/>
    <w:rsid w:val="00935465"/>
    <w:rsid w:val="00935487"/>
    <w:rsid w:val="0093615E"/>
    <w:rsid w:val="00936474"/>
    <w:rsid w:val="009367C6"/>
    <w:rsid w:val="00943B29"/>
    <w:rsid w:val="0094462C"/>
    <w:rsid w:val="00946124"/>
    <w:rsid w:val="00946483"/>
    <w:rsid w:val="00946E23"/>
    <w:rsid w:val="00946F3A"/>
    <w:rsid w:val="00947B4F"/>
    <w:rsid w:val="00950E1C"/>
    <w:rsid w:val="00951CFD"/>
    <w:rsid w:val="00954479"/>
    <w:rsid w:val="009548F7"/>
    <w:rsid w:val="00954F1B"/>
    <w:rsid w:val="0096420D"/>
    <w:rsid w:val="00967B26"/>
    <w:rsid w:val="009701AF"/>
    <w:rsid w:val="00972381"/>
    <w:rsid w:val="00972733"/>
    <w:rsid w:val="00973500"/>
    <w:rsid w:val="009739BE"/>
    <w:rsid w:val="0097631A"/>
    <w:rsid w:val="00976D57"/>
    <w:rsid w:val="009770B7"/>
    <w:rsid w:val="0097768D"/>
    <w:rsid w:val="00977E88"/>
    <w:rsid w:val="00981D2A"/>
    <w:rsid w:val="00981EF1"/>
    <w:rsid w:val="00982144"/>
    <w:rsid w:val="00983211"/>
    <w:rsid w:val="00985442"/>
    <w:rsid w:val="00987D08"/>
    <w:rsid w:val="00991360"/>
    <w:rsid w:val="0099178A"/>
    <w:rsid w:val="00993DAF"/>
    <w:rsid w:val="00994D97"/>
    <w:rsid w:val="009950F0"/>
    <w:rsid w:val="009955C3"/>
    <w:rsid w:val="00997FE3"/>
    <w:rsid w:val="009A0562"/>
    <w:rsid w:val="009A1E7B"/>
    <w:rsid w:val="009B2D1E"/>
    <w:rsid w:val="009B3033"/>
    <w:rsid w:val="009B38CA"/>
    <w:rsid w:val="009B4129"/>
    <w:rsid w:val="009B5F8F"/>
    <w:rsid w:val="009C00D6"/>
    <w:rsid w:val="009C0D6F"/>
    <w:rsid w:val="009C1013"/>
    <w:rsid w:val="009C1342"/>
    <w:rsid w:val="009C2CD6"/>
    <w:rsid w:val="009C38EA"/>
    <w:rsid w:val="009C6E58"/>
    <w:rsid w:val="009C6F1D"/>
    <w:rsid w:val="009D436A"/>
    <w:rsid w:val="009D6818"/>
    <w:rsid w:val="009E082C"/>
    <w:rsid w:val="009E1AD9"/>
    <w:rsid w:val="009E59D4"/>
    <w:rsid w:val="009F082F"/>
    <w:rsid w:val="009F08D7"/>
    <w:rsid w:val="009F166D"/>
    <w:rsid w:val="009F2E06"/>
    <w:rsid w:val="009F32DC"/>
    <w:rsid w:val="009F4AED"/>
    <w:rsid w:val="009F52DE"/>
    <w:rsid w:val="009F6ECE"/>
    <w:rsid w:val="009F73E4"/>
    <w:rsid w:val="00A07225"/>
    <w:rsid w:val="00A07E1B"/>
    <w:rsid w:val="00A1274E"/>
    <w:rsid w:val="00A12882"/>
    <w:rsid w:val="00A14C03"/>
    <w:rsid w:val="00A16382"/>
    <w:rsid w:val="00A1691D"/>
    <w:rsid w:val="00A16B82"/>
    <w:rsid w:val="00A20F8A"/>
    <w:rsid w:val="00A2197A"/>
    <w:rsid w:val="00A22BD7"/>
    <w:rsid w:val="00A235DF"/>
    <w:rsid w:val="00A236C2"/>
    <w:rsid w:val="00A23CFB"/>
    <w:rsid w:val="00A24707"/>
    <w:rsid w:val="00A25CA1"/>
    <w:rsid w:val="00A262DD"/>
    <w:rsid w:val="00A26559"/>
    <w:rsid w:val="00A267D9"/>
    <w:rsid w:val="00A26BFF"/>
    <w:rsid w:val="00A27FC3"/>
    <w:rsid w:val="00A3069A"/>
    <w:rsid w:val="00A32B98"/>
    <w:rsid w:val="00A336E5"/>
    <w:rsid w:val="00A33E2F"/>
    <w:rsid w:val="00A34A5F"/>
    <w:rsid w:val="00A34F00"/>
    <w:rsid w:val="00A3769A"/>
    <w:rsid w:val="00A415C3"/>
    <w:rsid w:val="00A425EB"/>
    <w:rsid w:val="00A44B50"/>
    <w:rsid w:val="00A45E89"/>
    <w:rsid w:val="00A4652F"/>
    <w:rsid w:val="00A46A6D"/>
    <w:rsid w:val="00A477FF"/>
    <w:rsid w:val="00A47D94"/>
    <w:rsid w:val="00A50402"/>
    <w:rsid w:val="00A51446"/>
    <w:rsid w:val="00A514A7"/>
    <w:rsid w:val="00A538F9"/>
    <w:rsid w:val="00A53A23"/>
    <w:rsid w:val="00A549DB"/>
    <w:rsid w:val="00A5515A"/>
    <w:rsid w:val="00A553FE"/>
    <w:rsid w:val="00A556D5"/>
    <w:rsid w:val="00A561E0"/>
    <w:rsid w:val="00A60CCA"/>
    <w:rsid w:val="00A63EB8"/>
    <w:rsid w:val="00A65727"/>
    <w:rsid w:val="00A70990"/>
    <w:rsid w:val="00A71DE1"/>
    <w:rsid w:val="00A7253B"/>
    <w:rsid w:val="00A73BB4"/>
    <w:rsid w:val="00A73E4E"/>
    <w:rsid w:val="00A752BB"/>
    <w:rsid w:val="00A75AAF"/>
    <w:rsid w:val="00A8167E"/>
    <w:rsid w:val="00A81ACC"/>
    <w:rsid w:val="00A8428F"/>
    <w:rsid w:val="00A84F68"/>
    <w:rsid w:val="00A86E43"/>
    <w:rsid w:val="00A932B6"/>
    <w:rsid w:val="00A9721B"/>
    <w:rsid w:val="00A97345"/>
    <w:rsid w:val="00AA24CE"/>
    <w:rsid w:val="00AA349E"/>
    <w:rsid w:val="00AA3783"/>
    <w:rsid w:val="00AA46AB"/>
    <w:rsid w:val="00AA4896"/>
    <w:rsid w:val="00AA4C9F"/>
    <w:rsid w:val="00AA58D3"/>
    <w:rsid w:val="00AA65BD"/>
    <w:rsid w:val="00AA6CD8"/>
    <w:rsid w:val="00AA720B"/>
    <w:rsid w:val="00AB1221"/>
    <w:rsid w:val="00AB1881"/>
    <w:rsid w:val="00AB2F2D"/>
    <w:rsid w:val="00AB3526"/>
    <w:rsid w:val="00AB425D"/>
    <w:rsid w:val="00AB491C"/>
    <w:rsid w:val="00AB7CD6"/>
    <w:rsid w:val="00AC0CBF"/>
    <w:rsid w:val="00AC3C70"/>
    <w:rsid w:val="00AC3FFF"/>
    <w:rsid w:val="00AC51D2"/>
    <w:rsid w:val="00AC5B70"/>
    <w:rsid w:val="00AC776B"/>
    <w:rsid w:val="00AD12E8"/>
    <w:rsid w:val="00AD1C93"/>
    <w:rsid w:val="00AD20B3"/>
    <w:rsid w:val="00AD2146"/>
    <w:rsid w:val="00AD2604"/>
    <w:rsid w:val="00AD38A8"/>
    <w:rsid w:val="00AD58C8"/>
    <w:rsid w:val="00AD5AE4"/>
    <w:rsid w:val="00AD61DD"/>
    <w:rsid w:val="00AD624B"/>
    <w:rsid w:val="00AD73AE"/>
    <w:rsid w:val="00AD77B2"/>
    <w:rsid w:val="00AE5F66"/>
    <w:rsid w:val="00AF0108"/>
    <w:rsid w:val="00AF25C2"/>
    <w:rsid w:val="00AF506A"/>
    <w:rsid w:val="00AF5B80"/>
    <w:rsid w:val="00B00473"/>
    <w:rsid w:val="00B01500"/>
    <w:rsid w:val="00B0279A"/>
    <w:rsid w:val="00B02B05"/>
    <w:rsid w:val="00B061EA"/>
    <w:rsid w:val="00B06A1B"/>
    <w:rsid w:val="00B07F3A"/>
    <w:rsid w:val="00B10F81"/>
    <w:rsid w:val="00B12044"/>
    <w:rsid w:val="00B13B26"/>
    <w:rsid w:val="00B13E94"/>
    <w:rsid w:val="00B15430"/>
    <w:rsid w:val="00B167A2"/>
    <w:rsid w:val="00B177FE"/>
    <w:rsid w:val="00B17AF7"/>
    <w:rsid w:val="00B2040B"/>
    <w:rsid w:val="00B207AE"/>
    <w:rsid w:val="00B22F75"/>
    <w:rsid w:val="00B24345"/>
    <w:rsid w:val="00B256A9"/>
    <w:rsid w:val="00B25A73"/>
    <w:rsid w:val="00B26FFA"/>
    <w:rsid w:val="00B27A16"/>
    <w:rsid w:val="00B3051C"/>
    <w:rsid w:val="00B31132"/>
    <w:rsid w:val="00B31328"/>
    <w:rsid w:val="00B31E7D"/>
    <w:rsid w:val="00B34668"/>
    <w:rsid w:val="00B3630D"/>
    <w:rsid w:val="00B36DD0"/>
    <w:rsid w:val="00B37581"/>
    <w:rsid w:val="00B37FF7"/>
    <w:rsid w:val="00B40F77"/>
    <w:rsid w:val="00B43C0B"/>
    <w:rsid w:val="00B445AA"/>
    <w:rsid w:val="00B4692B"/>
    <w:rsid w:val="00B47D9A"/>
    <w:rsid w:val="00B521AC"/>
    <w:rsid w:val="00B524C9"/>
    <w:rsid w:val="00B52D27"/>
    <w:rsid w:val="00B53FAF"/>
    <w:rsid w:val="00B54BBD"/>
    <w:rsid w:val="00B54E4C"/>
    <w:rsid w:val="00B55EE9"/>
    <w:rsid w:val="00B5689E"/>
    <w:rsid w:val="00B601B4"/>
    <w:rsid w:val="00B604E3"/>
    <w:rsid w:val="00B60BA4"/>
    <w:rsid w:val="00B64565"/>
    <w:rsid w:val="00B6511D"/>
    <w:rsid w:val="00B6593F"/>
    <w:rsid w:val="00B70199"/>
    <w:rsid w:val="00B72DD8"/>
    <w:rsid w:val="00B73520"/>
    <w:rsid w:val="00B746CC"/>
    <w:rsid w:val="00B74971"/>
    <w:rsid w:val="00B77E55"/>
    <w:rsid w:val="00B81305"/>
    <w:rsid w:val="00B817BE"/>
    <w:rsid w:val="00B84932"/>
    <w:rsid w:val="00B86A62"/>
    <w:rsid w:val="00B9090B"/>
    <w:rsid w:val="00B95653"/>
    <w:rsid w:val="00B95850"/>
    <w:rsid w:val="00B95B99"/>
    <w:rsid w:val="00B96A80"/>
    <w:rsid w:val="00B97D33"/>
    <w:rsid w:val="00BA026A"/>
    <w:rsid w:val="00BA0ED3"/>
    <w:rsid w:val="00BA1576"/>
    <w:rsid w:val="00BA2A27"/>
    <w:rsid w:val="00BA3106"/>
    <w:rsid w:val="00BA3F54"/>
    <w:rsid w:val="00BA5BE8"/>
    <w:rsid w:val="00BA6AB3"/>
    <w:rsid w:val="00BA7AA8"/>
    <w:rsid w:val="00BA7E65"/>
    <w:rsid w:val="00BB0068"/>
    <w:rsid w:val="00BB0A73"/>
    <w:rsid w:val="00BB11FD"/>
    <w:rsid w:val="00BB34D8"/>
    <w:rsid w:val="00BB5D51"/>
    <w:rsid w:val="00BB6041"/>
    <w:rsid w:val="00BB6246"/>
    <w:rsid w:val="00BB6E81"/>
    <w:rsid w:val="00BC1245"/>
    <w:rsid w:val="00BC312B"/>
    <w:rsid w:val="00BC41C1"/>
    <w:rsid w:val="00BC462E"/>
    <w:rsid w:val="00BC46FC"/>
    <w:rsid w:val="00BC68A8"/>
    <w:rsid w:val="00BC6E5F"/>
    <w:rsid w:val="00BC722D"/>
    <w:rsid w:val="00BD01F6"/>
    <w:rsid w:val="00BD1744"/>
    <w:rsid w:val="00BD2255"/>
    <w:rsid w:val="00BD2995"/>
    <w:rsid w:val="00BD2A00"/>
    <w:rsid w:val="00BD3168"/>
    <w:rsid w:val="00BD5048"/>
    <w:rsid w:val="00BE00E0"/>
    <w:rsid w:val="00BE4113"/>
    <w:rsid w:val="00BE4710"/>
    <w:rsid w:val="00BE4F4F"/>
    <w:rsid w:val="00BE50D5"/>
    <w:rsid w:val="00BE5BBA"/>
    <w:rsid w:val="00BF0F35"/>
    <w:rsid w:val="00BF14A8"/>
    <w:rsid w:val="00BF298B"/>
    <w:rsid w:val="00BF46D3"/>
    <w:rsid w:val="00BF6903"/>
    <w:rsid w:val="00BF6D7A"/>
    <w:rsid w:val="00BF6F01"/>
    <w:rsid w:val="00C016CA"/>
    <w:rsid w:val="00C04BAF"/>
    <w:rsid w:val="00C04F9F"/>
    <w:rsid w:val="00C0605B"/>
    <w:rsid w:val="00C12B1D"/>
    <w:rsid w:val="00C142C5"/>
    <w:rsid w:val="00C14B43"/>
    <w:rsid w:val="00C15E1B"/>
    <w:rsid w:val="00C16588"/>
    <w:rsid w:val="00C16FA9"/>
    <w:rsid w:val="00C17DF0"/>
    <w:rsid w:val="00C20489"/>
    <w:rsid w:val="00C20907"/>
    <w:rsid w:val="00C226E2"/>
    <w:rsid w:val="00C246A9"/>
    <w:rsid w:val="00C26E40"/>
    <w:rsid w:val="00C2757D"/>
    <w:rsid w:val="00C308F1"/>
    <w:rsid w:val="00C32BB9"/>
    <w:rsid w:val="00C333C7"/>
    <w:rsid w:val="00C341FD"/>
    <w:rsid w:val="00C34934"/>
    <w:rsid w:val="00C35425"/>
    <w:rsid w:val="00C367D5"/>
    <w:rsid w:val="00C37760"/>
    <w:rsid w:val="00C37BC7"/>
    <w:rsid w:val="00C37D9F"/>
    <w:rsid w:val="00C4005F"/>
    <w:rsid w:val="00C4006D"/>
    <w:rsid w:val="00C408F8"/>
    <w:rsid w:val="00C40A94"/>
    <w:rsid w:val="00C412CF"/>
    <w:rsid w:val="00C41634"/>
    <w:rsid w:val="00C4348B"/>
    <w:rsid w:val="00C4513A"/>
    <w:rsid w:val="00C452AF"/>
    <w:rsid w:val="00C45AD2"/>
    <w:rsid w:val="00C47826"/>
    <w:rsid w:val="00C522B6"/>
    <w:rsid w:val="00C52D3E"/>
    <w:rsid w:val="00C53C58"/>
    <w:rsid w:val="00C55D6A"/>
    <w:rsid w:val="00C55EB0"/>
    <w:rsid w:val="00C57B2E"/>
    <w:rsid w:val="00C57BF0"/>
    <w:rsid w:val="00C6235B"/>
    <w:rsid w:val="00C638C3"/>
    <w:rsid w:val="00C6402B"/>
    <w:rsid w:val="00C64A3E"/>
    <w:rsid w:val="00C64C1B"/>
    <w:rsid w:val="00C670BA"/>
    <w:rsid w:val="00C7066A"/>
    <w:rsid w:val="00C72AEF"/>
    <w:rsid w:val="00C736DF"/>
    <w:rsid w:val="00C74BD0"/>
    <w:rsid w:val="00C74D38"/>
    <w:rsid w:val="00C760C7"/>
    <w:rsid w:val="00C772E2"/>
    <w:rsid w:val="00C80A55"/>
    <w:rsid w:val="00C86386"/>
    <w:rsid w:val="00C868CA"/>
    <w:rsid w:val="00C877FF"/>
    <w:rsid w:val="00C92849"/>
    <w:rsid w:val="00C93417"/>
    <w:rsid w:val="00C93A33"/>
    <w:rsid w:val="00C94139"/>
    <w:rsid w:val="00C95597"/>
    <w:rsid w:val="00C95893"/>
    <w:rsid w:val="00C97521"/>
    <w:rsid w:val="00C975C9"/>
    <w:rsid w:val="00CA1142"/>
    <w:rsid w:val="00CA3D0D"/>
    <w:rsid w:val="00CA4007"/>
    <w:rsid w:val="00CA42FB"/>
    <w:rsid w:val="00CA5861"/>
    <w:rsid w:val="00CA5894"/>
    <w:rsid w:val="00CA77A5"/>
    <w:rsid w:val="00CA791C"/>
    <w:rsid w:val="00CB011A"/>
    <w:rsid w:val="00CB0B8F"/>
    <w:rsid w:val="00CB2229"/>
    <w:rsid w:val="00CB52DC"/>
    <w:rsid w:val="00CB5A77"/>
    <w:rsid w:val="00CB71B3"/>
    <w:rsid w:val="00CC1EC0"/>
    <w:rsid w:val="00CC29AD"/>
    <w:rsid w:val="00CC5728"/>
    <w:rsid w:val="00CC5E09"/>
    <w:rsid w:val="00CD200A"/>
    <w:rsid w:val="00CD5FA5"/>
    <w:rsid w:val="00CD66E4"/>
    <w:rsid w:val="00CD676A"/>
    <w:rsid w:val="00CD6E1D"/>
    <w:rsid w:val="00CE1FAB"/>
    <w:rsid w:val="00CE3500"/>
    <w:rsid w:val="00CE5198"/>
    <w:rsid w:val="00CE575A"/>
    <w:rsid w:val="00CE5C0E"/>
    <w:rsid w:val="00CE78A3"/>
    <w:rsid w:val="00CF0D54"/>
    <w:rsid w:val="00CF109E"/>
    <w:rsid w:val="00CF2C53"/>
    <w:rsid w:val="00CF5513"/>
    <w:rsid w:val="00CF5CCA"/>
    <w:rsid w:val="00CF642B"/>
    <w:rsid w:val="00D00560"/>
    <w:rsid w:val="00D00623"/>
    <w:rsid w:val="00D00A4E"/>
    <w:rsid w:val="00D0100B"/>
    <w:rsid w:val="00D0309E"/>
    <w:rsid w:val="00D03C0E"/>
    <w:rsid w:val="00D04223"/>
    <w:rsid w:val="00D044AD"/>
    <w:rsid w:val="00D10621"/>
    <w:rsid w:val="00D12177"/>
    <w:rsid w:val="00D13724"/>
    <w:rsid w:val="00D16632"/>
    <w:rsid w:val="00D1756D"/>
    <w:rsid w:val="00D201DF"/>
    <w:rsid w:val="00D20372"/>
    <w:rsid w:val="00D21487"/>
    <w:rsid w:val="00D22474"/>
    <w:rsid w:val="00D2379F"/>
    <w:rsid w:val="00D237BE"/>
    <w:rsid w:val="00D23B5E"/>
    <w:rsid w:val="00D27D38"/>
    <w:rsid w:val="00D309A1"/>
    <w:rsid w:val="00D33591"/>
    <w:rsid w:val="00D33A01"/>
    <w:rsid w:val="00D345C3"/>
    <w:rsid w:val="00D37A7B"/>
    <w:rsid w:val="00D37B93"/>
    <w:rsid w:val="00D402EF"/>
    <w:rsid w:val="00D43301"/>
    <w:rsid w:val="00D43E71"/>
    <w:rsid w:val="00D450A4"/>
    <w:rsid w:val="00D45A9C"/>
    <w:rsid w:val="00D46283"/>
    <w:rsid w:val="00D50B39"/>
    <w:rsid w:val="00D5200C"/>
    <w:rsid w:val="00D52284"/>
    <w:rsid w:val="00D529DA"/>
    <w:rsid w:val="00D52C26"/>
    <w:rsid w:val="00D52E39"/>
    <w:rsid w:val="00D53575"/>
    <w:rsid w:val="00D5388B"/>
    <w:rsid w:val="00D5710E"/>
    <w:rsid w:val="00D60332"/>
    <w:rsid w:val="00D6083F"/>
    <w:rsid w:val="00D6085B"/>
    <w:rsid w:val="00D60F52"/>
    <w:rsid w:val="00D60FF5"/>
    <w:rsid w:val="00D6144C"/>
    <w:rsid w:val="00D61F83"/>
    <w:rsid w:val="00D62AD7"/>
    <w:rsid w:val="00D63AD8"/>
    <w:rsid w:val="00D703B8"/>
    <w:rsid w:val="00D70AFD"/>
    <w:rsid w:val="00D71A13"/>
    <w:rsid w:val="00D72559"/>
    <w:rsid w:val="00D72A29"/>
    <w:rsid w:val="00D73D89"/>
    <w:rsid w:val="00D7485B"/>
    <w:rsid w:val="00D7593D"/>
    <w:rsid w:val="00D76AFE"/>
    <w:rsid w:val="00D81A87"/>
    <w:rsid w:val="00D81FF5"/>
    <w:rsid w:val="00D829F2"/>
    <w:rsid w:val="00D82FF0"/>
    <w:rsid w:val="00D8337E"/>
    <w:rsid w:val="00D8381C"/>
    <w:rsid w:val="00D8580B"/>
    <w:rsid w:val="00D86184"/>
    <w:rsid w:val="00D862CA"/>
    <w:rsid w:val="00D90571"/>
    <w:rsid w:val="00D9077E"/>
    <w:rsid w:val="00D907C3"/>
    <w:rsid w:val="00D908EE"/>
    <w:rsid w:val="00D915EC"/>
    <w:rsid w:val="00D93193"/>
    <w:rsid w:val="00D938CC"/>
    <w:rsid w:val="00D93BA3"/>
    <w:rsid w:val="00D94976"/>
    <w:rsid w:val="00DA2593"/>
    <w:rsid w:val="00DA46BB"/>
    <w:rsid w:val="00DA5456"/>
    <w:rsid w:val="00DA54B4"/>
    <w:rsid w:val="00DA59C9"/>
    <w:rsid w:val="00DA655C"/>
    <w:rsid w:val="00DA661A"/>
    <w:rsid w:val="00DA6AB9"/>
    <w:rsid w:val="00DB1AEB"/>
    <w:rsid w:val="00DB380E"/>
    <w:rsid w:val="00DB3C6C"/>
    <w:rsid w:val="00DB688D"/>
    <w:rsid w:val="00DC106E"/>
    <w:rsid w:val="00DC12FC"/>
    <w:rsid w:val="00DC31D7"/>
    <w:rsid w:val="00DC56FE"/>
    <w:rsid w:val="00DD181C"/>
    <w:rsid w:val="00DD3439"/>
    <w:rsid w:val="00DD6602"/>
    <w:rsid w:val="00DE0741"/>
    <w:rsid w:val="00DE0F3C"/>
    <w:rsid w:val="00DE1E76"/>
    <w:rsid w:val="00DE3DD1"/>
    <w:rsid w:val="00DE4709"/>
    <w:rsid w:val="00DE4EBC"/>
    <w:rsid w:val="00DE7D75"/>
    <w:rsid w:val="00DF0416"/>
    <w:rsid w:val="00DF0C97"/>
    <w:rsid w:val="00E017ED"/>
    <w:rsid w:val="00E03E9A"/>
    <w:rsid w:val="00E06594"/>
    <w:rsid w:val="00E067A5"/>
    <w:rsid w:val="00E07101"/>
    <w:rsid w:val="00E07BDC"/>
    <w:rsid w:val="00E130B1"/>
    <w:rsid w:val="00E146B1"/>
    <w:rsid w:val="00E15229"/>
    <w:rsid w:val="00E165CE"/>
    <w:rsid w:val="00E17C5F"/>
    <w:rsid w:val="00E17CCD"/>
    <w:rsid w:val="00E2092D"/>
    <w:rsid w:val="00E215AE"/>
    <w:rsid w:val="00E21D9D"/>
    <w:rsid w:val="00E21DA0"/>
    <w:rsid w:val="00E25048"/>
    <w:rsid w:val="00E26F75"/>
    <w:rsid w:val="00E34B3D"/>
    <w:rsid w:val="00E3527C"/>
    <w:rsid w:val="00E358F5"/>
    <w:rsid w:val="00E36217"/>
    <w:rsid w:val="00E4048F"/>
    <w:rsid w:val="00E4198B"/>
    <w:rsid w:val="00E44273"/>
    <w:rsid w:val="00E442CB"/>
    <w:rsid w:val="00E45611"/>
    <w:rsid w:val="00E45AB1"/>
    <w:rsid w:val="00E460BC"/>
    <w:rsid w:val="00E51D9E"/>
    <w:rsid w:val="00E527C7"/>
    <w:rsid w:val="00E53A27"/>
    <w:rsid w:val="00E5752A"/>
    <w:rsid w:val="00E603FE"/>
    <w:rsid w:val="00E61531"/>
    <w:rsid w:val="00E6168A"/>
    <w:rsid w:val="00E63712"/>
    <w:rsid w:val="00E64157"/>
    <w:rsid w:val="00E66007"/>
    <w:rsid w:val="00E66811"/>
    <w:rsid w:val="00E67121"/>
    <w:rsid w:val="00E67210"/>
    <w:rsid w:val="00E67A28"/>
    <w:rsid w:val="00E70586"/>
    <w:rsid w:val="00E70A2E"/>
    <w:rsid w:val="00E72284"/>
    <w:rsid w:val="00E73C5F"/>
    <w:rsid w:val="00E74968"/>
    <w:rsid w:val="00E80DDC"/>
    <w:rsid w:val="00E842A8"/>
    <w:rsid w:val="00E86F41"/>
    <w:rsid w:val="00E86FAE"/>
    <w:rsid w:val="00E908AC"/>
    <w:rsid w:val="00E91721"/>
    <w:rsid w:val="00E959ED"/>
    <w:rsid w:val="00E962C4"/>
    <w:rsid w:val="00EA0909"/>
    <w:rsid w:val="00EA09F4"/>
    <w:rsid w:val="00EA2181"/>
    <w:rsid w:val="00EA3C6A"/>
    <w:rsid w:val="00EB1641"/>
    <w:rsid w:val="00EB2386"/>
    <w:rsid w:val="00EB292B"/>
    <w:rsid w:val="00EB2B24"/>
    <w:rsid w:val="00EB3E62"/>
    <w:rsid w:val="00EB4F1B"/>
    <w:rsid w:val="00EB5016"/>
    <w:rsid w:val="00EB5302"/>
    <w:rsid w:val="00EB5D81"/>
    <w:rsid w:val="00EB71F3"/>
    <w:rsid w:val="00EC12FC"/>
    <w:rsid w:val="00EC1D4D"/>
    <w:rsid w:val="00EC1DEC"/>
    <w:rsid w:val="00EC2CE4"/>
    <w:rsid w:val="00EC2DDF"/>
    <w:rsid w:val="00EC397A"/>
    <w:rsid w:val="00EC466C"/>
    <w:rsid w:val="00EC4D4D"/>
    <w:rsid w:val="00EC7004"/>
    <w:rsid w:val="00EC799F"/>
    <w:rsid w:val="00ED04A8"/>
    <w:rsid w:val="00ED30B1"/>
    <w:rsid w:val="00ED3234"/>
    <w:rsid w:val="00ED5BFA"/>
    <w:rsid w:val="00ED688B"/>
    <w:rsid w:val="00ED7107"/>
    <w:rsid w:val="00ED7D7A"/>
    <w:rsid w:val="00EE08D8"/>
    <w:rsid w:val="00EE0927"/>
    <w:rsid w:val="00EE0A87"/>
    <w:rsid w:val="00EE15A6"/>
    <w:rsid w:val="00EE15AD"/>
    <w:rsid w:val="00EE1BFA"/>
    <w:rsid w:val="00EE21FB"/>
    <w:rsid w:val="00EE22DB"/>
    <w:rsid w:val="00EE32BB"/>
    <w:rsid w:val="00EE5A2F"/>
    <w:rsid w:val="00EE6CEB"/>
    <w:rsid w:val="00EE751D"/>
    <w:rsid w:val="00EF0061"/>
    <w:rsid w:val="00EF0E07"/>
    <w:rsid w:val="00EF26B0"/>
    <w:rsid w:val="00EF537B"/>
    <w:rsid w:val="00EF5682"/>
    <w:rsid w:val="00EF5C89"/>
    <w:rsid w:val="00EF62BE"/>
    <w:rsid w:val="00EF7623"/>
    <w:rsid w:val="00F000A6"/>
    <w:rsid w:val="00F007F8"/>
    <w:rsid w:val="00F01878"/>
    <w:rsid w:val="00F02820"/>
    <w:rsid w:val="00F034D1"/>
    <w:rsid w:val="00F03988"/>
    <w:rsid w:val="00F039DE"/>
    <w:rsid w:val="00F050B2"/>
    <w:rsid w:val="00F065B5"/>
    <w:rsid w:val="00F0724A"/>
    <w:rsid w:val="00F07A0D"/>
    <w:rsid w:val="00F12938"/>
    <w:rsid w:val="00F13049"/>
    <w:rsid w:val="00F13BDD"/>
    <w:rsid w:val="00F14E4D"/>
    <w:rsid w:val="00F154BF"/>
    <w:rsid w:val="00F154CB"/>
    <w:rsid w:val="00F16031"/>
    <w:rsid w:val="00F165EF"/>
    <w:rsid w:val="00F1773A"/>
    <w:rsid w:val="00F2063D"/>
    <w:rsid w:val="00F21A7E"/>
    <w:rsid w:val="00F231D0"/>
    <w:rsid w:val="00F2539F"/>
    <w:rsid w:val="00F25719"/>
    <w:rsid w:val="00F30306"/>
    <w:rsid w:val="00F30835"/>
    <w:rsid w:val="00F31393"/>
    <w:rsid w:val="00F318C3"/>
    <w:rsid w:val="00F3256B"/>
    <w:rsid w:val="00F32846"/>
    <w:rsid w:val="00F32F83"/>
    <w:rsid w:val="00F33510"/>
    <w:rsid w:val="00F358F2"/>
    <w:rsid w:val="00F408CD"/>
    <w:rsid w:val="00F410BC"/>
    <w:rsid w:val="00F41B7F"/>
    <w:rsid w:val="00F438EC"/>
    <w:rsid w:val="00F44091"/>
    <w:rsid w:val="00F44640"/>
    <w:rsid w:val="00F45CD3"/>
    <w:rsid w:val="00F45F66"/>
    <w:rsid w:val="00F507C4"/>
    <w:rsid w:val="00F51A8C"/>
    <w:rsid w:val="00F539DB"/>
    <w:rsid w:val="00F5475A"/>
    <w:rsid w:val="00F554EF"/>
    <w:rsid w:val="00F555F6"/>
    <w:rsid w:val="00F56BAB"/>
    <w:rsid w:val="00F56D8A"/>
    <w:rsid w:val="00F57B03"/>
    <w:rsid w:val="00F60A77"/>
    <w:rsid w:val="00F6153E"/>
    <w:rsid w:val="00F640DF"/>
    <w:rsid w:val="00F643F9"/>
    <w:rsid w:val="00F663E3"/>
    <w:rsid w:val="00F66AD6"/>
    <w:rsid w:val="00F67113"/>
    <w:rsid w:val="00F702D3"/>
    <w:rsid w:val="00F718C0"/>
    <w:rsid w:val="00F73F21"/>
    <w:rsid w:val="00F7482A"/>
    <w:rsid w:val="00F75F75"/>
    <w:rsid w:val="00F77AAE"/>
    <w:rsid w:val="00F8387D"/>
    <w:rsid w:val="00F84CD0"/>
    <w:rsid w:val="00F851C3"/>
    <w:rsid w:val="00F8726B"/>
    <w:rsid w:val="00F87A9D"/>
    <w:rsid w:val="00F909A8"/>
    <w:rsid w:val="00F91411"/>
    <w:rsid w:val="00F91B2D"/>
    <w:rsid w:val="00F91B8F"/>
    <w:rsid w:val="00F91FCC"/>
    <w:rsid w:val="00F93356"/>
    <w:rsid w:val="00F9404B"/>
    <w:rsid w:val="00F95E86"/>
    <w:rsid w:val="00FA249A"/>
    <w:rsid w:val="00FA25D4"/>
    <w:rsid w:val="00FA2DE6"/>
    <w:rsid w:val="00FA350A"/>
    <w:rsid w:val="00FA43DE"/>
    <w:rsid w:val="00FA6B6A"/>
    <w:rsid w:val="00FB084F"/>
    <w:rsid w:val="00FB1246"/>
    <w:rsid w:val="00FB3D93"/>
    <w:rsid w:val="00FB5DC6"/>
    <w:rsid w:val="00FB679C"/>
    <w:rsid w:val="00FC16B0"/>
    <w:rsid w:val="00FC1B1C"/>
    <w:rsid w:val="00FC3C8D"/>
    <w:rsid w:val="00FC441B"/>
    <w:rsid w:val="00FC4853"/>
    <w:rsid w:val="00FC4E0E"/>
    <w:rsid w:val="00FC72BA"/>
    <w:rsid w:val="00FD09D0"/>
    <w:rsid w:val="00FD327A"/>
    <w:rsid w:val="00FD4481"/>
    <w:rsid w:val="00FD5626"/>
    <w:rsid w:val="00FE1E3C"/>
    <w:rsid w:val="00FE4679"/>
    <w:rsid w:val="00FE62CD"/>
    <w:rsid w:val="00FE665C"/>
    <w:rsid w:val="00FF1363"/>
    <w:rsid w:val="00FF27FB"/>
    <w:rsid w:val="00FF2837"/>
    <w:rsid w:val="00FF2B50"/>
    <w:rsid w:val="00FF31C4"/>
    <w:rsid w:val="00FF3C17"/>
    <w:rsid w:val="00FF4BD6"/>
    <w:rsid w:val="00FF5077"/>
    <w:rsid w:val="00FF50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0C4BAE"/>
  <w15:docId w15:val="{E0D06597-C079-49D1-8A73-EF5A7921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245"/>
    <w:pPr>
      <w:spacing w:after="260" w:line="260" w:lineRule="exact"/>
      <w:ind w:left="522"/>
    </w:pPr>
    <w:rPr>
      <w:rFonts w:ascii="Century Gothic" w:eastAsiaTheme="minorEastAsia" w:hAnsi="Century Gothic" w:cstheme="minorBidi"/>
      <w:color w:val="000000" w:themeColor="text1"/>
      <w:szCs w:val="24"/>
      <w:lang w:val="en-US"/>
    </w:rPr>
  </w:style>
  <w:style w:type="paragraph" w:styleId="Heading1">
    <w:name w:val="heading 1"/>
    <w:aliases w:val="1m Char2,Nolist Char2,h1 Char2,l1 Char2,Chapter Char2,Sommaire Char Char,1m,Nolist,h1,l1,Chapter,Sommaire + Left:  0&quot;,First line:  0&quot;,Sommaire,Section Heading 1"/>
    <w:basedOn w:val="Normal"/>
    <w:link w:val="Heading1Char"/>
    <w:qFormat/>
    <w:rsid w:val="001C6431"/>
    <w:pPr>
      <w:spacing w:before="520" w:line="520" w:lineRule="exact"/>
      <w:ind w:left="0"/>
      <w:outlineLvl w:val="0"/>
    </w:pPr>
    <w:rPr>
      <w:rFonts w:eastAsia="Times New Roman" w:cs="Times New Roman"/>
      <w:b/>
      <w:bCs/>
      <w:w w:val="95"/>
      <w:sz w:val="48"/>
      <w:szCs w:val="48"/>
    </w:rPr>
  </w:style>
  <w:style w:type="paragraph" w:styleId="Heading2">
    <w:name w:val="heading 2"/>
    <w:aliases w:val="2m,PARA2,Heading 2 Hidden,h2,Paragraph"/>
    <w:basedOn w:val="Heading2Numbered"/>
    <w:link w:val="Heading2Char"/>
    <w:unhideWhenUsed/>
    <w:qFormat/>
    <w:rsid w:val="00B53FAF"/>
    <w:pPr>
      <w:tabs>
        <w:tab w:val="clear" w:pos="0"/>
        <w:tab w:val="clear" w:pos="260"/>
        <w:tab w:val="clear" w:pos="426"/>
        <w:tab w:val="clear" w:pos="520"/>
        <w:tab w:val="clear" w:pos="993"/>
      </w:tabs>
      <w:spacing w:before="200" w:beforeAutospacing="1" w:after="0" w:line="276" w:lineRule="auto"/>
      <w:jc w:val="left"/>
    </w:pPr>
  </w:style>
  <w:style w:type="paragraph" w:styleId="Heading3">
    <w:name w:val="heading 3"/>
    <w:aliases w:val="h3,Heading 3 Char1,Heading 3 Char Char,Sub-paragraph Char Char,Sub-paragraph"/>
    <w:basedOn w:val="Heading2Numbered"/>
    <w:link w:val="Heading3Char"/>
    <w:autoRedefine/>
    <w:qFormat/>
    <w:rsid w:val="006E3A79"/>
    <w:pPr>
      <w:numPr>
        <w:ilvl w:val="2"/>
      </w:numPr>
      <w:tabs>
        <w:tab w:val="clear" w:pos="0"/>
        <w:tab w:val="clear" w:pos="260"/>
        <w:tab w:val="clear" w:pos="426"/>
        <w:tab w:val="clear" w:pos="520"/>
        <w:tab w:val="clear" w:pos="993"/>
      </w:tabs>
      <w:spacing w:before="200" w:after="0" w:line="276" w:lineRule="auto"/>
      <w:jc w:val="left"/>
      <w:outlineLvl w:val="2"/>
    </w:pPr>
    <w:rPr>
      <w:sz w:val="28"/>
      <w:szCs w:val="28"/>
      <w:lang w:val="en-US" w:eastAsia="en-US"/>
    </w:rPr>
  </w:style>
  <w:style w:type="paragraph" w:styleId="Heading4">
    <w:name w:val="heading 4"/>
    <w:aliases w:val="Sub-sub-paragraph"/>
    <w:basedOn w:val="Heading3"/>
    <w:link w:val="Heading4Char"/>
    <w:qFormat/>
    <w:rsid w:val="00E03E9A"/>
    <w:pPr>
      <w:numPr>
        <w:ilvl w:val="3"/>
      </w:numPr>
      <w:outlineLvl w:val="3"/>
    </w:pPr>
    <w:rPr>
      <w:i/>
      <w:sz w:val="22"/>
      <w:lang w:val="ru-RU"/>
    </w:rPr>
  </w:style>
  <w:style w:type="paragraph" w:styleId="Heading5">
    <w:name w:val="heading 5"/>
    <w:aliases w:val="Sub-sub-sub-paragraph"/>
    <w:basedOn w:val="Normal"/>
    <w:next w:val="Normal"/>
    <w:link w:val="Heading5Char"/>
    <w:unhideWhenUsed/>
    <w:qFormat/>
    <w:rsid w:val="00864B05"/>
    <w:pPr>
      <w:keepNext/>
      <w:keepLines/>
      <w:spacing w:before="200" w:after="0" w:line="480" w:lineRule="auto"/>
      <w:outlineLvl w:val="4"/>
    </w:pPr>
    <w:rPr>
      <w:rFonts w:eastAsiaTheme="majorEastAsia" w:cstheme="majorBidi"/>
      <w:b/>
      <w:i/>
      <w:color w:val="auto"/>
    </w:rPr>
  </w:style>
  <w:style w:type="paragraph" w:styleId="Heading6">
    <w:name w:val="heading 6"/>
    <w:basedOn w:val="Normal"/>
    <w:next w:val="Normal"/>
    <w:link w:val="Heading6Char"/>
    <w:qFormat/>
    <w:rsid w:val="001C6431"/>
    <w:pPr>
      <w:tabs>
        <w:tab w:val="num" w:pos="0"/>
      </w:tabs>
      <w:spacing w:before="240" w:after="60" w:line="240" w:lineRule="auto"/>
      <w:ind w:left="0"/>
      <w:outlineLvl w:val="5"/>
    </w:pPr>
    <w:rPr>
      <w:rFonts w:ascii="Times New Roman" w:hAnsi="Times New Roman"/>
      <w:i/>
      <w:color w:val="auto"/>
      <w:sz w:val="22"/>
      <w:szCs w:val="20"/>
      <w:lang w:val="ru-RU" w:eastAsia="en-US"/>
    </w:rPr>
  </w:style>
  <w:style w:type="paragraph" w:styleId="Heading7">
    <w:name w:val="heading 7"/>
    <w:basedOn w:val="Normal"/>
    <w:next w:val="Normal"/>
    <w:link w:val="Heading7Char"/>
    <w:qFormat/>
    <w:rsid w:val="001C6431"/>
    <w:pPr>
      <w:tabs>
        <w:tab w:val="num" w:pos="0"/>
      </w:tabs>
      <w:spacing w:before="240" w:after="60" w:line="240" w:lineRule="auto"/>
      <w:ind w:left="0"/>
      <w:outlineLvl w:val="6"/>
    </w:pPr>
    <w:rPr>
      <w:rFonts w:ascii="Arial" w:hAnsi="Arial"/>
      <w:color w:val="auto"/>
      <w:szCs w:val="20"/>
      <w:lang w:val="ru-RU" w:eastAsia="en-US"/>
    </w:rPr>
  </w:style>
  <w:style w:type="paragraph" w:styleId="Heading8">
    <w:name w:val="heading 8"/>
    <w:basedOn w:val="Normal"/>
    <w:next w:val="Normal"/>
    <w:link w:val="Heading8Char"/>
    <w:qFormat/>
    <w:rsid w:val="001C6431"/>
    <w:pPr>
      <w:tabs>
        <w:tab w:val="num" w:pos="0"/>
      </w:tabs>
      <w:spacing w:before="240" w:after="60" w:line="240" w:lineRule="auto"/>
      <w:ind w:left="0"/>
      <w:outlineLvl w:val="7"/>
    </w:pPr>
    <w:rPr>
      <w:rFonts w:ascii="Arial" w:hAnsi="Arial"/>
      <w:i/>
      <w:color w:val="auto"/>
      <w:szCs w:val="20"/>
      <w:lang w:val="ru-RU" w:eastAsia="en-US"/>
    </w:rPr>
  </w:style>
  <w:style w:type="paragraph" w:styleId="Heading9">
    <w:name w:val="heading 9"/>
    <w:basedOn w:val="Normal"/>
    <w:next w:val="Normal"/>
    <w:link w:val="Heading9Char"/>
    <w:qFormat/>
    <w:rsid w:val="001C6431"/>
    <w:pPr>
      <w:tabs>
        <w:tab w:val="num" w:pos="0"/>
      </w:tabs>
      <w:spacing w:before="240" w:after="60" w:line="240" w:lineRule="auto"/>
      <w:ind w:left="0"/>
      <w:outlineLvl w:val="8"/>
    </w:pPr>
    <w:rPr>
      <w:rFonts w:ascii="Arial" w:hAnsi="Arial"/>
      <w:b/>
      <w:i/>
      <w:color w:val="auto"/>
      <w:szCs w:val="20"/>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Char">
    <w:name w:val="Body Char"/>
    <w:basedOn w:val="DefaultParagraphFont"/>
    <w:link w:val="Body"/>
    <w:rsid w:val="00484441"/>
    <w:rPr>
      <w:rFonts w:ascii="Century Gothic" w:eastAsiaTheme="minorEastAsia" w:hAnsi="Century Gothic" w:cstheme="minorBidi"/>
      <w:noProof/>
      <w:szCs w:val="24"/>
      <w:lang w:val="en-US"/>
    </w:rPr>
  </w:style>
  <w:style w:type="character" w:customStyle="1" w:styleId="Heading1Char">
    <w:name w:val="Heading 1 Char"/>
    <w:aliases w:val="1m Char2 Char,Nolist Char2 Char,h1 Char2 Char,l1 Char2 Char,Chapter Char2 Char,Sommaire Char Char Char,1m Char,Nolist Char,h1 Char,l1 Char,Chapter Char,Sommaire + Left:  0&quot; Char,First line:  0&quot; Char,Sommaire Char,Section Heading 1 Char"/>
    <w:basedOn w:val="DefaultParagraphFont"/>
    <w:link w:val="Heading1"/>
    <w:uiPriority w:val="9"/>
    <w:rsid w:val="001C6431"/>
    <w:rPr>
      <w:rFonts w:ascii="Century Gothic" w:eastAsia="Times New Roman" w:hAnsi="Century Gothic" w:cs="Times New Roman"/>
      <w:b/>
      <w:bCs/>
      <w:color w:val="000000"/>
      <w:w w:val="95"/>
      <w:sz w:val="48"/>
      <w:szCs w:val="48"/>
    </w:rPr>
  </w:style>
  <w:style w:type="paragraph" w:customStyle="1" w:styleId="Heading2Numbered">
    <w:name w:val="Heading 2 Numbered"/>
    <w:link w:val="Heading2NumberedChar"/>
    <w:autoRedefine/>
    <w:qFormat/>
    <w:rsid w:val="000A496B"/>
    <w:pPr>
      <w:keepNext/>
      <w:keepLines/>
      <w:numPr>
        <w:ilvl w:val="1"/>
        <w:numId w:val="2"/>
      </w:numPr>
      <w:tabs>
        <w:tab w:val="left" w:pos="0"/>
        <w:tab w:val="left" w:pos="260"/>
        <w:tab w:val="left" w:pos="426"/>
        <w:tab w:val="left" w:pos="520"/>
        <w:tab w:val="left" w:pos="993"/>
      </w:tabs>
      <w:spacing w:before="260" w:after="120"/>
      <w:jc w:val="both"/>
      <w:outlineLvl w:val="1"/>
    </w:pPr>
    <w:rPr>
      <w:rFonts w:ascii="Century Gothic" w:hAnsi="Century Gothic"/>
      <w:b/>
      <w:bCs/>
      <w:color w:val="000000" w:themeColor="text1"/>
      <w:sz w:val="32"/>
      <w:szCs w:val="26"/>
    </w:rPr>
  </w:style>
  <w:style w:type="character" w:customStyle="1" w:styleId="Heading2NumberedChar">
    <w:name w:val="Heading 2 Numbered Char"/>
    <w:basedOn w:val="Heading2Char"/>
    <w:link w:val="Heading2Numbered"/>
    <w:rsid w:val="000A496B"/>
    <w:rPr>
      <w:rFonts w:ascii="Century Gothic" w:hAnsi="Century Gothic"/>
      <w:b/>
      <w:bCs/>
      <w:color w:val="000000" w:themeColor="text1"/>
      <w:sz w:val="32"/>
      <w:szCs w:val="26"/>
    </w:rPr>
  </w:style>
  <w:style w:type="character" w:customStyle="1" w:styleId="Heading2Char">
    <w:name w:val="Heading 2 Char"/>
    <w:aliases w:val="2m Char,PARA2 Char,Heading 2 Hidden Char,h2 Char,Paragraph Char"/>
    <w:basedOn w:val="DefaultParagraphFont"/>
    <w:link w:val="Heading2"/>
    <w:rsid w:val="00B53FAF"/>
    <w:rPr>
      <w:rFonts w:ascii="Century Gothic" w:hAnsi="Century Gothic"/>
      <w:b/>
      <w:bCs/>
      <w:color w:val="000000" w:themeColor="text1"/>
      <w:sz w:val="32"/>
      <w:szCs w:val="26"/>
    </w:rPr>
  </w:style>
  <w:style w:type="character" w:customStyle="1" w:styleId="Heading3Char">
    <w:name w:val="Heading 3 Char"/>
    <w:aliases w:val="h3 Char,Heading 3 Char1 Char,Heading 3 Char Char Char,Sub-paragraph Char Char Char,Sub-paragraph Char"/>
    <w:basedOn w:val="DefaultParagraphFont"/>
    <w:link w:val="Heading3"/>
    <w:uiPriority w:val="99"/>
    <w:rsid w:val="006E3A79"/>
    <w:rPr>
      <w:rFonts w:ascii="Century Gothic" w:hAnsi="Century Gothic"/>
      <w:b/>
      <w:bCs/>
      <w:color w:val="000000" w:themeColor="text1"/>
      <w:sz w:val="28"/>
      <w:szCs w:val="28"/>
      <w:lang w:val="en-US" w:eastAsia="en-US"/>
    </w:rPr>
  </w:style>
  <w:style w:type="character" w:customStyle="1" w:styleId="Heading4Char">
    <w:name w:val="Heading 4 Char"/>
    <w:aliases w:val="Sub-sub-paragraph Char"/>
    <w:basedOn w:val="DefaultParagraphFont"/>
    <w:link w:val="Heading4"/>
    <w:uiPriority w:val="99"/>
    <w:rsid w:val="00E03E9A"/>
    <w:rPr>
      <w:rFonts w:ascii="Century Gothic" w:hAnsi="Century Gothic"/>
      <w:b/>
      <w:bCs/>
      <w:i/>
      <w:color w:val="000000" w:themeColor="text1"/>
      <w:sz w:val="22"/>
      <w:szCs w:val="28"/>
      <w:lang w:eastAsia="en-US"/>
    </w:rPr>
  </w:style>
  <w:style w:type="character" w:customStyle="1" w:styleId="Heading5Char">
    <w:name w:val="Heading 5 Char"/>
    <w:aliases w:val="Sub-sub-sub-paragraph Char"/>
    <w:basedOn w:val="DefaultParagraphFont"/>
    <w:link w:val="Heading5"/>
    <w:uiPriority w:val="9"/>
    <w:rsid w:val="00864B05"/>
    <w:rPr>
      <w:rFonts w:ascii="Century Gothic" w:eastAsiaTheme="majorEastAsia" w:hAnsi="Century Gothic" w:cstheme="majorBidi"/>
      <w:b/>
      <w:i/>
      <w:szCs w:val="24"/>
      <w:lang w:val="en-US"/>
    </w:rPr>
  </w:style>
  <w:style w:type="character" w:customStyle="1" w:styleId="Heading6Char">
    <w:name w:val="Heading 6 Char"/>
    <w:basedOn w:val="DefaultParagraphFont"/>
    <w:link w:val="Heading6"/>
    <w:rsid w:val="001C6431"/>
    <w:rPr>
      <w:rFonts w:ascii="Times New Roman" w:eastAsia="Times New Roman" w:hAnsi="Times New Roman" w:cs="Times New Roman"/>
      <w:i/>
      <w:sz w:val="22"/>
      <w:szCs w:val="20"/>
      <w:lang w:eastAsia="en-US"/>
    </w:rPr>
  </w:style>
  <w:style w:type="character" w:customStyle="1" w:styleId="Heading7Char">
    <w:name w:val="Heading 7 Char"/>
    <w:basedOn w:val="DefaultParagraphFont"/>
    <w:link w:val="Heading7"/>
    <w:rsid w:val="001C6431"/>
    <w:rPr>
      <w:rFonts w:ascii="Arial" w:eastAsia="Times New Roman" w:hAnsi="Arial" w:cs="Times New Roman"/>
      <w:sz w:val="20"/>
      <w:szCs w:val="20"/>
      <w:lang w:eastAsia="en-US"/>
    </w:rPr>
  </w:style>
  <w:style w:type="character" w:customStyle="1" w:styleId="Heading8Char">
    <w:name w:val="Heading 8 Char"/>
    <w:basedOn w:val="DefaultParagraphFont"/>
    <w:link w:val="Heading8"/>
    <w:uiPriority w:val="99"/>
    <w:rsid w:val="001C6431"/>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1C6431"/>
    <w:rPr>
      <w:rFonts w:ascii="Arial" w:eastAsia="Times New Roman" w:hAnsi="Arial" w:cs="Times New Roman"/>
      <w:b/>
      <w:i/>
      <w:sz w:val="18"/>
      <w:szCs w:val="20"/>
      <w:lang w:eastAsia="en-US"/>
    </w:rPr>
  </w:style>
  <w:style w:type="paragraph" w:styleId="Header">
    <w:name w:val="header"/>
    <w:basedOn w:val="Normal"/>
    <w:link w:val="HeaderChar"/>
    <w:autoRedefine/>
    <w:uiPriority w:val="99"/>
    <w:unhideWhenUsed/>
    <w:qFormat/>
    <w:rsid w:val="001C6431"/>
    <w:pPr>
      <w:spacing w:line="360" w:lineRule="auto"/>
      <w:ind w:left="261"/>
      <w:contextualSpacing/>
    </w:pPr>
    <w:rPr>
      <w:color w:val="auto"/>
      <w:sz w:val="16"/>
      <w:szCs w:val="16"/>
    </w:rPr>
  </w:style>
  <w:style w:type="character" w:customStyle="1" w:styleId="HeaderChar">
    <w:name w:val="Header Char"/>
    <w:basedOn w:val="DefaultParagraphFont"/>
    <w:link w:val="Header"/>
    <w:uiPriority w:val="99"/>
    <w:rsid w:val="001C6431"/>
    <w:rPr>
      <w:rFonts w:ascii="Century Gothic" w:hAnsi="Century Gothic"/>
      <w:sz w:val="16"/>
      <w:szCs w:val="16"/>
    </w:rPr>
  </w:style>
  <w:style w:type="paragraph" w:styleId="Footer">
    <w:name w:val="footer"/>
    <w:basedOn w:val="Normal"/>
    <w:link w:val="FooterChar"/>
    <w:uiPriority w:val="99"/>
    <w:unhideWhenUsed/>
    <w:rsid w:val="00AB2F2D"/>
    <w:pPr>
      <w:tabs>
        <w:tab w:val="right" w:pos="9072"/>
        <w:tab w:val="right" w:pos="9923"/>
        <w:tab w:val="right" w:pos="12474"/>
        <w:tab w:val="right" w:pos="14175"/>
      </w:tabs>
      <w:ind w:left="0"/>
    </w:pPr>
    <w:rPr>
      <w:color w:val="000000"/>
      <w:sz w:val="12"/>
      <w:szCs w:val="12"/>
    </w:rPr>
  </w:style>
  <w:style w:type="character" w:customStyle="1" w:styleId="FooterChar">
    <w:name w:val="Footer Char"/>
    <w:basedOn w:val="DefaultParagraphFont"/>
    <w:link w:val="Footer"/>
    <w:uiPriority w:val="99"/>
    <w:rsid w:val="00AB2F2D"/>
    <w:rPr>
      <w:rFonts w:ascii="Century Gothic" w:hAnsi="Century Gothic"/>
      <w:color w:val="000000"/>
      <w:sz w:val="12"/>
      <w:szCs w:val="12"/>
      <w:lang w:val="ru-RU"/>
    </w:rPr>
  </w:style>
  <w:style w:type="character" w:styleId="PageNumber">
    <w:name w:val="page number"/>
    <w:basedOn w:val="DefaultParagraphFont"/>
    <w:uiPriority w:val="99"/>
    <w:semiHidden/>
    <w:unhideWhenUsed/>
    <w:rsid w:val="003F2718"/>
  </w:style>
  <w:style w:type="character" w:styleId="Emphasis">
    <w:name w:val="Emphasis"/>
    <w:basedOn w:val="DefaultParagraphFont"/>
    <w:uiPriority w:val="20"/>
    <w:qFormat/>
    <w:rsid w:val="001C6431"/>
    <w:rPr>
      <w:i/>
      <w:iCs/>
    </w:rPr>
  </w:style>
  <w:style w:type="paragraph" w:styleId="Subtitle">
    <w:name w:val="Subtitle"/>
    <w:basedOn w:val="Normal"/>
    <w:next w:val="Normal"/>
    <w:link w:val="SubtitleChar"/>
    <w:autoRedefine/>
    <w:uiPriority w:val="11"/>
    <w:qFormat/>
    <w:rsid w:val="001C6431"/>
    <w:pPr>
      <w:keepNext/>
      <w:numPr>
        <w:ilvl w:val="1"/>
      </w:numPr>
      <w:spacing w:after="120"/>
      <w:ind w:left="1043" w:hanging="782"/>
    </w:pPr>
    <w:rPr>
      <w:rFonts w:eastAsia="Times New Roman" w:cs="Times New Roman"/>
      <w:b/>
      <w:bCs/>
      <w:spacing w:val="15"/>
      <w:szCs w:val="18"/>
      <w:lang w:val="ru-RU"/>
    </w:rPr>
  </w:style>
  <w:style w:type="character" w:customStyle="1" w:styleId="SubtitleChar">
    <w:name w:val="Subtitle Char"/>
    <w:basedOn w:val="DefaultParagraphFont"/>
    <w:link w:val="Subtitle"/>
    <w:uiPriority w:val="11"/>
    <w:rsid w:val="001C6431"/>
    <w:rPr>
      <w:rFonts w:ascii="Century Gothic" w:eastAsia="Times New Roman" w:hAnsi="Century Gothic" w:cs="Times New Roman"/>
      <w:b/>
      <w:bCs/>
      <w:color w:val="000000"/>
      <w:spacing w:val="15"/>
      <w:szCs w:val="18"/>
    </w:rPr>
  </w:style>
  <w:style w:type="paragraph" w:styleId="ListParagraph">
    <w:name w:val="List Paragraph"/>
    <w:aliases w:val="List Paragraph 2"/>
    <w:basedOn w:val="Normal"/>
    <w:link w:val="ListParagraphChar"/>
    <w:uiPriority w:val="34"/>
    <w:qFormat/>
    <w:rsid w:val="00FF4BD6"/>
    <w:pPr>
      <w:numPr>
        <w:numId w:val="8"/>
      </w:numPr>
    </w:pPr>
    <w:rPr>
      <w:szCs w:val="16"/>
      <w:lang w:val="ru-RU"/>
    </w:rPr>
  </w:style>
  <w:style w:type="character" w:styleId="Strong">
    <w:name w:val="Strong"/>
    <w:basedOn w:val="Emphasis"/>
    <w:uiPriority w:val="22"/>
    <w:qFormat/>
    <w:rsid w:val="001C6431"/>
    <w:rPr>
      <w:rFonts w:ascii="Century Gothic" w:hAnsi="Century Gothic"/>
      <w:b/>
      <w:i/>
      <w:iCs/>
      <w:spacing w:val="0"/>
      <w:sz w:val="20"/>
      <w:lang w:val="ru-RU"/>
    </w:rPr>
  </w:style>
  <w:style w:type="paragraph" w:customStyle="1" w:styleId="Heading1Numbered">
    <w:name w:val="Heading 1 Numbered"/>
    <w:basedOn w:val="Heading1"/>
    <w:next w:val="Heading2"/>
    <w:link w:val="Heading1NumberedChar"/>
    <w:autoRedefine/>
    <w:qFormat/>
    <w:rsid w:val="00132B12"/>
    <w:pPr>
      <w:pageBreakBefore/>
      <w:numPr>
        <w:numId w:val="2"/>
      </w:numPr>
      <w:spacing w:before="480"/>
    </w:pPr>
  </w:style>
  <w:style w:type="character" w:customStyle="1" w:styleId="Heading1NumberedChar">
    <w:name w:val="Heading 1 Numbered Char"/>
    <w:basedOn w:val="Heading1Char"/>
    <w:link w:val="Heading1Numbered"/>
    <w:rsid w:val="00132B12"/>
    <w:rPr>
      <w:rFonts w:ascii="Century Gothic" w:eastAsia="Times New Roman" w:hAnsi="Century Gothic" w:cs="Times New Roman"/>
      <w:b/>
      <w:bCs/>
      <w:color w:val="000000" w:themeColor="text1"/>
      <w:w w:val="95"/>
      <w:sz w:val="48"/>
      <w:szCs w:val="48"/>
      <w:lang w:val="en-US"/>
    </w:rPr>
  </w:style>
  <w:style w:type="paragraph" w:styleId="DocumentMap">
    <w:name w:val="Document Map"/>
    <w:basedOn w:val="Normal"/>
    <w:link w:val="DocumentMapChar"/>
    <w:uiPriority w:val="99"/>
    <w:semiHidden/>
    <w:unhideWhenUsed/>
    <w:rsid w:val="00F000A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000A6"/>
    <w:rPr>
      <w:rFonts w:ascii="Tahoma" w:hAnsi="Tahoma" w:cs="Tahoma"/>
      <w:color w:val="000000"/>
      <w:sz w:val="16"/>
      <w:szCs w:val="16"/>
    </w:rPr>
  </w:style>
  <w:style w:type="paragraph" w:styleId="Title">
    <w:name w:val="Title"/>
    <w:basedOn w:val="Normal"/>
    <w:link w:val="TitleChar"/>
    <w:qFormat/>
    <w:rsid w:val="001C6431"/>
    <w:pPr>
      <w:spacing w:line="780" w:lineRule="exact"/>
      <w:ind w:left="0"/>
      <w:contextualSpacing/>
    </w:pPr>
    <w:rPr>
      <w:rFonts w:eastAsia="Times New Roman" w:cs="Times New Roman"/>
      <w:b/>
      <w:color w:val="2BABF0"/>
      <w:spacing w:val="5"/>
      <w:kern w:val="28"/>
      <w:sz w:val="78"/>
      <w:szCs w:val="52"/>
    </w:rPr>
  </w:style>
  <w:style w:type="character" w:customStyle="1" w:styleId="TitleChar">
    <w:name w:val="Title Char"/>
    <w:basedOn w:val="DefaultParagraphFont"/>
    <w:link w:val="Title"/>
    <w:rsid w:val="001C6431"/>
    <w:rPr>
      <w:rFonts w:ascii="Century Gothic" w:eastAsia="Times New Roman" w:hAnsi="Century Gothic" w:cs="Times New Roman"/>
      <w:b/>
      <w:color w:val="2BABF0"/>
      <w:spacing w:val="5"/>
      <w:kern w:val="28"/>
      <w:sz w:val="78"/>
      <w:szCs w:val="52"/>
    </w:rPr>
  </w:style>
  <w:style w:type="paragraph" w:customStyle="1" w:styleId="Subject">
    <w:name w:val="Subject"/>
    <w:basedOn w:val="Normal"/>
    <w:qFormat/>
    <w:rsid w:val="001C6431"/>
    <w:pPr>
      <w:spacing w:line="520" w:lineRule="exact"/>
      <w:ind w:left="0"/>
    </w:pPr>
    <w:rPr>
      <w:b/>
      <w:sz w:val="32"/>
    </w:rPr>
  </w:style>
  <w:style w:type="paragraph" w:customStyle="1" w:styleId="DocProperties">
    <w:name w:val="Doc Properties"/>
    <w:basedOn w:val="DocPropertiesBold"/>
    <w:link w:val="DocPropertiesChar"/>
    <w:autoRedefine/>
    <w:qFormat/>
    <w:rsid w:val="00132B12"/>
  </w:style>
  <w:style w:type="paragraph" w:customStyle="1" w:styleId="DocPropertiesBold">
    <w:name w:val="Doc Properties Bold"/>
    <w:basedOn w:val="Normal"/>
    <w:link w:val="DocPropertiesBoldChar"/>
    <w:autoRedefine/>
    <w:qFormat/>
    <w:rsid w:val="001C6431"/>
    <w:pPr>
      <w:tabs>
        <w:tab w:val="left" w:pos="2340"/>
      </w:tabs>
      <w:spacing w:before="3240" w:line="360" w:lineRule="auto"/>
      <w:ind w:left="0"/>
      <w:contextualSpacing/>
    </w:pPr>
    <w:rPr>
      <w:b/>
    </w:rPr>
  </w:style>
  <w:style w:type="character" w:customStyle="1" w:styleId="DocPropertiesBoldChar">
    <w:name w:val="Doc Properties Bold Char"/>
    <w:basedOn w:val="BodyChar"/>
    <w:link w:val="DocPropertiesBold"/>
    <w:rsid w:val="001C6431"/>
    <w:rPr>
      <w:rFonts w:ascii="Century Gothic" w:eastAsiaTheme="minorEastAsia" w:hAnsi="Century Gothic" w:cstheme="minorBidi"/>
      <w:b/>
      <w:noProof/>
      <w:color w:val="000000"/>
      <w:szCs w:val="24"/>
      <w:lang w:val="en-US"/>
    </w:rPr>
  </w:style>
  <w:style w:type="character" w:customStyle="1" w:styleId="DocPropertiesChar">
    <w:name w:val="Doc Properties Char"/>
    <w:basedOn w:val="DocPropertiesBoldChar"/>
    <w:link w:val="DocProperties"/>
    <w:rsid w:val="00132B12"/>
    <w:rPr>
      <w:rFonts w:ascii="Century Gothic" w:eastAsiaTheme="minorEastAsia" w:hAnsi="Century Gothic" w:cstheme="minorBidi"/>
      <w:b/>
      <w:noProof/>
      <w:color w:val="000000" w:themeColor="text1"/>
      <w:szCs w:val="24"/>
      <w:lang w:val="en-US"/>
    </w:rPr>
  </w:style>
  <w:style w:type="table" w:styleId="TableGrid">
    <w:name w:val="Table Grid"/>
    <w:basedOn w:val="TableNormal"/>
    <w:uiPriority w:val="59"/>
    <w:rsid w:val="00C060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
    <w:name w:val="Bulleted"/>
    <w:basedOn w:val="Normal"/>
    <w:link w:val="BulletedChar"/>
    <w:autoRedefine/>
    <w:qFormat/>
    <w:rsid w:val="005415CB"/>
    <w:pPr>
      <w:numPr>
        <w:numId w:val="7"/>
      </w:numPr>
      <w:spacing w:line="360" w:lineRule="auto"/>
      <w:ind w:left="1134" w:hanging="357"/>
      <w:contextualSpacing/>
    </w:pPr>
    <w:rPr>
      <w:rFonts w:eastAsia="Arial Unicode MS"/>
    </w:rPr>
  </w:style>
  <w:style w:type="character" w:customStyle="1" w:styleId="BulletedChar">
    <w:name w:val="Bulleted Char"/>
    <w:basedOn w:val="BodyChar"/>
    <w:link w:val="Bulleted"/>
    <w:rsid w:val="005415CB"/>
    <w:rPr>
      <w:rFonts w:ascii="Century Gothic" w:eastAsia="Arial Unicode MS" w:hAnsi="Century Gothic" w:cstheme="minorBidi"/>
      <w:noProof/>
      <w:color w:val="000000" w:themeColor="text1"/>
      <w:szCs w:val="24"/>
      <w:lang w:val="en-US"/>
    </w:rPr>
  </w:style>
  <w:style w:type="paragraph" w:customStyle="1" w:styleId="Bulleted1">
    <w:name w:val="Bulleted 1"/>
    <w:basedOn w:val="Normal"/>
    <w:rsid w:val="0078639D"/>
    <w:pPr>
      <w:ind w:left="0"/>
    </w:pPr>
  </w:style>
  <w:style w:type="paragraph" w:customStyle="1" w:styleId="BulletedParagraph">
    <w:name w:val="Bulleted Paragraph"/>
    <w:basedOn w:val="Normal"/>
    <w:autoRedefine/>
    <w:qFormat/>
    <w:rsid w:val="001C6431"/>
    <w:pPr>
      <w:numPr>
        <w:numId w:val="6"/>
      </w:numPr>
      <w:tabs>
        <w:tab w:val="left" w:pos="360"/>
        <w:tab w:val="left" w:pos="720"/>
      </w:tabs>
      <w:spacing w:line="360" w:lineRule="auto"/>
      <w:contextualSpacing/>
    </w:pPr>
    <w:rPr>
      <w:b/>
      <w:lang w:val="ru-RU"/>
    </w:rPr>
  </w:style>
  <w:style w:type="paragraph" w:customStyle="1" w:styleId="Comments">
    <w:name w:val="Comments"/>
    <w:basedOn w:val="Normal"/>
    <w:link w:val="CommentsChar"/>
    <w:autoRedefine/>
    <w:qFormat/>
    <w:rsid w:val="001C6431"/>
    <w:pPr>
      <w:numPr>
        <w:numId w:val="3"/>
      </w:numPr>
    </w:pPr>
    <w:rPr>
      <w:i/>
    </w:rPr>
  </w:style>
  <w:style w:type="character" w:customStyle="1" w:styleId="CommentsChar">
    <w:name w:val="Comments Char"/>
    <w:basedOn w:val="BodyChar"/>
    <w:link w:val="Comments"/>
    <w:rsid w:val="001C6431"/>
    <w:rPr>
      <w:rFonts w:ascii="Century Gothic" w:eastAsiaTheme="minorEastAsia" w:hAnsi="Century Gothic" w:cstheme="minorBidi"/>
      <w:i/>
      <w:noProof/>
      <w:color w:val="000000" w:themeColor="text1"/>
      <w:szCs w:val="24"/>
      <w:lang w:val="en-US"/>
    </w:rPr>
  </w:style>
  <w:style w:type="paragraph" w:customStyle="1" w:styleId="TableHeading">
    <w:name w:val="Table Heading"/>
    <w:basedOn w:val="Normal"/>
    <w:qFormat/>
    <w:rsid w:val="001C6431"/>
    <w:pPr>
      <w:spacing w:before="120"/>
      <w:ind w:left="0"/>
    </w:pPr>
    <w:rPr>
      <w:b/>
      <w:caps/>
      <w:sz w:val="14"/>
    </w:rPr>
  </w:style>
  <w:style w:type="paragraph" w:customStyle="1" w:styleId="TabTextNumbered">
    <w:name w:val="Tab Text Numbered"/>
    <w:basedOn w:val="Normal"/>
    <w:qFormat/>
    <w:rsid w:val="0078639D"/>
    <w:pPr>
      <w:ind w:left="0"/>
    </w:pPr>
    <w:rPr>
      <w:sz w:val="16"/>
      <w:szCs w:val="16"/>
    </w:rPr>
  </w:style>
  <w:style w:type="paragraph" w:customStyle="1" w:styleId="TabText">
    <w:name w:val="Tab Text"/>
    <w:basedOn w:val="Normal"/>
    <w:qFormat/>
    <w:rsid w:val="001C6431"/>
    <w:pPr>
      <w:spacing w:before="60" w:after="60"/>
      <w:ind w:left="0"/>
    </w:pPr>
    <w:rPr>
      <w:szCs w:val="16"/>
    </w:rPr>
  </w:style>
  <w:style w:type="character" w:styleId="PlaceholderText">
    <w:name w:val="Placeholder Text"/>
    <w:basedOn w:val="DefaultParagraphFont"/>
    <w:uiPriority w:val="99"/>
    <w:semiHidden/>
    <w:rsid w:val="00D908EE"/>
    <w:rPr>
      <w:color w:val="808080"/>
    </w:rPr>
  </w:style>
  <w:style w:type="paragraph" w:styleId="BalloonText">
    <w:name w:val="Balloon Text"/>
    <w:basedOn w:val="Normal"/>
    <w:link w:val="BalloonTextChar"/>
    <w:uiPriority w:val="99"/>
    <w:semiHidden/>
    <w:unhideWhenUsed/>
    <w:rsid w:val="00D90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8EE"/>
    <w:rPr>
      <w:rFonts w:ascii="Tahoma" w:hAnsi="Tahoma" w:cs="Tahoma"/>
      <w:color w:val="000000"/>
      <w:sz w:val="16"/>
      <w:szCs w:val="16"/>
    </w:rPr>
  </w:style>
  <w:style w:type="character" w:customStyle="1" w:styleId="xdtextbox1">
    <w:name w:val="xdtextbox1"/>
    <w:basedOn w:val="DefaultParagraphFont"/>
    <w:rsid w:val="00D908EE"/>
    <w:rPr>
      <w:color w:val="auto"/>
      <w:bdr w:val="single" w:sz="8" w:space="1" w:color="DCDCDC" w:frame="1"/>
      <w:shd w:val="clear" w:color="auto" w:fill="FFFFFF"/>
    </w:rPr>
  </w:style>
  <w:style w:type="paragraph" w:customStyle="1" w:styleId="TitlePageSubheading">
    <w:name w:val="Title Page Subheading"/>
    <w:basedOn w:val="Normal"/>
    <w:uiPriority w:val="99"/>
    <w:rsid w:val="00D908EE"/>
    <w:pPr>
      <w:spacing w:before="120" w:after="120" w:line="240" w:lineRule="auto"/>
      <w:ind w:left="2160"/>
    </w:pPr>
    <w:rPr>
      <w:rFonts w:ascii="Calibri" w:eastAsia="Calibri" w:hAnsi="Calibri" w:cs="Arial"/>
      <w:b/>
      <w:bCs/>
      <w:color w:val="808080"/>
      <w:sz w:val="32"/>
      <w:lang w:eastAsia="en-US"/>
    </w:rPr>
  </w:style>
  <w:style w:type="paragraph" w:customStyle="1" w:styleId="TableText">
    <w:name w:val="TableText"/>
    <w:basedOn w:val="Normal"/>
    <w:rsid w:val="00AA4896"/>
    <w:pPr>
      <w:keepNext/>
      <w:keepLines/>
      <w:spacing w:after="120" w:line="240" w:lineRule="auto"/>
      <w:ind w:left="0"/>
    </w:pPr>
    <w:rPr>
      <w:rFonts w:ascii="Calibri" w:eastAsia="Times New Roman" w:hAnsi="Calibri" w:cs="Times New Roman"/>
      <w:color w:val="auto"/>
      <w:sz w:val="24"/>
      <w:szCs w:val="20"/>
      <w:lang w:eastAsia="en-US"/>
    </w:rPr>
  </w:style>
  <w:style w:type="paragraph" w:styleId="List">
    <w:name w:val="List"/>
    <w:basedOn w:val="Normal"/>
    <w:rsid w:val="0062002C"/>
    <w:pPr>
      <w:numPr>
        <w:numId w:val="1"/>
      </w:numPr>
      <w:spacing w:after="120" w:line="240" w:lineRule="auto"/>
    </w:pPr>
    <w:rPr>
      <w:rFonts w:ascii="Times New Roman" w:eastAsia="Times New Roman" w:hAnsi="Times New Roman" w:cs="Times New Roman"/>
      <w:color w:val="auto"/>
      <w:sz w:val="24"/>
      <w:lang w:eastAsia="en-US"/>
    </w:rPr>
  </w:style>
  <w:style w:type="paragraph" w:styleId="List2">
    <w:name w:val="List 2"/>
    <w:basedOn w:val="Normal"/>
    <w:rsid w:val="0062002C"/>
    <w:pPr>
      <w:numPr>
        <w:ilvl w:val="1"/>
        <w:numId w:val="1"/>
      </w:numPr>
      <w:spacing w:after="120" w:line="240" w:lineRule="auto"/>
    </w:pPr>
    <w:rPr>
      <w:rFonts w:ascii="Times New Roman" w:eastAsia="Times New Roman" w:hAnsi="Times New Roman" w:cs="Times New Roman"/>
      <w:color w:val="auto"/>
      <w:sz w:val="24"/>
      <w:lang w:eastAsia="en-US"/>
    </w:rPr>
  </w:style>
  <w:style w:type="paragraph" w:styleId="List3">
    <w:name w:val="List 3"/>
    <w:basedOn w:val="Normal"/>
    <w:rsid w:val="0062002C"/>
    <w:pPr>
      <w:numPr>
        <w:ilvl w:val="2"/>
        <w:numId w:val="1"/>
      </w:numPr>
      <w:spacing w:after="120" w:line="240" w:lineRule="auto"/>
    </w:pPr>
    <w:rPr>
      <w:rFonts w:ascii="Times New Roman" w:eastAsia="Times New Roman" w:hAnsi="Times New Roman" w:cs="Times New Roman"/>
      <w:color w:val="auto"/>
      <w:sz w:val="24"/>
      <w:lang w:eastAsia="en-US"/>
    </w:rPr>
  </w:style>
  <w:style w:type="paragraph" w:styleId="List4">
    <w:name w:val="List 4"/>
    <w:basedOn w:val="Normal"/>
    <w:rsid w:val="0062002C"/>
    <w:pPr>
      <w:numPr>
        <w:ilvl w:val="3"/>
        <w:numId w:val="1"/>
      </w:numPr>
      <w:spacing w:after="120" w:line="240" w:lineRule="auto"/>
    </w:pPr>
    <w:rPr>
      <w:rFonts w:ascii="Times New Roman" w:eastAsia="Times New Roman" w:hAnsi="Times New Roman" w:cs="Times New Roman"/>
      <w:color w:val="auto"/>
      <w:sz w:val="24"/>
      <w:lang w:eastAsia="en-US"/>
    </w:rPr>
  </w:style>
  <w:style w:type="paragraph" w:styleId="List5">
    <w:name w:val="List 5"/>
    <w:basedOn w:val="Normal"/>
    <w:rsid w:val="0062002C"/>
    <w:pPr>
      <w:numPr>
        <w:ilvl w:val="4"/>
        <w:numId w:val="1"/>
      </w:numPr>
      <w:spacing w:after="120" w:line="240" w:lineRule="auto"/>
    </w:pPr>
    <w:rPr>
      <w:rFonts w:ascii="Times New Roman" w:eastAsia="Times New Roman" w:hAnsi="Times New Roman" w:cs="Times New Roman"/>
      <w:color w:val="auto"/>
      <w:sz w:val="24"/>
      <w:lang w:eastAsia="en-US"/>
    </w:rPr>
  </w:style>
  <w:style w:type="character" w:styleId="SubtleEmphasis">
    <w:name w:val="Subtle Emphasis"/>
    <w:aliases w:val="Internal Comment"/>
    <w:uiPriority w:val="19"/>
    <w:qFormat/>
    <w:rsid w:val="001C6431"/>
    <w:rPr>
      <w:i/>
      <w:iCs/>
      <w:color w:val="808080"/>
    </w:rPr>
  </w:style>
  <w:style w:type="paragraph" w:styleId="TOCHeading">
    <w:name w:val="TOC Heading"/>
    <w:basedOn w:val="Heading1"/>
    <w:next w:val="Normal"/>
    <w:uiPriority w:val="39"/>
    <w:semiHidden/>
    <w:unhideWhenUsed/>
    <w:qFormat/>
    <w:rsid w:val="001C6431"/>
    <w:pPr>
      <w:spacing w:before="480" w:line="260" w:lineRule="exact"/>
      <w:ind w:left="520"/>
      <w:outlineLvl w:val="9"/>
    </w:pPr>
    <w:rPr>
      <w:rFonts w:ascii="Cambria" w:hAnsi="Cambria"/>
      <w:color w:val="365F91"/>
      <w:w w:val="100"/>
      <w:sz w:val="28"/>
      <w:szCs w:val="28"/>
    </w:rPr>
  </w:style>
  <w:style w:type="paragraph" w:customStyle="1" w:styleId="InternalComments">
    <w:name w:val="Internal Comments"/>
    <w:basedOn w:val="Comments"/>
    <w:link w:val="InternalCommentsChar1"/>
    <w:qFormat/>
    <w:rsid w:val="0078639D"/>
    <w:pPr>
      <w:numPr>
        <w:numId w:val="0"/>
      </w:numPr>
      <w:ind w:left="567"/>
    </w:pPr>
    <w:rPr>
      <w:b/>
      <w:color w:val="FF0000"/>
    </w:rPr>
  </w:style>
  <w:style w:type="character" w:customStyle="1" w:styleId="InternalCommentsChar1">
    <w:name w:val="Internal Comments Char1"/>
    <w:basedOn w:val="CommentsChar"/>
    <w:link w:val="InternalComments"/>
    <w:rsid w:val="0078639D"/>
    <w:rPr>
      <w:rFonts w:ascii="Century Gothic" w:eastAsiaTheme="minorEastAsia" w:hAnsi="Century Gothic" w:cstheme="minorBidi"/>
      <w:b/>
      <w:i/>
      <w:noProof/>
      <w:color w:val="FF0000"/>
      <w:sz w:val="14"/>
      <w:szCs w:val="24"/>
      <w:lang w:val="ru-RU"/>
    </w:rPr>
  </w:style>
  <w:style w:type="paragraph" w:customStyle="1" w:styleId="IntComment">
    <w:name w:val="Int Comment"/>
    <w:basedOn w:val="InternalComments"/>
    <w:link w:val="IntCommentChar"/>
    <w:qFormat/>
    <w:rsid w:val="0078639D"/>
  </w:style>
  <w:style w:type="character" w:customStyle="1" w:styleId="IntCommentChar">
    <w:name w:val="Int Comment Char"/>
    <w:basedOn w:val="InternalCommentsChar1"/>
    <w:link w:val="IntComment"/>
    <w:rsid w:val="0078639D"/>
    <w:rPr>
      <w:rFonts w:ascii="Century Gothic" w:eastAsiaTheme="minorEastAsia" w:hAnsi="Century Gothic" w:cstheme="minorBidi"/>
      <w:b w:val="0"/>
      <w:i/>
      <w:noProof/>
      <w:color w:val="FF0000"/>
      <w:sz w:val="14"/>
      <w:szCs w:val="24"/>
      <w:lang w:val="ru-RU"/>
    </w:rPr>
  </w:style>
  <w:style w:type="character" w:customStyle="1" w:styleId="InternalCommentsChar">
    <w:name w:val="Internal Comments Char"/>
    <w:basedOn w:val="CommentsChar"/>
    <w:rsid w:val="0078639D"/>
    <w:rPr>
      <w:rFonts w:ascii="Century Gothic" w:eastAsiaTheme="minorEastAsia" w:hAnsi="Century Gothic" w:cstheme="minorBidi"/>
      <w:i/>
      <w:noProof/>
      <w:color w:val="2BABF0"/>
      <w:sz w:val="14"/>
      <w:szCs w:val="24"/>
      <w:lang w:val="ru-RU"/>
    </w:rPr>
  </w:style>
  <w:style w:type="paragraph" w:styleId="Caption">
    <w:name w:val="caption"/>
    <w:basedOn w:val="Normal"/>
    <w:link w:val="CaptionChar"/>
    <w:autoRedefine/>
    <w:uiPriority w:val="99"/>
    <w:qFormat/>
    <w:rsid w:val="00BF46D3"/>
    <w:pPr>
      <w:spacing w:before="60" w:after="60" w:line="240" w:lineRule="auto"/>
      <w:ind w:left="0"/>
    </w:pPr>
    <w:rPr>
      <w:b/>
      <w:i/>
      <w:color w:val="auto"/>
      <w:szCs w:val="20"/>
      <w:lang w:val="ru-RU" w:eastAsia="en-US"/>
    </w:rPr>
  </w:style>
  <w:style w:type="character" w:customStyle="1" w:styleId="CaptionChar">
    <w:name w:val="Caption Char"/>
    <w:basedOn w:val="DefaultParagraphFont"/>
    <w:link w:val="Caption"/>
    <w:uiPriority w:val="35"/>
    <w:rsid w:val="00BF46D3"/>
    <w:rPr>
      <w:rFonts w:ascii="Century Gothic" w:eastAsiaTheme="minorEastAsia" w:hAnsi="Century Gothic" w:cstheme="minorBidi"/>
      <w:b/>
      <w:i/>
      <w:lang w:eastAsia="en-US"/>
    </w:rPr>
  </w:style>
  <w:style w:type="paragraph" w:styleId="NoSpacing">
    <w:name w:val="No Spacing"/>
    <w:link w:val="NoSpacingChar"/>
    <w:uiPriority w:val="1"/>
    <w:qFormat/>
    <w:rsid w:val="001C6431"/>
    <w:pPr>
      <w:ind w:left="520"/>
    </w:pPr>
    <w:rPr>
      <w:rFonts w:ascii="Century Gothic" w:hAnsi="Century Gothic"/>
      <w:color w:val="000000"/>
      <w:sz w:val="18"/>
      <w:szCs w:val="24"/>
      <w:lang w:val="en-US"/>
    </w:rPr>
  </w:style>
  <w:style w:type="paragraph" w:customStyle="1" w:styleId="Numbered">
    <w:name w:val="Numbered"/>
    <w:basedOn w:val="Normal"/>
    <w:link w:val="NumberedChar"/>
    <w:qFormat/>
    <w:rsid w:val="00E61531"/>
    <w:pPr>
      <w:numPr>
        <w:numId w:val="5"/>
      </w:numPr>
      <w:spacing w:after="140" w:line="360" w:lineRule="auto"/>
      <w:contextualSpacing/>
    </w:pPr>
    <w:rPr>
      <w:rFonts w:eastAsia="Arial Unicode MS"/>
      <w:szCs w:val="16"/>
    </w:rPr>
  </w:style>
  <w:style w:type="character" w:customStyle="1" w:styleId="NumberedChar">
    <w:name w:val="Numbered Char"/>
    <w:basedOn w:val="BodyChar"/>
    <w:link w:val="Numbered"/>
    <w:rsid w:val="00E61531"/>
    <w:rPr>
      <w:rFonts w:ascii="Century Gothic" w:eastAsia="Arial Unicode MS" w:hAnsi="Century Gothic" w:cstheme="minorBidi"/>
      <w:noProof/>
      <w:color w:val="000000" w:themeColor="text1"/>
      <w:szCs w:val="16"/>
      <w:lang w:val="en-US"/>
    </w:rPr>
  </w:style>
  <w:style w:type="paragraph" w:customStyle="1" w:styleId="TableofContent">
    <w:name w:val="Table of Content"/>
    <w:basedOn w:val="NormalIndent"/>
    <w:link w:val="TableofContentChar"/>
    <w:qFormat/>
    <w:rsid w:val="001C6431"/>
    <w:pPr>
      <w:spacing w:before="480" w:line="520" w:lineRule="exact"/>
      <w:ind w:left="0"/>
    </w:pPr>
    <w:rPr>
      <w:b/>
      <w:bCs/>
      <w:w w:val="95"/>
      <w:sz w:val="48"/>
    </w:rPr>
  </w:style>
  <w:style w:type="paragraph" w:styleId="NormalIndent">
    <w:name w:val="Normal Indent"/>
    <w:basedOn w:val="Normal"/>
    <w:uiPriority w:val="99"/>
    <w:unhideWhenUsed/>
    <w:rsid w:val="001C6431"/>
    <w:pPr>
      <w:ind w:left="708"/>
    </w:pPr>
  </w:style>
  <w:style w:type="character" w:customStyle="1" w:styleId="TableofContentChar">
    <w:name w:val="Table of Content Char"/>
    <w:basedOn w:val="Heading1NumberedChar"/>
    <w:link w:val="TableofContent"/>
    <w:rsid w:val="001C6431"/>
    <w:rPr>
      <w:rFonts w:ascii="Century Gothic" w:eastAsia="Times New Roman" w:hAnsi="Century Gothic" w:cs="Times New Roman"/>
      <w:b/>
      <w:bCs/>
      <w:color w:val="000000"/>
      <w:w w:val="95"/>
      <w:sz w:val="48"/>
      <w:szCs w:val="24"/>
      <w:lang w:val="en-US"/>
    </w:rPr>
  </w:style>
  <w:style w:type="paragraph" w:customStyle="1" w:styleId="Bulleted2nd">
    <w:name w:val="Bulleted 2nd"/>
    <w:basedOn w:val="Normal"/>
    <w:autoRedefine/>
    <w:qFormat/>
    <w:rsid w:val="001C6431"/>
    <w:pPr>
      <w:numPr>
        <w:numId w:val="4"/>
      </w:numPr>
      <w:tabs>
        <w:tab w:val="left" w:pos="780"/>
      </w:tabs>
      <w:spacing w:line="360" w:lineRule="auto"/>
      <w:contextualSpacing/>
    </w:pPr>
  </w:style>
  <w:style w:type="paragraph" w:customStyle="1" w:styleId="ListParagraph1">
    <w:name w:val="List Paragraph1"/>
    <w:basedOn w:val="Normal"/>
    <w:qFormat/>
    <w:rsid w:val="001C6431"/>
    <w:pPr>
      <w:spacing w:after="0" w:line="240" w:lineRule="auto"/>
      <w:ind w:left="720"/>
      <w:contextualSpacing/>
    </w:pPr>
    <w:rPr>
      <w:rFonts w:ascii="Times New Roman" w:hAnsi="Times New Roman"/>
      <w:color w:val="auto"/>
      <w:szCs w:val="20"/>
      <w:lang w:val="ru-RU" w:eastAsia="en-US"/>
    </w:rPr>
  </w:style>
  <w:style w:type="paragraph" w:customStyle="1" w:styleId="Numbered2">
    <w:name w:val="Numbered 2"/>
    <w:basedOn w:val="Numbered"/>
    <w:link w:val="Numbered2Char1"/>
    <w:qFormat/>
    <w:rsid w:val="001C6431"/>
    <w:pPr>
      <w:numPr>
        <w:ilvl w:val="1"/>
      </w:numPr>
    </w:pPr>
  </w:style>
  <w:style w:type="character" w:customStyle="1" w:styleId="Numbered2Char1">
    <w:name w:val="Numbered 2 Char1"/>
    <w:basedOn w:val="NumberedChar"/>
    <w:link w:val="Numbered2"/>
    <w:rsid w:val="001C6431"/>
    <w:rPr>
      <w:rFonts w:ascii="Century Gothic" w:eastAsia="Arial Unicode MS" w:hAnsi="Century Gothic" w:cstheme="minorBidi"/>
      <w:noProof/>
      <w:color w:val="000000" w:themeColor="text1"/>
      <w:szCs w:val="16"/>
      <w:lang w:val="en-US"/>
    </w:rPr>
  </w:style>
  <w:style w:type="paragraph" w:customStyle="1" w:styleId="Numbered3">
    <w:name w:val="Numbered 3"/>
    <w:basedOn w:val="Numbered2"/>
    <w:link w:val="Numbered3Char"/>
    <w:qFormat/>
    <w:rsid w:val="001C6431"/>
    <w:pPr>
      <w:numPr>
        <w:ilvl w:val="2"/>
      </w:numPr>
    </w:pPr>
  </w:style>
  <w:style w:type="character" w:customStyle="1" w:styleId="Numbered3Char">
    <w:name w:val="Numbered 3 Char"/>
    <w:basedOn w:val="Numbered2Char1"/>
    <w:link w:val="Numbered3"/>
    <w:rsid w:val="001C6431"/>
    <w:rPr>
      <w:rFonts w:ascii="Century Gothic" w:eastAsia="Arial Unicode MS" w:hAnsi="Century Gothic" w:cstheme="minorBidi"/>
      <w:noProof/>
      <w:color w:val="000000" w:themeColor="text1"/>
      <w:szCs w:val="16"/>
      <w:lang w:val="en-US"/>
    </w:rPr>
  </w:style>
  <w:style w:type="paragraph" w:customStyle="1" w:styleId="BoldBulleting">
    <w:name w:val="Bold Bulleting"/>
    <w:basedOn w:val="Bulleted"/>
    <w:link w:val="BoldBulletingChar"/>
    <w:qFormat/>
    <w:rsid w:val="001C6431"/>
    <w:pPr>
      <w:numPr>
        <w:numId w:val="0"/>
      </w:numPr>
    </w:pPr>
  </w:style>
  <w:style w:type="character" w:customStyle="1" w:styleId="BoldBulletingChar">
    <w:name w:val="Bold Bulleting Char"/>
    <w:basedOn w:val="BulletedChar"/>
    <w:link w:val="BoldBulleting"/>
    <w:rsid w:val="001C6431"/>
    <w:rPr>
      <w:rFonts w:ascii="Century Gothic" w:eastAsia="Arial Unicode MS" w:hAnsi="Century Gothic" w:cstheme="minorBidi"/>
      <w:noProof/>
      <w:color w:val="000000"/>
      <w:sz w:val="18"/>
      <w:szCs w:val="24"/>
      <w:lang w:val="en-US"/>
    </w:rPr>
  </w:style>
  <w:style w:type="paragraph" w:styleId="TOC1">
    <w:name w:val="toc 1"/>
    <w:basedOn w:val="Normal"/>
    <w:next w:val="Normal"/>
    <w:autoRedefine/>
    <w:uiPriority w:val="39"/>
    <w:unhideWhenUsed/>
    <w:rsid w:val="00EE5A2F"/>
    <w:pPr>
      <w:spacing w:after="100"/>
      <w:ind w:left="0"/>
    </w:pPr>
  </w:style>
  <w:style w:type="character" w:styleId="Hyperlink">
    <w:name w:val="Hyperlink"/>
    <w:basedOn w:val="DefaultParagraphFont"/>
    <w:uiPriority w:val="99"/>
    <w:unhideWhenUsed/>
    <w:rsid w:val="00EE5A2F"/>
    <w:rPr>
      <w:color w:val="0000FF" w:themeColor="hyperlink"/>
      <w:u w:val="single"/>
    </w:rPr>
  </w:style>
  <w:style w:type="paragraph" w:styleId="TOC2">
    <w:name w:val="toc 2"/>
    <w:basedOn w:val="Normal"/>
    <w:next w:val="Normal"/>
    <w:autoRedefine/>
    <w:uiPriority w:val="39"/>
    <w:unhideWhenUsed/>
    <w:rsid w:val="00EE5A2F"/>
    <w:pPr>
      <w:spacing w:after="100"/>
      <w:ind w:left="180"/>
    </w:pPr>
  </w:style>
  <w:style w:type="paragraph" w:styleId="TOC3">
    <w:name w:val="toc 3"/>
    <w:basedOn w:val="Normal"/>
    <w:next w:val="Normal"/>
    <w:autoRedefine/>
    <w:uiPriority w:val="39"/>
    <w:unhideWhenUsed/>
    <w:rsid w:val="00EE5A2F"/>
    <w:pPr>
      <w:spacing w:after="100"/>
      <w:ind w:left="360"/>
    </w:pPr>
  </w:style>
  <w:style w:type="paragraph" w:customStyle="1" w:styleId="Caption-Picture">
    <w:name w:val="Caption - Picture"/>
    <w:basedOn w:val="Caption"/>
    <w:link w:val="Caption-PictureChar"/>
    <w:qFormat/>
    <w:rsid w:val="002A19C6"/>
  </w:style>
  <w:style w:type="character" w:customStyle="1" w:styleId="Caption-PictureChar">
    <w:name w:val="Caption - Picture Char"/>
    <w:basedOn w:val="CaptionChar"/>
    <w:link w:val="Caption-Picture"/>
    <w:rsid w:val="002A19C6"/>
    <w:rPr>
      <w:rFonts w:ascii="Century Gothic" w:eastAsiaTheme="minorEastAsia" w:hAnsi="Century Gothic" w:cstheme="minorBidi"/>
      <w:b/>
      <w:i/>
      <w:lang w:eastAsia="en-US"/>
    </w:rPr>
  </w:style>
  <w:style w:type="character" w:styleId="CommentReference">
    <w:name w:val="annotation reference"/>
    <w:basedOn w:val="DefaultParagraphFont"/>
    <w:uiPriority w:val="99"/>
    <w:semiHidden/>
    <w:unhideWhenUsed/>
    <w:rsid w:val="00117D06"/>
    <w:rPr>
      <w:sz w:val="16"/>
      <w:szCs w:val="16"/>
    </w:rPr>
  </w:style>
  <w:style w:type="paragraph" w:styleId="CommentText">
    <w:name w:val="annotation text"/>
    <w:basedOn w:val="Normal"/>
    <w:link w:val="CommentTextChar"/>
    <w:uiPriority w:val="99"/>
    <w:unhideWhenUsed/>
    <w:rsid w:val="00117D06"/>
    <w:pPr>
      <w:spacing w:line="240" w:lineRule="auto"/>
    </w:pPr>
    <w:rPr>
      <w:szCs w:val="20"/>
    </w:rPr>
  </w:style>
  <w:style w:type="character" w:customStyle="1" w:styleId="CommentTextChar">
    <w:name w:val="Comment Text Char"/>
    <w:basedOn w:val="DefaultParagraphFont"/>
    <w:link w:val="CommentText"/>
    <w:uiPriority w:val="99"/>
    <w:rsid w:val="00117D06"/>
    <w:rPr>
      <w:rFonts w:ascii="Century Gothic" w:eastAsiaTheme="minorEastAsia" w:hAnsi="Century Gothic" w:cstheme="minorBidi"/>
      <w:color w:val="000000" w:themeColor="text1"/>
      <w:lang w:val="en-US"/>
    </w:rPr>
  </w:style>
  <w:style w:type="paragraph" w:styleId="CommentSubject">
    <w:name w:val="annotation subject"/>
    <w:basedOn w:val="CommentText"/>
    <w:next w:val="CommentText"/>
    <w:link w:val="CommentSubjectChar"/>
    <w:uiPriority w:val="99"/>
    <w:semiHidden/>
    <w:unhideWhenUsed/>
    <w:rsid w:val="00117D06"/>
    <w:rPr>
      <w:b/>
      <w:bCs/>
    </w:rPr>
  </w:style>
  <w:style w:type="character" w:customStyle="1" w:styleId="CommentSubjectChar">
    <w:name w:val="Comment Subject Char"/>
    <w:basedOn w:val="CommentTextChar"/>
    <w:link w:val="CommentSubject"/>
    <w:uiPriority w:val="99"/>
    <w:semiHidden/>
    <w:rsid w:val="00117D06"/>
    <w:rPr>
      <w:rFonts w:ascii="Century Gothic" w:eastAsiaTheme="minorEastAsia" w:hAnsi="Century Gothic" w:cstheme="minorBidi"/>
      <w:b/>
      <w:bCs/>
      <w:color w:val="000000" w:themeColor="text1"/>
      <w:lang w:val="en-US"/>
    </w:rPr>
  </w:style>
  <w:style w:type="paragraph" w:customStyle="1" w:styleId="Default">
    <w:name w:val="Default"/>
    <w:rsid w:val="007F1BD1"/>
    <w:pPr>
      <w:autoSpaceDE w:val="0"/>
      <w:autoSpaceDN w:val="0"/>
      <w:adjustRightInd w:val="0"/>
    </w:pPr>
    <w:rPr>
      <w:rFonts w:ascii="Times New Roman" w:hAnsi="Times New Roman"/>
      <w:color w:val="000000"/>
      <w:sz w:val="24"/>
      <w:szCs w:val="24"/>
    </w:rPr>
  </w:style>
  <w:style w:type="paragraph" w:styleId="TOC4">
    <w:name w:val="toc 4"/>
    <w:basedOn w:val="Normal"/>
    <w:next w:val="Normal"/>
    <w:autoRedefine/>
    <w:uiPriority w:val="39"/>
    <w:unhideWhenUsed/>
    <w:rsid w:val="002953BE"/>
    <w:pPr>
      <w:spacing w:after="100" w:line="276" w:lineRule="auto"/>
      <w:ind w:left="660"/>
    </w:pPr>
    <w:rPr>
      <w:rFonts w:asciiTheme="minorHAnsi" w:hAnsiTheme="minorHAnsi"/>
      <w:color w:val="auto"/>
      <w:sz w:val="22"/>
      <w:szCs w:val="22"/>
      <w:lang w:val="ru-RU"/>
    </w:rPr>
  </w:style>
  <w:style w:type="paragraph" w:styleId="TOC5">
    <w:name w:val="toc 5"/>
    <w:basedOn w:val="Normal"/>
    <w:next w:val="Normal"/>
    <w:autoRedefine/>
    <w:uiPriority w:val="39"/>
    <w:unhideWhenUsed/>
    <w:rsid w:val="002953BE"/>
    <w:pPr>
      <w:spacing w:after="100" w:line="276" w:lineRule="auto"/>
      <w:ind w:left="880"/>
    </w:pPr>
    <w:rPr>
      <w:rFonts w:asciiTheme="minorHAnsi" w:hAnsiTheme="minorHAnsi"/>
      <w:color w:val="auto"/>
      <w:sz w:val="22"/>
      <w:szCs w:val="22"/>
      <w:lang w:val="ru-RU"/>
    </w:rPr>
  </w:style>
  <w:style w:type="paragraph" w:styleId="TOC6">
    <w:name w:val="toc 6"/>
    <w:basedOn w:val="Normal"/>
    <w:next w:val="Normal"/>
    <w:autoRedefine/>
    <w:uiPriority w:val="39"/>
    <w:unhideWhenUsed/>
    <w:rsid w:val="002953BE"/>
    <w:pPr>
      <w:spacing w:after="100" w:line="276" w:lineRule="auto"/>
      <w:ind w:left="1100"/>
    </w:pPr>
    <w:rPr>
      <w:rFonts w:asciiTheme="minorHAnsi" w:hAnsiTheme="minorHAnsi"/>
      <w:color w:val="auto"/>
      <w:sz w:val="22"/>
      <w:szCs w:val="22"/>
      <w:lang w:val="ru-RU"/>
    </w:rPr>
  </w:style>
  <w:style w:type="paragraph" w:styleId="TOC7">
    <w:name w:val="toc 7"/>
    <w:basedOn w:val="Normal"/>
    <w:next w:val="Normal"/>
    <w:autoRedefine/>
    <w:uiPriority w:val="39"/>
    <w:unhideWhenUsed/>
    <w:rsid w:val="002953BE"/>
    <w:pPr>
      <w:spacing w:after="100" w:line="276" w:lineRule="auto"/>
      <w:ind w:left="1320"/>
    </w:pPr>
    <w:rPr>
      <w:rFonts w:asciiTheme="minorHAnsi" w:hAnsiTheme="minorHAnsi"/>
      <w:color w:val="auto"/>
      <w:sz w:val="22"/>
      <w:szCs w:val="22"/>
      <w:lang w:val="ru-RU"/>
    </w:rPr>
  </w:style>
  <w:style w:type="paragraph" w:styleId="TOC8">
    <w:name w:val="toc 8"/>
    <w:basedOn w:val="Normal"/>
    <w:next w:val="Normal"/>
    <w:autoRedefine/>
    <w:uiPriority w:val="39"/>
    <w:unhideWhenUsed/>
    <w:rsid w:val="002953BE"/>
    <w:pPr>
      <w:spacing w:after="100" w:line="276" w:lineRule="auto"/>
      <w:ind w:left="1540"/>
    </w:pPr>
    <w:rPr>
      <w:rFonts w:asciiTheme="minorHAnsi" w:hAnsiTheme="minorHAnsi"/>
      <w:color w:val="auto"/>
      <w:sz w:val="22"/>
      <w:szCs w:val="22"/>
      <w:lang w:val="ru-RU"/>
    </w:rPr>
  </w:style>
  <w:style w:type="paragraph" w:styleId="TOC9">
    <w:name w:val="toc 9"/>
    <w:basedOn w:val="Normal"/>
    <w:next w:val="Normal"/>
    <w:autoRedefine/>
    <w:uiPriority w:val="39"/>
    <w:unhideWhenUsed/>
    <w:rsid w:val="002953BE"/>
    <w:pPr>
      <w:spacing w:after="100" w:line="276" w:lineRule="auto"/>
      <w:ind w:left="1760"/>
    </w:pPr>
    <w:rPr>
      <w:rFonts w:asciiTheme="minorHAnsi" w:hAnsiTheme="minorHAnsi"/>
      <w:color w:val="auto"/>
      <w:sz w:val="22"/>
      <w:szCs w:val="22"/>
      <w:lang w:val="ru-RU"/>
    </w:rPr>
  </w:style>
  <w:style w:type="paragraph" w:customStyle="1" w:styleId="CellHeader">
    <w:name w:val="Cell Header"/>
    <w:basedOn w:val="Normal"/>
    <w:link w:val="CellHeaderChar"/>
    <w:qFormat/>
    <w:rsid w:val="00056D47"/>
    <w:pPr>
      <w:spacing w:after="120" w:line="240" w:lineRule="auto"/>
      <w:ind w:left="0"/>
    </w:pPr>
    <w:rPr>
      <w:rFonts w:ascii="Calibri" w:eastAsia="Times New Roman" w:hAnsi="Calibri" w:cs="Times New Roman"/>
      <w:color w:val="auto"/>
      <w:szCs w:val="20"/>
      <w:lang w:val="en-GB" w:eastAsia="en-US"/>
    </w:rPr>
  </w:style>
  <w:style w:type="character" w:customStyle="1" w:styleId="CellHeaderChar">
    <w:name w:val="Cell Header Char"/>
    <w:basedOn w:val="DefaultParagraphFont"/>
    <w:link w:val="CellHeader"/>
    <w:locked/>
    <w:rsid w:val="00056D47"/>
    <w:rPr>
      <w:lang w:val="en-GB" w:eastAsia="en-US"/>
    </w:rPr>
  </w:style>
  <w:style w:type="paragraph" w:customStyle="1" w:styleId="DocsText">
    <w:name w:val="Docs Text"/>
    <w:basedOn w:val="Normal"/>
    <w:link w:val="DocsTextChar"/>
    <w:rsid w:val="00F14E4D"/>
    <w:pPr>
      <w:spacing w:before="120" w:after="0" w:line="240" w:lineRule="auto"/>
      <w:ind w:left="1418"/>
      <w:jc w:val="both"/>
    </w:pPr>
    <w:rPr>
      <w:rFonts w:ascii="Times New Roman" w:eastAsia="Times New Roman" w:hAnsi="Times New Roman" w:cs="Times New Roman"/>
      <w:color w:val="auto"/>
      <w:sz w:val="24"/>
      <w:szCs w:val="20"/>
      <w:lang w:val="ru-RU" w:eastAsia="en-US"/>
    </w:rPr>
  </w:style>
  <w:style w:type="character" w:customStyle="1" w:styleId="DocsTextChar">
    <w:name w:val="Docs Text Char"/>
    <w:link w:val="DocsText"/>
    <w:rsid w:val="00F14E4D"/>
    <w:rPr>
      <w:rFonts w:ascii="Times New Roman" w:hAnsi="Times New Roman"/>
      <w:sz w:val="24"/>
      <w:lang w:eastAsia="en-US"/>
    </w:rPr>
  </w:style>
  <w:style w:type="paragraph" w:styleId="NormalWeb">
    <w:name w:val="Normal (Web)"/>
    <w:basedOn w:val="Normal"/>
    <w:uiPriority w:val="99"/>
    <w:semiHidden/>
    <w:unhideWhenUsed/>
    <w:rsid w:val="00FF5077"/>
    <w:pPr>
      <w:spacing w:before="100" w:beforeAutospacing="1" w:after="100" w:afterAutospacing="1" w:line="240" w:lineRule="auto"/>
      <w:ind w:left="0"/>
    </w:pPr>
    <w:rPr>
      <w:rFonts w:ascii="Times New Roman" w:eastAsia="Times New Roman" w:hAnsi="Times New Roman" w:cs="Times New Roman"/>
      <w:color w:val="auto"/>
      <w:sz w:val="24"/>
      <w:lang w:val="ru-RU"/>
    </w:rPr>
  </w:style>
  <w:style w:type="character" w:customStyle="1" w:styleId="apple-converted-space">
    <w:name w:val="apple-converted-space"/>
    <w:basedOn w:val="DefaultParagraphFont"/>
    <w:rsid w:val="00FF5077"/>
  </w:style>
  <w:style w:type="paragraph" w:customStyle="1" w:styleId="Body">
    <w:name w:val="Body"/>
    <w:basedOn w:val="Normal"/>
    <w:link w:val="BodyChar"/>
    <w:autoRedefine/>
    <w:qFormat/>
    <w:rsid w:val="00484441"/>
    <w:pPr>
      <w:spacing w:after="120" w:line="240" w:lineRule="auto"/>
      <w:ind w:left="0"/>
      <w:jc w:val="both"/>
    </w:pPr>
    <w:rPr>
      <w:noProof/>
      <w:color w:val="auto"/>
    </w:rPr>
  </w:style>
  <w:style w:type="character" w:customStyle="1" w:styleId="ListParagraphChar">
    <w:name w:val="List Paragraph Char"/>
    <w:aliases w:val="List Paragraph 2 Char"/>
    <w:basedOn w:val="DefaultParagraphFont"/>
    <w:link w:val="ListParagraph"/>
    <w:uiPriority w:val="34"/>
    <w:locked/>
    <w:rsid w:val="00EB3E62"/>
    <w:rPr>
      <w:rFonts w:ascii="Century Gothic" w:eastAsiaTheme="minorEastAsia" w:hAnsi="Century Gothic" w:cstheme="minorBidi"/>
      <w:color w:val="000000" w:themeColor="text1"/>
      <w:szCs w:val="16"/>
    </w:rPr>
  </w:style>
  <w:style w:type="paragraph" w:styleId="BodyTextIndent">
    <w:name w:val="Body Text Indent"/>
    <w:basedOn w:val="Normal"/>
    <w:link w:val="BodyTextIndentChar"/>
    <w:uiPriority w:val="99"/>
    <w:rsid w:val="00EB3E62"/>
    <w:pPr>
      <w:spacing w:after="120" w:line="240" w:lineRule="auto"/>
      <w:ind w:left="283"/>
    </w:pPr>
    <w:rPr>
      <w:rFonts w:ascii="Calibri" w:eastAsia="Times New Roman" w:hAnsi="Calibri" w:cs="Times New Roman"/>
      <w:color w:val="auto"/>
      <w:sz w:val="22"/>
      <w:lang w:val="en-GB" w:eastAsia="en-US"/>
    </w:rPr>
  </w:style>
  <w:style w:type="character" w:customStyle="1" w:styleId="BodyTextIndentChar">
    <w:name w:val="Body Text Indent Char"/>
    <w:basedOn w:val="DefaultParagraphFont"/>
    <w:link w:val="BodyTextIndent"/>
    <w:uiPriority w:val="99"/>
    <w:rsid w:val="00EB3E62"/>
    <w:rPr>
      <w:sz w:val="22"/>
      <w:szCs w:val="24"/>
      <w:lang w:val="en-GB" w:eastAsia="en-US"/>
    </w:rPr>
  </w:style>
  <w:style w:type="paragraph" w:customStyle="1" w:styleId="TyyliOtsikko3Verdana10pt">
    <w:name w:val="Tyyli Otsikko 3 + Verdana 10 pt"/>
    <w:basedOn w:val="Heading3"/>
    <w:next w:val="BodyTextIndent"/>
    <w:uiPriority w:val="99"/>
    <w:rsid w:val="00EB3E62"/>
    <w:pPr>
      <w:keepLines w:val="0"/>
      <w:numPr>
        <w:ilvl w:val="0"/>
        <w:numId w:val="0"/>
      </w:numPr>
      <w:spacing w:before="240" w:after="60"/>
    </w:pPr>
    <w:rPr>
      <w:rFonts w:ascii="Verdana" w:hAnsi="Verdana" w:cs="Arial"/>
      <w:color w:val="auto"/>
      <w:sz w:val="20"/>
      <w:szCs w:val="26"/>
      <w:lang w:val="fi-FI" w:eastAsia="fi-FI"/>
    </w:rPr>
  </w:style>
  <w:style w:type="character" w:customStyle="1" w:styleId="NoSpacingChar">
    <w:name w:val="No Spacing Char"/>
    <w:basedOn w:val="DefaultParagraphFont"/>
    <w:link w:val="NoSpacing"/>
    <w:uiPriority w:val="1"/>
    <w:rsid w:val="00EB3E62"/>
    <w:rPr>
      <w:rFonts w:ascii="Century Gothic" w:hAnsi="Century Gothic"/>
      <w:color w:val="000000"/>
      <w:sz w:val="18"/>
      <w:szCs w:val="24"/>
      <w:lang w:val="en-US"/>
    </w:rPr>
  </w:style>
  <w:style w:type="paragraph" w:customStyle="1" w:styleId="Legal">
    <w:name w:val="Legal"/>
    <w:basedOn w:val="Normal"/>
    <w:uiPriority w:val="99"/>
    <w:rsid w:val="00187ABE"/>
    <w:pPr>
      <w:spacing w:after="120" w:line="240" w:lineRule="auto"/>
      <w:ind w:left="0"/>
    </w:pPr>
    <w:rPr>
      <w:rFonts w:ascii="Calibri" w:eastAsia="Times New Roman" w:hAnsi="Calibri" w:cs="Calibri"/>
      <w:color w:val="auto"/>
      <w:szCs w:val="18"/>
      <w:lang w:val="en-GB" w:eastAsia="en-US"/>
    </w:rPr>
  </w:style>
  <w:style w:type="character" w:customStyle="1" w:styleId="DocumentControlTitles">
    <w:name w:val="Document Control Titles"/>
    <w:basedOn w:val="DefaultParagraphFont"/>
    <w:uiPriority w:val="99"/>
    <w:rsid w:val="00187ABE"/>
    <w:rPr>
      <w:rFonts w:ascii="Arial" w:hAnsi="Arial" w:cs="Arial"/>
      <w:b/>
      <w:bCs/>
      <w:color w:val="003399"/>
      <w:sz w:val="20"/>
      <w:szCs w:val="20"/>
    </w:rPr>
  </w:style>
  <w:style w:type="paragraph" w:styleId="BodyText">
    <w:name w:val="Body Text"/>
    <w:basedOn w:val="Normal"/>
    <w:link w:val="BodyTextChar"/>
    <w:uiPriority w:val="99"/>
    <w:rsid w:val="00BC41C1"/>
    <w:pPr>
      <w:spacing w:after="120" w:line="240" w:lineRule="auto"/>
      <w:ind w:left="0"/>
    </w:pPr>
    <w:rPr>
      <w:rFonts w:ascii="Arial" w:eastAsia="Times New Roman" w:hAnsi="Arial" w:cs="Times New Roman"/>
      <w:color w:val="auto"/>
      <w:sz w:val="22"/>
      <w:lang w:val="en-GB" w:eastAsia="en-US"/>
    </w:rPr>
  </w:style>
  <w:style w:type="character" w:customStyle="1" w:styleId="BodyTextChar">
    <w:name w:val="Body Text Char"/>
    <w:basedOn w:val="DefaultParagraphFont"/>
    <w:link w:val="BodyText"/>
    <w:uiPriority w:val="99"/>
    <w:rsid w:val="00BC41C1"/>
    <w:rPr>
      <w:rFonts w:ascii="Arial" w:hAnsi="Arial"/>
      <w:sz w:val="22"/>
      <w:szCs w:val="24"/>
      <w:lang w:val="en-GB" w:eastAsia="en-US"/>
    </w:rPr>
  </w:style>
  <w:style w:type="paragraph" w:customStyle="1" w:styleId="AppendixHeading">
    <w:name w:val="Appendix Heading"/>
    <w:basedOn w:val="BodyText"/>
    <w:uiPriority w:val="99"/>
    <w:rsid w:val="00BC41C1"/>
    <w:pPr>
      <w:pageBreakBefore/>
      <w:numPr>
        <w:numId w:val="9"/>
      </w:numPr>
      <w:tabs>
        <w:tab w:val="left" w:pos="2268"/>
      </w:tabs>
    </w:pPr>
    <w:rPr>
      <w:b/>
      <w:caps/>
      <w:color w:val="000080"/>
      <w:sz w:val="32"/>
    </w:rPr>
  </w:style>
  <w:style w:type="paragraph" w:customStyle="1" w:styleId="Sis1">
    <w:name w:val="Sis 1"/>
    <w:basedOn w:val="Normal"/>
    <w:link w:val="Sis1Char"/>
    <w:uiPriority w:val="99"/>
    <w:rsid w:val="00BC41C1"/>
    <w:pPr>
      <w:spacing w:after="0" w:line="240" w:lineRule="auto"/>
      <w:ind w:left="1304"/>
    </w:pPr>
    <w:rPr>
      <w:rFonts w:ascii="Verdana" w:eastAsia="Times New Roman" w:hAnsi="Verdana" w:cs="Times New Roman"/>
      <w:color w:val="auto"/>
      <w:szCs w:val="22"/>
      <w:lang w:val="fi-FI" w:eastAsia="fi-FI"/>
    </w:rPr>
  </w:style>
  <w:style w:type="character" w:customStyle="1" w:styleId="Sis1Char">
    <w:name w:val="Sis 1 Char"/>
    <w:basedOn w:val="DefaultParagraphFont"/>
    <w:link w:val="Sis1"/>
    <w:uiPriority w:val="99"/>
    <w:locked/>
    <w:rsid w:val="00BC41C1"/>
    <w:rPr>
      <w:rFonts w:ascii="Verdana" w:hAnsi="Verdana"/>
      <w:szCs w:val="22"/>
      <w:lang w:val="fi-FI" w:eastAsia="fi-FI"/>
    </w:rPr>
  </w:style>
  <w:style w:type="paragraph" w:customStyle="1" w:styleId="ListNumber1">
    <w:name w:val="List Number 1"/>
    <w:basedOn w:val="Normal"/>
    <w:uiPriority w:val="99"/>
    <w:rsid w:val="00BC41C1"/>
    <w:pPr>
      <w:numPr>
        <w:numId w:val="10"/>
      </w:numPr>
      <w:tabs>
        <w:tab w:val="num" w:pos="1494"/>
      </w:tabs>
      <w:spacing w:after="0" w:line="240" w:lineRule="auto"/>
      <w:ind w:left="1491" w:hanging="357"/>
    </w:pPr>
    <w:rPr>
      <w:rFonts w:ascii="Arial" w:eastAsia="Times New Roman" w:hAnsi="Arial" w:cs="Arial"/>
      <w:color w:val="auto"/>
      <w:szCs w:val="20"/>
      <w:lang w:val="fi-FI" w:eastAsia="en-US"/>
    </w:rPr>
  </w:style>
  <w:style w:type="paragraph" w:customStyle="1" w:styleId="Vliotsikko">
    <w:name w:val="Väliotsikko"/>
    <w:basedOn w:val="Normal"/>
    <w:uiPriority w:val="99"/>
    <w:rsid w:val="00BC41C1"/>
    <w:pPr>
      <w:spacing w:before="120" w:after="0" w:line="240" w:lineRule="auto"/>
      <w:ind w:left="567"/>
    </w:pPr>
    <w:rPr>
      <w:rFonts w:ascii="Arial" w:eastAsia="Times New Roman" w:hAnsi="Arial" w:cs="Arial"/>
      <w:b/>
      <w:bCs/>
      <w:color w:val="auto"/>
      <w:szCs w:val="20"/>
      <w:lang w:val="fi-FI" w:eastAsia="en-US"/>
    </w:rPr>
  </w:style>
  <w:style w:type="numbering" w:customStyle="1" w:styleId="BulletedSub">
    <w:name w:val="Bulleted Sub"/>
    <w:rsid w:val="00CF109E"/>
    <w:pPr>
      <w:numPr>
        <w:numId w:val="11"/>
      </w:numPr>
    </w:pPr>
  </w:style>
  <w:style w:type="paragraph" w:styleId="Revision">
    <w:name w:val="Revision"/>
    <w:hidden/>
    <w:uiPriority w:val="99"/>
    <w:semiHidden/>
    <w:rsid w:val="00EC1DEC"/>
    <w:rPr>
      <w:rFonts w:ascii="Century Gothic" w:eastAsiaTheme="minorEastAsia" w:hAnsi="Century Gothic" w:cstheme="minorBidi"/>
      <w:color w:val="000000" w:themeColor="text1"/>
      <w:szCs w:val="24"/>
      <w:lang w:val="en-US"/>
    </w:rPr>
  </w:style>
  <w:style w:type="character" w:customStyle="1" w:styleId="fontstyle01">
    <w:name w:val="fontstyle01"/>
    <w:basedOn w:val="DefaultParagraphFont"/>
    <w:rsid w:val="006801C5"/>
    <w:rPr>
      <w:rFonts w:ascii="CenturyGothic" w:hAnsi="CenturyGothic" w:hint="default"/>
      <w:b w:val="0"/>
      <w:bCs w:val="0"/>
      <w:i w:val="0"/>
      <w:iCs w:val="0"/>
      <w:color w:val="000000"/>
      <w:sz w:val="20"/>
      <w:szCs w:val="20"/>
    </w:rPr>
  </w:style>
  <w:style w:type="character" w:styleId="FollowedHyperlink">
    <w:name w:val="FollowedHyperlink"/>
    <w:basedOn w:val="DefaultParagraphFont"/>
    <w:uiPriority w:val="99"/>
    <w:semiHidden/>
    <w:unhideWhenUsed/>
    <w:rsid w:val="0011712C"/>
    <w:rPr>
      <w:color w:val="954F72"/>
      <w:u w:val="single"/>
    </w:rPr>
  </w:style>
  <w:style w:type="paragraph" w:customStyle="1" w:styleId="msonormal0">
    <w:name w:val="msonormal"/>
    <w:basedOn w:val="Normal"/>
    <w:rsid w:val="0011712C"/>
    <w:pPr>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customStyle="1" w:styleId="font5">
    <w:name w:val="font5"/>
    <w:basedOn w:val="Normal"/>
    <w:rsid w:val="0011712C"/>
    <w:pPr>
      <w:spacing w:before="100" w:beforeAutospacing="1" w:after="100" w:afterAutospacing="1" w:line="240" w:lineRule="auto"/>
      <w:ind w:left="0"/>
    </w:pPr>
    <w:rPr>
      <w:rFonts w:ascii="Tahoma" w:eastAsia="Times New Roman" w:hAnsi="Tahoma" w:cs="Tahoma"/>
      <w:b/>
      <w:bCs/>
      <w:color w:val="000000"/>
      <w:sz w:val="18"/>
      <w:szCs w:val="18"/>
      <w:lang w:eastAsia="en-US"/>
    </w:rPr>
  </w:style>
  <w:style w:type="paragraph" w:customStyle="1" w:styleId="font6">
    <w:name w:val="font6"/>
    <w:basedOn w:val="Normal"/>
    <w:rsid w:val="0011712C"/>
    <w:pPr>
      <w:spacing w:before="100" w:beforeAutospacing="1" w:after="100" w:afterAutospacing="1" w:line="240" w:lineRule="auto"/>
      <w:ind w:left="0"/>
    </w:pPr>
    <w:rPr>
      <w:rFonts w:ascii="Tahoma" w:eastAsia="Times New Roman" w:hAnsi="Tahoma" w:cs="Tahoma"/>
      <w:color w:val="000000"/>
      <w:sz w:val="18"/>
      <w:szCs w:val="18"/>
      <w:lang w:eastAsia="en-US"/>
    </w:rPr>
  </w:style>
  <w:style w:type="paragraph" w:customStyle="1" w:styleId="xl69">
    <w:name w:val="xl69"/>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pPr>
    <w:rPr>
      <w:rFonts w:ascii="Arial" w:eastAsia="Times New Roman" w:hAnsi="Arial" w:cs="Arial"/>
      <w:color w:val="auto"/>
      <w:sz w:val="24"/>
      <w:lang w:eastAsia="en-US"/>
    </w:rPr>
  </w:style>
  <w:style w:type="paragraph" w:customStyle="1" w:styleId="xl70">
    <w:name w:val="xl70"/>
    <w:basedOn w:val="Normal"/>
    <w:rsid w:val="0011712C"/>
    <w:pPr>
      <w:pBdr>
        <w:top w:val="single" w:sz="4" w:space="0" w:color="auto"/>
        <w:left w:val="single" w:sz="4" w:space="0" w:color="auto"/>
        <w:bottom w:val="single" w:sz="4" w:space="0" w:color="auto"/>
        <w:right w:val="single" w:sz="4" w:space="0" w:color="auto"/>
      </w:pBdr>
      <w:shd w:val="clear" w:color="C8C8C8" w:fill="C8C8C8"/>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1">
    <w:name w:val="xl7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pPr>
    <w:rPr>
      <w:rFonts w:eastAsia="Times New Roman" w:cs="Times New Roman"/>
      <w:color w:val="auto"/>
      <w:szCs w:val="20"/>
      <w:lang w:eastAsia="en-US"/>
    </w:rPr>
  </w:style>
  <w:style w:type="paragraph" w:customStyle="1" w:styleId="xl72">
    <w:name w:val="xl72"/>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3">
    <w:name w:val="xl7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4">
    <w:name w:val="xl74"/>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5">
    <w:name w:val="xl7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6">
    <w:name w:val="xl7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7">
    <w:name w:val="xl77"/>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jc w:val="center"/>
      <w:textAlignment w:val="center"/>
    </w:pPr>
    <w:rPr>
      <w:rFonts w:eastAsia="Times New Roman" w:cs="Times New Roman"/>
      <w:b/>
      <w:bCs/>
      <w:color w:val="auto"/>
      <w:szCs w:val="20"/>
      <w:lang w:eastAsia="en-US"/>
    </w:rPr>
  </w:style>
  <w:style w:type="paragraph" w:customStyle="1" w:styleId="xl78">
    <w:name w:val="xl78"/>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pPr>
    <w:rPr>
      <w:rFonts w:ascii="Arial" w:eastAsia="Times New Roman" w:hAnsi="Arial" w:cs="Arial"/>
      <w:color w:val="auto"/>
      <w:sz w:val="24"/>
      <w:lang w:eastAsia="en-US"/>
    </w:rPr>
  </w:style>
  <w:style w:type="paragraph" w:customStyle="1" w:styleId="xl79">
    <w:name w:val="xl79"/>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customStyle="1" w:styleId="xl80">
    <w:name w:val="xl80"/>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jc w:val="center"/>
      <w:textAlignment w:val="center"/>
    </w:pPr>
    <w:rPr>
      <w:rFonts w:eastAsia="Times New Roman" w:cs="Times New Roman"/>
      <w:b/>
      <w:bCs/>
      <w:color w:val="auto"/>
      <w:szCs w:val="20"/>
      <w:lang w:eastAsia="en-US"/>
    </w:rPr>
  </w:style>
  <w:style w:type="paragraph" w:customStyle="1" w:styleId="xl81">
    <w:name w:val="xl8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eastAsia="Times New Roman" w:cs="Times New Roman"/>
      <w:color w:val="auto"/>
      <w:szCs w:val="20"/>
      <w:lang w:eastAsia="en-US"/>
    </w:rPr>
  </w:style>
  <w:style w:type="paragraph" w:customStyle="1" w:styleId="xl82">
    <w:name w:val="xl82"/>
    <w:basedOn w:val="Normal"/>
    <w:rsid w:val="0011712C"/>
    <w:pPr>
      <w:pBdr>
        <w:top w:val="single" w:sz="4" w:space="0" w:color="auto"/>
        <w:left w:val="single" w:sz="4" w:space="0" w:color="auto"/>
        <w:bottom w:val="single" w:sz="4" w:space="0" w:color="auto"/>
        <w:right w:val="single" w:sz="4" w:space="0" w:color="auto"/>
      </w:pBdr>
      <w:shd w:val="clear" w:color="DADADA" w:fill="DADADA"/>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3">
    <w:name w:val="xl8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eastAsia="Times New Roman" w:cs="Times New Roman"/>
      <w:color w:val="000000"/>
      <w:szCs w:val="20"/>
      <w:lang w:eastAsia="en-US"/>
    </w:rPr>
  </w:style>
  <w:style w:type="paragraph" w:customStyle="1" w:styleId="xl84">
    <w:name w:val="xl84"/>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5">
    <w:name w:val="xl8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6">
    <w:name w:val="xl8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7">
    <w:name w:val="xl87"/>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line="240" w:lineRule="auto"/>
      <w:ind w:left="0"/>
      <w:jc w:val="center"/>
      <w:textAlignment w:val="center"/>
    </w:pPr>
    <w:rPr>
      <w:rFonts w:ascii="Arial" w:eastAsia="Times New Roman" w:hAnsi="Arial" w:cs="Arial"/>
      <w:color w:val="000000"/>
      <w:sz w:val="24"/>
      <w:lang w:eastAsia="en-US"/>
    </w:rPr>
  </w:style>
  <w:style w:type="table" w:styleId="TableProfessional">
    <w:name w:val="Table Professional"/>
    <w:basedOn w:val="TableNormal"/>
    <w:rsid w:val="000F5497"/>
    <w:rPr>
      <w:rFonts w:ascii="Times New Roman" w:hAnsi="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ellBody">
    <w:name w:val="Cell Body"/>
    <w:basedOn w:val="Normal"/>
    <w:link w:val="CellBodyChar"/>
    <w:qFormat/>
    <w:rsid w:val="000F5497"/>
    <w:pPr>
      <w:spacing w:after="120" w:line="240" w:lineRule="auto"/>
      <w:ind w:left="0"/>
    </w:pPr>
    <w:rPr>
      <w:rFonts w:ascii="Calibri" w:eastAsia="Times New Roman" w:hAnsi="Calibri" w:cs="Times New Roman"/>
      <w:color w:val="auto"/>
      <w:szCs w:val="20"/>
      <w:lang w:eastAsia="en-US"/>
    </w:rPr>
  </w:style>
  <w:style w:type="character" w:customStyle="1" w:styleId="CellBodyChar">
    <w:name w:val="Cell Body Char"/>
    <w:basedOn w:val="DefaultParagraphFont"/>
    <w:link w:val="CellBody"/>
    <w:rsid w:val="000F5497"/>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07626">
      <w:bodyDiv w:val="1"/>
      <w:marLeft w:val="0"/>
      <w:marRight w:val="0"/>
      <w:marTop w:val="0"/>
      <w:marBottom w:val="0"/>
      <w:divBdr>
        <w:top w:val="none" w:sz="0" w:space="0" w:color="auto"/>
        <w:left w:val="none" w:sz="0" w:space="0" w:color="auto"/>
        <w:bottom w:val="none" w:sz="0" w:space="0" w:color="auto"/>
        <w:right w:val="none" w:sz="0" w:space="0" w:color="auto"/>
      </w:divBdr>
      <w:divsChild>
        <w:div w:id="1922791716">
          <w:marLeft w:val="130"/>
          <w:marRight w:val="0"/>
          <w:marTop w:val="40"/>
          <w:marBottom w:val="34"/>
          <w:divBdr>
            <w:top w:val="none" w:sz="0" w:space="0" w:color="auto"/>
            <w:left w:val="none" w:sz="0" w:space="0" w:color="auto"/>
            <w:bottom w:val="none" w:sz="0" w:space="0" w:color="auto"/>
            <w:right w:val="none" w:sz="0" w:space="0" w:color="auto"/>
          </w:divBdr>
        </w:div>
      </w:divsChild>
    </w:div>
    <w:div w:id="116267117">
      <w:bodyDiv w:val="1"/>
      <w:marLeft w:val="0"/>
      <w:marRight w:val="0"/>
      <w:marTop w:val="0"/>
      <w:marBottom w:val="0"/>
      <w:divBdr>
        <w:top w:val="none" w:sz="0" w:space="0" w:color="auto"/>
        <w:left w:val="none" w:sz="0" w:space="0" w:color="auto"/>
        <w:bottom w:val="none" w:sz="0" w:space="0" w:color="auto"/>
        <w:right w:val="none" w:sz="0" w:space="0" w:color="auto"/>
      </w:divBdr>
    </w:div>
    <w:div w:id="120156349">
      <w:bodyDiv w:val="1"/>
      <w:marLeft w:val="0"/>
      <w:marRight w:val="0"/>
      <w:marTop w:val="0"/>
      <w:marBottom w:val="0"/>
      <w:divBdr>
        <w:top w:val="none" w:sz="0" w:space="0" w:color="auto"/>
        <w:left w:val="none" w:sz="0" w:space="0" w:color="auto"/>
        <w:bottom w:val="none" w:sz="0" w:space="0" w:color="auto"/>
        <w:right w:val="none" w:sz="0" w:space="0" w:color="auto"/>
      </w:divBdr>
    </w:div>
    <w:div w:id="168567851">
      <w:bodyDiv w:val="1"/>
      <w:marLeft w:val="0"/>
      <w:marRight w:val="0"/>
      <w:marTop w:val="0"/>
      <w:marBottom w:val="0"/>
      <w:divBdr>
        <w:top w:val="none" w:sz="0" w:space="0" w:color="auto"/>
        <w:left w:val="none" w:sz="0" w:space="0" w:color="auto"/>
        <w:bottom w:val="none" w:sz="0" w:space="0" w:color="auto"/>
        <w:right w:val="none" w:sz="0" w:space="0" w:color="auto"/>
      </w:divBdr>
    </w:div>
    <w:div w:id="302581990">
      <w:bodyDiv w:val="1"/>
      <w:marLeft w:val="0"/>
      <w:marRight w:val="0"/>
      <w:marTop w:val="0"/>
      <w:marBottom w:val="0"/>
      <w:divBdr>
        <w:top w:val="none" w:sz="0" w:space="0" w:color="auto"/>
        <w:left w:val="none" w:sz="0" w:space="0" w:color="auto"/>
        <w:bottom w:val="none" w:sz="0" w:space="0" w:color="auto"/>
        <w:right w:val="none" w:sz="0" w:space="0" w:color="auto"/>
      </w:divBdr>
    </w:div>
    <w:div w:id="335376891">
      <w:bodyDiv w:val="1"/>
      <w:marLeft w:val="0"/>
      <w:marRight w:val="0"/>
      <w:marTop w:val="0"/>
      <w:marBottom w:val="0"/>
      <w:divBdr>
        <w:top w:val="none" w:sz="0" w:space="0" w:color="auto"/>
        <w:left w:val="none" w:sz="0" w:space="0" w:color="auto"/>
        <w:bottom w:val="none" w:sz="0" w:space="0" w:color="auto"/>
        <w:right w:val="none" w:sz="0" w:space="0" w:color="auto"/>
      </w:divBdr>
    </w:div>
    <w:div w:id="355010777">
      <w:bodyDiv w:val="1"/>
      <w:marLeft w:val="0"/>
      <w:marRight w:val="0"/>
      <w:marTop w:val="0"/>
      <w:marBottom w:val="0"/>
      <w:divBdr>
        <w:top w:val="none" w:sz="0" w:space="0" w:color="auto"/>
        <w:left w:val="none" w:sz="0" w:space="0" w:color="auto"/>
        <w:bottom w:val="none" w:sz="0" w:space="0" w:color="auto"/>
        <w:right w:val="none" w:sz="0" w:space="0" w:color="auto"/>
      </w:divBdr>
    </w:div>
    <w:div w:id="466973735">
      <w:bodyDiv w:val="1"/>
      <w:marLeft w:val="0"/>
      <w:marRight w:val="0"/>
      <w:marTop w:val="0"/>
      <w:marBottom w:val="0"/>
      <w:divBdr>
        <w:top w:val="none" w:sz="0" w:space="0" w:color="auto"/>
        <w:left w:val="none" w:sz="0" w:space="0" w:color="auto"/>
        <w:bottom w:val="none" w:sz="0" w:space="0" w:color="auto"/>
        <w:right w:val="none" w:sz="0" w:space="0" w:color="auto"/>
      </w:divBdr>
    </w:div>
    <w:div w:id="556860086">
      <w:bodyDiv w:val="1"/>
      <w:marLeft w:val="0"/>
      <w:marRight w:val="0"/>
      <w:marTop w:val="0"/>
      <w:marBottom w:val="0"/>
      <w:divBdr>
        <w:top w:val="none" w:sz="0" w:space="0" w:color="auto"/>
        <w:left w:val="none" w:sz="0" w:space="0" w:color="auto"/>
        <w:bottom w:val="none" w:sz="0" w:space="0" w:color="auto"/>
        <w:right w:val="none" w:sz="0" w:space="0" w:color="auto"/>
      </w:divBdr>
      <w:divsChild>
        <w:div w:id="2036539291">
          <w:marLeft w:val="130"/>
          <w:marRight w:val="0"/>
          <w:marTop w:val="40"/>
          <w:marBottom w:val="34"/>
          <w:divBdr>
            <w:top w:val="none" w:sz="0" w:space="0" w:color="auto"/>
            <w:left w:val="none" w:sz="0" w:space="0" w:color="auto"/>
            <w:bottom w:val="none" w:sz="0" w:space="0" w:color="auto"/>
            <w:right w:val="none" w:sz="0" w:space="0" w:color="auto"/>
          </w:divBdr>
        </w:div>
      </w:divsChild>
    </w:div>
    <w:div w:id="663893141">
      <w:bodyDiv w:val="1"/>
      <w:marLeft w:val="0"/>
      <w:marRight w:val="0"/>
      <w:marTop w:val="0"/>
      <w:marBottom w:val="0"/>
      <w:divBdr>
        <w:top w:val="none" w:sz="0" w:space="0" w:color="auto"/>
        <w:left w:val="none" w:sz="0" w:space="0" w:color="auto"/>
        <w:bottom w:val="none" w:sz="0" w:space="0" w:color="auto"/>
        <w:right w:val="none" w:sz="0" w:space="0" w:color="auto"/>
      </w:divBdr>
      <w:divsChild>
        <w:div w:id="2035574655">
          <w:marLeft w:val="115"/>
          <w:marRight w:val="0"/>
          <w:marTop w:val="40"/>
          <w:marBottom w:val="34"/>
          <w:divBdr>
            <w:top w:val="none" w:sz="0" w:space="0" w:color="auto"/>
            <w:left w:val="none" w:sz="0" w:space="0" w:color="auto"/>
            <w:bottom w:val="none" w:sz="0" w:space="0" w:color="auto"/>
            <w:right w:val="none" w:sz="0" w:space="0" w:color="auto"/>
          </w:divBdr>
        </w:div>
      </w:divsChild>
    </w:div>
    <w:div w:id="664086202">
      <w:bodyDiv w:val="1"/>
      <w:marLeft w:val="0"/>
      <w:marRight w:val="0"/>
      <w:marTop w:val="0"/>
      <w:marBottom w:val="0"/>
      <w:divBdr>
        <w:top w:val="none" w:sz="0" w:space="0" w:color="auto"/>
        <w:left w:val="none" w:sz="0" w:space="0" w:color="auto"/>
        <w:bottom w:val="none" w:sz="0" w:space="0" w:color="auto"/>
        <w:right w:val="none" w:sz="0" w:space="0" w:color="auto"/>
      </w:divBdr>
    </w:div>
    <w:div w:id="706563442">
      <w:bodyDiv w:val="1"/>
      <w:marLeft w:val="0"/>
      <w:marRight w:val="0"/>
      <w:marTop w:val="0"/>
      <w:marBottom w:val="0"/>
      <w:divBdr>
        <w:top w:val="none" w:sz="0" w:space="0" w:color="auto"/>
        <w:left w:val="none" w:sz="0" w:space="0" w:color="auto"/>
        <w:bottom w:val="none" w:sz="0" w:space="0" w:color="auto"/>
        <w:right w:val="none" w:sz="0" w:space="0" w:color="auto"/>
      </w:divBdr>
    </w:div>
    <w:div w:id="722212422">
      <w:bodyDiv w:val="1"/>
      <w:marLeft w:val="0"/>
      <w:marRight w:val="0"/>
      <w:marTop w:val="0"/>
      <w:marBottom w:val="0"/>
      <w:divBdr>
        <w:top w:val="none" w:sz="0" w:space="0" w:color="auto"/>
        <w:left w:val="none" w:sz="0" w:space="0" w:color="auto"/>
        <w:bottom w:val="none" w:sz="0" w:space="0" w:color="auto"/>
        <w:right w:val="none" w:sz="0" w:space="0" w:color="auto"/>
      </w:divBdr>
    </w:div>
    <w:div w:id="722753653">
      <w:bodyDiv w:val="1"/>
      <w:marLeft w:val="0"/>
      <w:marRight w:val="0"/>
      <w:marTop w:val="0"/>
      <w:marBottom w:val="0"/>
      <w:divBdr>
        <w:top w:val="none" w:sz="0" w:space="0" w:color="auto"/>
        <w:left w:val="none" w:sz="0" w:space="0" w:color="auto"/>
        <w:bottom w:val="none" w:sz="0" w:space="0" w:color="auto"/>
        <w:right w:val="none" w:sz="0" w:space="0" w:color="auto"/>
      </w:divBdr>
    </w:div>
    <w:div w:id="815217668">
      <w:bodyDiv w:val="1"/>
      <w:marLeft w:val="0"/>
      <w:marRight w:val="0"/>
      <w:marTop w:val="0"/>
      <w:marBottom w:val="0"/>
      <w:divBdr>
        <w:top w:val="none" w:sz="0" w:space="0" w:color="auto"/>
        <w:left w:val="none" w:sz="0" w:space="0" w:color="auto"/>
        <w:bottom w:val="none" w:sz="0" w:space="0" w:color="auto"/>
        <w:right w:val="none" w:sz="0" w:space="0" w:color="auto"/>
      </w:divBdr>
    </w:div>
    <w:div w:id="904950865">
      <w:bodyDiv w:val="1"/>
      <w:marLeft w:val="0"/>
      <w:marRight w:val="0"/>
      <w:marTop w:val="0"/>
      <w:marBottom w:val="0"/>
      <w:divBdr>
        <w:top w:val="none" w:sz="0" w:space="0" w:color="auto"/>
        <w:left w:val="none" w:sz="0" w:space="0" w:color="auto"/>
        <w:bottom w:val="none" w:sz="0" w:space="0" w:color="auto"/>
        <w:right w:val="none" w:sz="0" w:space="0" w:color="auto"/>
      </w:divBdr>
    </w:div>
    <w:div w:id="992952903">
      <w:bodyDiv w:val="1"/>
      <w:marLeft w:val="0"/>
      <w:marRight w:val="0"/>
      <w:marTop w:val="0"/>
      <w:marBottom w:val="0"/>
      <w:divBdr>
        <w:top w:val="none" w:sz="0" w:space="0" w:color="auto"/>
        <w:left w:val="none" w:sz="0" w:space="0" w:color="auto"/>
        <w:bottom w:val="none" w:sz="0" w:space="0" w:color="auto"/>
        <w:right w:val="none" w:sz="0" w:space="0" w:color="auto"/>
      </w:divBdr>
      <w:divsChild>
        <w:div w:id="1811366094">
          <w:marLeft w:val="115"/>
          <w:marRight w:val="0"/>
          <w:marTop w:val="40"/>
          <w:marBottom w:val="34"/>
          <w:divBdr>
            <w:top w:val="none" w:sz="0" w:space="0" w:color="auto"/>
            <w:left w:val="none" w:sz="0" w:space="0" w:color="auto"/>
            <w:bottom w:val="none" w:sz="0" w:space="0" w:color="auto"/>
            <w:right w:val="none" w:sz="0" w:space="0" w:color="auto"/>
          </w:divBdr>
        </w:div>
      </w:divsChild>
    </w:div>
    <w:div w:id="1212644654">
      <w:bodyDiv w:val="1"/>
      <w:marLeft w:val="0"/>
      <w:marRight w:val="0"/>
      <w:marTop w:val="0"/>
      <w:marBottom w:val="0"/>
      <w:divBdr>
        <w:top w:val="none" w:sz="0" w:space="0" w:color="auto"/>
        <w:left w:val="none" w:sz="0" w:space="0" w:color="auto"/>
        <w:bottom w:val="none" w:sz="0" w:space="0" w:color="auto"/>
        <w:right w:val="none" w:sz="0" w:space="0" w:color="auto"/>
      </w:divBdr>
    </w:div>
    <w:div w:id="1288928354">
      <w:bodyDiv w:val="1"/>
      <w:marLeft w:val="0"/>
      <w:marRight w:val="0"/>
      <w:marTop w:val="0"/>
      <w:marBottom w:val="0"/>
      <w:divBdr>
        <w:top w:val="none" w:sz="0" w:space="0" w:color="auto"/>
        <w:left w:val="none" w:sz="0" w:space="0" w:color="auto"/>
        <w:bottom w:val="none" w:sz="0" w:space="0" w:color="auto"/>
        <w:right w:val="none" w:sz="0" w:space="0" w:color="auto"/>
      </w:divBdr>
    </w:div>
    <w:div w:id="1308512107">
      <w:bodyDiv w:val="1"/>
      <w:marLeft w:val="0"/>
      <w:marRight w:val="0"/>
      <w:marTop w:val="0"/>
      <w:marBottom w:val="0"/>
      <w:divBdr>
        <w:top w:val="none" w:sz="0" w:space="0" w:color="auto"/>
        <w:left w:val="none" w:sz="0" w:space="0" w:color="auto"/>
        <w:bottom w:val="none" w:sz="0" w:space="0" w:color="auto"/>
        <w:right w:val="none" w:sz="0" w:space="0" w:color="auto"/>
      </w:divBdr>
    </w:div>
    <w:div w:id="1374421594">
      <w:bodyDiv w:val="1"/>
      <w:marLeft w:val="0"/>
      <w:marRight w:val="0"/>
      <w:marTop w:val="0"/>
      <w:marBottom w:val="0"/>
      <w:divBdr>
        <w:top w:val="none" w:sz="0" w:space="0" w:color="auto"/>
        <w:left w:val="none" w:sz="0" w:space="0" w:color="auto"/>
        <w:bottom w:val="none" w:sz="0" w:space="0" w:color="auto"/>
        <w:right w:val="none" w:sz="0" w:space="0" w:color="auto"/>
      </w:divBdr>
    </w:div>
    <w:div w:id="1402757004">
      <w:bodyDiv w:val="1"/>
      <w:marLeft w:val="0"/>
      <w:marRight w:val="0"/>
      <w:marTop w:val="0"/>
      <w:marBottom w:val="0"/>
      <w:divBdr>
        <w:top w:val="none" w:sz="0" w:space="0" w:color="auto"/>
        <w:left w:val="none" w:sz="0" w:space="0" w:color="auto"/>
        <w:bottom w:val="none" w:sz="0" w:space="0" w:color="auto"/>
        <w:right w:val="none" w:sz="0" w:space="0" w:color="auto"/>
      </w:divBdr>
    </w:div>
    <w:div w:id="1545555538">
      <w:bodyDiv w:val="1"/>
      <w:marLeft w:val="0"/>
      <w:marRight w:val="0"/>
      <w:marTop w:val="0"/>
      <w:marBottom w:val="0"/>
      <w:divBdr>
        <w:top w:val="none" w:sz="0" w:space="0" w:color="auto"/>
        <w:left w:val="none" w:sz="0" w:space="0" w:color="auto"/>
        <w:bottom w:val="none" w:sz="0" w:space="0" w:color="auto"/>
        <w:right w:val="none" w:sz="0" w:space="0" w:color="auto"/>
      </w:divBdr>
    </w:div>
    <w:div w:id="1657225846">
      <w:bodyDiv w:val="1"/>
      <w:marLeft w:val="0"/>
      <w:marRight w:val="0"/>
      <w:marTop w:val="0"/>
      <w:marBottom w:val="0"/>
      <w:divBdr>
        <w:top w:val="none" w:sz="0" w:space="0" w:color="auto"/>
        <w:left w:val="none" w:sz="0" w:space="0" w:color="auto"/>
        <w:bottom w:val="none" w:sz="0" w:space="0" w:color="auto"/>
        <w:right w:val="none" w:sz="0" w:space="0" w:color="auto"/>
      </w:divBdr>
    </w:div>
    <w:div w:id="1687436465">
      <w:bodyDiv w:val="1"/>
      <w:marLeft w:val="0"/>
      <w:marRight w:val="0"/>
      <w:marTop w:val="0"/>
      <w:marBottom w:val="0"/>
      <w:divBdr>
        <w:top w:val="none" w:sz="0" w:space="0" w:color="auto"/>
        <w:left w:val="none" w:sz="0" w:space="0" w:color="auto"/>
        <w:bottom w:val="none" w:sz="0" w:space="0" w:color="auto"/>
        <w:right w:val="none" w:sz="0" w:space="0" w:color="auto"/>
      </w:divBdr>
    </w:div>
    <w:div w:id="1688675968">
      <w:bodyDiv w:val="1"/>
      <w:marLeft w:val="0"/>
      <w:marRight w:val="0"/>
      <w:marTop w:val="0"/>
      <w:marBottom w:val="0"/>
      <w:divBdr>
        <w:top w:val="none" w:sz="0" w:space="0" w:color="auto"/>
        <w:left w:val="none" w:sz="0" w:space="0" w:color="auto"/>
        <w:bottom w:val="none" w:sz="0" w:space="0" w:color="auto"/>
        <w:right w:val="none" w:sz="0" w:space="0" w:color="auto"/>
      </w:divBdr>
    </w:div>
    <w:div w:id="1727410847">
      <w:bodyDiv w:val="1"/>
      <w:marLeft w:val="0"/>
      <w:marRight w:val="0"/>
      <w:marTop w:val="0"/>
      <w:marBottom w:val="0"/>
      <w:divBdr>
        <w:top w:val="none" w:sz="0" w:space="0" w:color="auto"/>
        <w:left w:val="none" w:sz="0" w:space="0" w:color="auto"/>
        <w:bottom w:val="none" w:sz="0" w:space="0" w:color="auto"/>
        <w:right w:val="none" w:sz="0" w:space="0" w:color="auto"/>
      </w:divBdr>
    </w:div>
    <w:div w:id="1745496041">
      <w:bodyDiv w:val="1"/>
      <w:marLeft w:val="0"/>
      <w:marRight w:val="0"/>
      <w:marTop w:val="0"/>
      <w:marBottom w:val="0"/>
      <w:divBdr>
        <w:top w:val="none" w:sz="0" w:space="0" w:color="auto"/>
        <w:left w:val="none" w:sz="0" w:space="0" w:color="auto"/>
        <w:bottom w:val="none" w:sz="0" w:space="0" w:color="auto"/>
        <w:right w:val="none" w:sz="0" w:space="0" w:color="auto"/>
      </w:divBdr>
    </w:div>
    <w:div w:id="1833718913">
      <w:bodyDiv w:val="1"/>
      <w:marLeft w:val="0"/>
      <w:marRight w:val="0"/>
      <w:marTop w:val="0"/>
      <w:marBottom w:val="0"/>
      <w:divBdr>
        <w:top w:val="none" w:sz="0" w:space="0" w:color="auto"/>
        <w:left w:val="none" w:sz="0" w:space="0" w:color="auto"/>
        <w:bottom w:val="none" w:sz="0" w:space="0" w:color="auto"/>
        <w:right w:val="none" w:sz="0" w:space="0" w:color="auto"/>
      </w:divBdr>
    </w:div>
    <w:div w:id="2063870387">
      <w:bodyDiv w:val="1"/>
      <w:marLeft w:val="0"/>
      <w:marRight w:val="0"/>
      <w:marTop w:val="0"/>
      <w:marBottom w:val="0"/>
      <w:divBdr>
        <w:top w:val="none" w:sz="0" w:space="0" w:color="auto"/>
        <w:left w:val="none" w:sz="0" w:space="0" w:color="auto"/>
        <w:bottom w:val="none" w:sz="0" w:space="0" w:color="auto"/>
        <w:right w:val="none" w:sz="0" w:space="0" w:color="auto"/>
      </w:divBdr>
      <w:divsChild>
        <w:div w:id="1926763501">
          <w:marLeft w:val="115"/>
          <w:marRight w:val="0"/>
          <w:marTop w:val="40"/>
          <w:marBottom w:val="34"/>
          <w:divBdr>
            <w:top w:val="none" w:sz="0" w:space="0" w:color="auto"/>
            <w:left w:val="none" w:sz="0" w:space="0" w:color="auto"/>
            <w:bottom w:val="none" w:sz="0" w:space="0" w:color="auto"/>
            <w:right w:val="none" w:sz="0" w:space="0" w:color="auto"/>
          </w:divBdr>
        </w:div>
      </w:divsChild>
    </w:div>
    <w:div w:id="2086761011">
      <w:bodyDiv w:val="1"/>
      <w:marLeft w:val="0"/>
      <w:marRight w:val="0"/>
      <w:marTop w:val="0"/>
      <w:marBottom w:val="0"/>
      <w:divBdr>
        <w:top w:val="none" w:sz="0" w:space="0" w:color="auto"/>
        <w:left w:val="none" w:sz="0" w:space="0" w:color="auto"/>
        <w:bottom w:val="none" w:sz="0" w:space="0" w:color="auto"/>
        <w:right w:val="none" w:sz="0" w:space="0" w:color="auto"/>
      </w:divBdr>
    </w:div>
    <w:div w:id="2102488203">
      <w:bodyDiv w:val="1"/>
      <w:marLeft w:val="0"/>
      <w:marRight w:val="0"/>
      <w:marTop w:val="0"/>
      <w:marBottom w:val="0"/>
      <w:divBdr>
        <w:top w:val="none" w:sz="0" w:space="0" w:color="auto"/>
        <w:left w:val="none" w:sz="0" w:space="0" w:color="auto"/>
        <w:bottom w:val="none" w:sz="0" w:space="0" w:color="auto"/>
        <w:right w:val="none" w:sz="0" w:space="0" w:color="auto"/>
      </w:divBdr>
    </w:div>
    <w:div w:id="2119062357">
      <w:bodyDiv w:val="1"/>
      <w:marLeft w:val="0"/>
      <w:marRight w:val="0"/>
      <w:marTop w:val="0"/>
      <w:marBottom w:val="0"/>
      <w:divBdr>
        <w:top w:val="none" w:sz="0" w:space="0" w:color="auto"/>
        <w:left w:val="none" w:sz="0" w:space="0" w:color="auto"/>
        <w:bottom w:val="none" w:sz="0" w:space="0" w:color="auto"/>
        <w:right w:val="none" w:sz="0" w:space="0" w:color="auto"/>
      </w:divBdr>
    </w:div>
    <w:div w:id="2120249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kochelaev\Downloads\DL_Client_YYYYMMDD_Code_RUS%2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6EA5664965D4ADDA10091CBDA51B4A1"/>
        <w:category>
          <w:name w:val="General"/>
          <w:gallery w:val="placeholder"/>
        </w:category>
        <w:types>
          <w:type w:val="bbPlcHdr"/>
        </w:types>
        <w:behaviors>
          <w:behavior w:val="content"/>
        </w:behaviors>
        <w:guid w:val="{58ECADC8-F440-46DB-B7C3-6738C3444A83}"/>
      </w:docPartPr>
      <w:docPartBody>
        <w:p w:rsidR="009F4FA9" w:rsidRDefault="00E66672">
          <w:r w:rsidRPr="009E74D3">
            <w:rPr>
              <w:rStyle w:val="PlaceholderText"/>
            </w:rPr>
            <w:t>[Title]</w:t>
          </w:r>
        </w:p>
      </w:docPartBody>
    </w:docPart>
    <w:docPart>
      <w:docPartPr>
        <w:name w:val="281ABA8032D541B0A7BC945881D69E8C"/>
        <w:category>
          <w:name w:val="General"/>
          <w:gallery w:val="placeholder"/>
        </w:category>
        <w:types>
          <w:type w:val="bbPlcHdr"/>
        </w:types>
        <w:behaviors>
          <w:behavior w:val="content"/>
        </w:behaviors>
        <w:guid w:val="{5CCDD232-1357-4C5E-9FB0-626676083796}"/>
      </w:docPartPr>
      <w:docPartBody>
        <w:p w:rsidR="009F4FA9" w:rsidRDefault="00E66672">
          <w:r w:rsidRPr="009E74D3">
            <w:rPr>
              <w:rStyle w:val="PlaceholderText"/>
            </w:rPr>
            <w:t>[Subject]</w:t>
          </w:r>
        </w:p>
      </w:docPartBody>
    </w:docPart>
    <w:docPart>
      <w:docPartPr>
        <w:name w:val="E6B81D77941940BDB97136A0A3A0E66C"/>
        <w:category>
          <w:name w:val="General"/>
          <w:gallery w:val="placeholder"/>
        </w:category>
        <w:types>
          <w:type w:val="bbPlcHdr"/>
        </w:types>
        <w:behaviors>
          <w:behavior w:val="content"/>
        </w:behaviors>
        <w:guid w:val="{48419FBA-2ABF-48F4-9F0D-A0A961C27298}"/>
      </w:docPartPr>
      <w:docPartBody>
        <w:p w:rsidR="009F4FA9" w:rsidRDefault="00E66672">
          <w:r w:rsidRPr="009E74D3">
            <w:rPr>
              <w:rStyle w:val="PlaceholderText"/>
            </w:rPr>
            <w:t>[Publish Date]</w:t>
          </w:r>
        </w:p>
      </w:docPartBody>
    </w:docPart>
    <w:docPart>
      <w:docPartPr>
        <w:name w:val="6E36196940FD4B37B00D8E8E1BAC720F"/>
        <w:category>
          <w:name w:val="General"/>
          <w:gallery w:val="placeholder"/>
        </w:category>
        <w:types>
          <w:type w:val="bbPlcHdr"/>
        </w:types>
        <w:behaviors>
          <w:behavior w:val="content"/>
        </w:behaviors>
        <w:guid w:val="{E06C6211-8027-4CB4-81D6-F8BC72DB5C73}"/>
      </w:docPartPr>
      <w:docPartBody>
        <w:p w:rsidR="009F4FA9" w:rsidRDefault="00E66672">
          <w:r w:rsidRPr="009E74D3">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enturyGoth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66672"/>
    <w:rsid w:val="00012A10"/>
    <w:rsid w:val="000172C9"/>
    <w:rsid w:val="000254D3"/>
    <w:rsid w:val="000376DB"/>
    <w:rsid w:val="00071005"/>
    <w:rsid w:val="00090C21"/>
    <w:rsid w:val="0009257E"/>
    <w:rsid w:val="00095266"/>
    <w:rsid w:val="000A009B"/>
    <w:rsid w:val="000C6730"/>
    <w:rsid w:val="000E7083"/>
    <w:rsid w:val="000F0D38"/>
    <w:rsid w:val="00104647"/>
    <w:rsid w:val="0011363B"/>
    <w:rsid w:val="00171D16"/>
    <w:rsid w:val="001874DB"/>
    <w:rsid w:val="001B2EA6"/>
    <w:rsid w:val="001C0506"/>
    <w:rsid w:val="001F6489"/>
    <w:rsid w:val="00233B6B"/>
    <w:rsid w:val="002356B6"/>
    <w:rsid w:val="00241FFA"/>
    <w:rsid w:val="002463EA"/>
    <w:rsid w:val="00260882"/>
    <w:rsid w:val="00275B2A"/>
    <w:rsid w:val="00280434"/>
    <w:rsid w:val="002C38FC"/>
    <w:rsid w:val="002D2BA8"/>
    <w:rsid w:val="002D7633"/>
    <w:rsid w:val="002F2C1C"/>
    <w:rsid w:val="00316C34"/>
    <w:rsid w:val="00330A9E"/>
    <w:rsid w:val="0034260B"/>
    <w:rsid w:val="00383AAF"/>
    <w:rsid w:val="003A65D8"/>
    <w:rsid w:val="003B2208"/>
    <w:rsid w:val="003C72D6"/>
    <w:rsid w:val="00420B0F"/>
    <w:rsid w:val="004E3779"/>
    <w:rsid w:val="00535037"/>
    <w:rsid w:val="00537A3E"/>
    <w:rsid w:val="00574522"/>
    <w:rsid w:val="005A5A3A"/>
    <w:rsid w:val="005D1534"/>
    <w:rsid w:val="005E2323"/>
    <w:rsid w:val="00650D08"/>
    <w:rsid w:val="006944C2"/>
    <w:rsid w:val="006C4AB9"/>
    <w:rsid w:val="006F23B4"/>
    <w:rsid w:val="00714548"/>
    <w:rsid w:val="00721FBE"/>
    <w:rsid w:val="00746C3F"/>
    <w:rsid w:val="007E1EB0"/>
    <w:rsid w:val="007F7EC5"/>
    <w:rsid w:val="00842B11"/>
    <w:rsid w:val="008913BE"/>
    <w:rsid w:val="0089294E"/>
    <w:rsid w:val="008C2CD9"/>
    <w:rsid w:val="00906971"/>
    <w:rsid w:val="009326FB"/>
    <w:rsid w:val="009433D7"/>
    <w:rsid w:val="00964E3B"/>
    <w:rsid w:val="009777ED"/>
    <w:rsid w:val="0098083C"/>
    <w:rsid w:val="009A49AB"/>
    <w:rsid w:val="009D3001"/>
    <w:rsid w:val="009E5A58"/>
    <w:rsid w:val="009F2253"/>
    <w:rsid w:val="009F4FA9"/>
    <w:rsid w:val="00A6240C"/>
    <w:rsid w:val="00A86F3F"/>
    <w:rsid w:val="00AA7F16"/>
    <w:rsid w:val="00AD077C"/>
    <w:rsid w:val="00B06B87"/>
    <w:rsid w:val="00B12201"/>
    <w:rsid w:val="00B211CB"/>
    <w:rsid w:val="00B2334B"/>
    <w:rsid w:val="00B77436"/>
    <w:rsid w:val="00BA3609"/>
    <w:rsid w:val="00BA4A0F"/>
    <w:rsid w:val="00BA526E"/>
    <w:rsid w:val="00BB7744"/>
    <w:rsid w:val="00BD43C2"/>
    <w:rsid w:val="00BF1F24"/>
    <w:rsid w:val="00C17E6A"/>
    <w:rsid w:val="00C23E69"/>
    <w:rsid w:val="00C53D2E"/>
    <w:rsid w:val="00CD1847"/>
    <w:rsid w:val="00D042DC"/>
    <w:rsid w:val="00D04863"/>
    <w:rsid w:val="00D22554"/>
    <w:rsid w:val="00D357C5"/>
    <w:rsid w:val="00D974A3"/>
    <w:rsid w:val="00DE5590"/>
    <w:rsid w:val="00E23624"/>
    <w:rsid w:val="00E66672"/>
    <w:rsid w:val="00E71106"/>
    <w:rsid w:val="00E76D09"/>
    <w:rsid w:val="00E8013D"/>
    <w:rsid w:val="00EC78CD"/>
    <w:rsid w:val="00EE146C"/>
    <w:rsid w:val="00F211AC"/>
    <w:rsid w:val="00F40DB1"/>
    <w:rsid w:val="00F431D9"/>
    <w:rsid w:val="00F52508"/>
    <w:rsid w:val="00F70FBF"/>
    <w:rsid w:val="00F722BE"/>
    <w:rsid w:val="00F77E42"/>
    <w:rsid w:val="00FB49F7"/>
    <w:rsid w:val="00FF49F1"/>
    <w:rsid w:val="00FF58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66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1E7CA0-C4B1-4426-8FEA-8D55ED35A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DL_Client_YYYYMMDD_Code_RUS (1).dot</Template>
  <TotalTime>20</TotalTime>
  <Pages>24</Pages>
  <Words>3744</Words>
  <Characters>21345</Characters>
  <Application>Microsoft Office Word</Application>
  <DocSecurity>0</DocSecurity>
  <Lines>177</Lines>
  <Paragraphs>50</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Discovery Report</vt:lpstr>
      <vt:lpstr>Discovery Report</vt:lpstr>
      <vt:lpstr>Discovery Report</vt:lpstr>
    </vt:vector>
  </TitlesOfParts>
  <Manager>Tu B. Nguyen</Manager>
  <Company>OpenWay</Company>
  <LinksUpToDate>false</LinksUpToDate>
  <CharactersWithSpaces>25039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Report</dc:title>
  <dc:subject>Volume 5. VCCS Acquiring</dc:subject>
  <dc:creator>Tu B. Nguyen</dc:creator>
  <cp:lastModifiedBy>Bich Chau</cp:lastModifiedBy>
  <cp:revision>14</cp:revision>
  <cp:lastPrinted>2018-03-19T10:37:00Z</cp:lastPrinted>
  <dcterms:created xsi:type="dcterms:W3CDTF">2020-08-28T10:37:00Z</dcterms:created>
  <dcterms:modified xsi:type="dcterms:W3CDTF">2020-09-03T07:12:00Z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Code">
    <vt:lpwstr>OWI_VNMSMARTNET-MBW-20171213_1</vt:lpwstr>
  </property>
  <property fmtid="{D5CDD505-2E9C-101B-9397-08002B2CF9AE}" pid="3" name="Version">
    <vt:lpwstr>0.1</vt:lpwstr>
  </property>
  <property fmtid="{D5CDD505-2E9C-101B-9397-08002B2CF9AE}" pid="4" name="Client">
    <vt:lpwstr>SmartNet</vt:lpwstr>
  </property>
  <property fmtid="{D5CDD505-2E9C-101B-9397-08002B2CF9AE}" pid="5" name="Status">
    <vt:lpwstr>Draft</vt:lpwstr>
  </property>
</Properties>
</file>