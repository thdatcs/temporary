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351" w:rsidRPr="00D04DEC" w:rsidRDefault="002E6351" w:rsidP="002E6351">
      <w:pPr>
        <w:tabs>
          <w:tab w:val="left" w:pos="6503"/>
        </w:tabs>
        <w:rPr>
          <w:rFonts w:ascii="Arial" w:hAnsi="Arial" w:cs="Arial"/>
        </w:rPr>
      </w:pPr>
      <w:bookmarkStart w:id="0" w:name="_Toc95708547"/>
      <w:bookmarkStart w:id="1" w:name="_Toc101754234"/>
      <w:bookmarkStart w:id="2" w:name="_Toc143580001"/>
    </w:p>
    <w:p w:rsidR="002E6351" w:rsidRDefault="002E6351" w:rsidP="002E6351">
      <w:pPr>
        <w:tabs>
          <w:tab w:val="left" w:pos="6503"/>
        </w:tabs>
        <w:rPr>
          <w:rFonts w:ascii="Arial" w:hAnsi="Arial" w:cs="Arial"/>
        </w:rPr>
      </w:pPr>
    </w:p>
    <w:p w:rsidR="002E6351" w:rsidRDefault="002E6351" w:rsidP="002E6351">
      <w:pPr>
        <w:tabs>
          <w:tab w:val="left" w:pos="6503"/>
        </w:tabs>
        <w:rPr>
          <w:rFonts w:ascii="Arial" w:hAnsi="Arial" w:cs="Arial"/>
        </w:rPr>
      </w:pPr>
    </w:p>
    <w:p w:rsidR="002E6351" w:rsidRDefault="002E6351" w:rsidP="002E6351">
      <w:pPr>
        <w:tabs>
          <w:tab w:val="left" w:pos="6503"/>
        </w:tabs>
        <w:rPr>
          <w:rFonts w:ascii="Arial" w:hAnsi="Arial" w:cs="Arial"/>
        </w:rPr>
      </w:pPr>
    </w:p>
    <w:p w:rsidR="002E6351" w:rsidRPr="000F4767" w:rsidRDefault="002E6351" w:rsidP="002E6351">
      <w:pPr>
        <w:jc w:val="center"/>
        <w:rPr>
          <w:rFonts w:ascii="Cambria" w:hAnsi="Cambria" w:cs="Arial"/>
          <w:b/>
          <w:caps/>
          <w:color w:val="1F497D" w:themeColor="text2"/>
          <w:sz w:val="64"/>
          <w:szCs w:val="64"/>
        </w:rPr>
      </w:pPr>
      <w:r w:rsidRPr="000F4767">
        <w:rPr>
          <w:rFonts w:ascii="Arial" w:hAnsi="Arial"/>
          <w:b/>
          <w:color w:val="1F497D" w:themeColor="text2"/>
          <w:sz w:val="72"/>
        </w:rPr>
        <w:fldChar w:fldCharType="begin"/>
      </w:r>
      <w:r w:rsidRPr="000F4767">
        <w:rPr>
          <w:b/>
          <w:color w:val="1F497D" w:themeColor="text2"/>
        </w:rPr>
        <w:instrText xml:space="preserve"> TITLE   \* MERGEFORMAT </w:instrText>
      </w:r>
      <w:r w:rsidRPr="000F4767">
        <w:rPr>
          <w:rFonts w:ascii="Arial" w:hAnsi="Arial"/>
          <w:b/>
          <w:color w:val="1F497D" w:themeColor="text2"/>
          <w:sz w:val="72"/>
        </w:rPr>
        <w:fldChar w:fldCharType="separate"/>
      </w:r>
      <w:bookmarkStart w:id="3" w:name="_Toc365469156"/>
      <w:bookmarkStart w:id="4" w:name="_Toc365538041"/>
      <w:r w:rsidRPr="000F4767">
        <w:rPr>
          <w:rFonts w:ascii="Cambria" w:hAnsi="Cambria" w:cs="Arial"/>
          <w:b/>
          <w:caps/>
          <w:color w:val="1F497D" w:themeColor="text2"/>
          <w:sz w:val="64"/>
          <w:szCs w:val="64"/>
        </w:rPr>
        <w:t>Discovery Report</w:t>
      </w:r>
      <w:bookmarkEnd w:id="3"/>
      <w:bookmarkEnd w:id="4"/>
      <w:r w:rsidRPr="000F4767">
        <w:rPr>
          <w:rFonts w:ascii="Cambria" w:hAnsi="Cambria" w:cs="Arial"/>
          <w:b/>
          <w:caps/>
          <w:color w:val="1F497D" w:themeColor="text2"/>
          <w:sz w:val="64"/>
          <w:szCs w:val="64"/>
        </w:rPr>
        <w:fldChar w:fldCharType="end"/>
      </w:r>
    </w:p>
    <w:p w:rsidR="002E6351" w:rsidRPr="009F3DA3" w:rsidRDefault="000E28A2" w:rsidP="002E6351">
      <w:pPr>
        <w:pStyle w:val="TitlePageSubheading"/>
        <w:ind w:left="0"/>
        <w:jc w:val="center"/>
        <w:rPr>
          <w:rFonts w:ascii="Cambria" w:hAnsi="Cambria"/>
          <w:color w:val="C09200"/>
          <w:sz w:val="40"/>
          <w:szCs w:val="40"/>
          <w:lang w:val="en-GB"/>
        </w:rPr>
      </w:pPr>
      <w:r>
        <w:t>ORIENT COMMERICAL</w:t>
      </w:r>
      <w:r w:rsidR="002E6351">
        <w:t xml:space="preserve"> BANK</w:t>
      </w:r>
    </w:p>
    <w:p w:rsidR="002E6351" w:rsidRPr="009F3DA3" w:rsidRDefault="00E711A0" w:rsidP="002E6351">
      <w:pPr>
        <w:pStyle w:val="TitlePageSubheading"/>
        <w:ind w:left="0"/>
        <w:jc w:val="center"/>
        <w:rPr>
          <w:rFonts w:ascii="Cambria" w:hAnsi="Cambria"/>
          <w:color w:val="C09200"/>
          <w:sz w:val="40"/>
          <w:szCs w:val="40"/>
          <w:lang w:val="en-GB"/>
        </w:rPr>
      </w:pPr>
      <w:fldSimple w:instr=" SUBJECT   \* MERGEFORMAT ">
        <w:r w:rsidR="002E6351" w:rsidRPr="009F3DA3">
          <w:rPr>
            <w:rFonts w:ascii="Cambria" w:hAnsi="Cambria"/>
            <w:color w:val="C09200"/>
            <w:sz w:val="40"/>
            <w:szCs w:val="40"/>
            <w:lang w:val="en-GB"/>
          </w:rPr>
          <w:t xml:space="preserve">Volume </w:t>
        </w:r>
        <w:r w:rsidR="002E6351">
          <w:rPr>
            <w:rFonts w:ascii="Cambria" w:hAnsi="Cambria"/>
            <w:color w:val="C09200"/>
            <w:sz w:val="40"/>
            <w:szCs w:val="40"/>
            <w:lang w:val="en-GB"/>
          </w:rPr>
          <w:t>1</w:t>
        </w:r>
        <w:r w:rsidR="002E6351" w:rsidRPr="009F3DA3">
          <w:rPr>
            <w:rFonts w:ascii="Cambria" w:hAnsi="Cambria"/>
            <w:color w:val="C09200"/>
            <w:sz w:val="40"/>
            <w:szCs w:val="40"/>
            <w:lang w:val="en-GB"/>
          </w:rPr>
          <w:t xml:space="preserve"> - </w:t>
        </w:r>
        <w:r w:rsidR="002E6351">
          <w:rPr>
            <w:rFonts w:ascii="Cambria" w:hAnsi="Cambria"/>
            <w:color w:val="C09200"/>
            <w:sz w:val="40"/>
            <w:szCs w:val="40"/>
            <w:lang w:val="en-GB"/>
          </w:rPr>
          <w:t>Introduction</w:t>
        </w:r>
      </w:fldSimple>
    </w:p>
    <w:p w:rsidR="002E6351" w:rsidRPr="009F3DA3" w:rsidRDefault="002E6351" w:rsidP="002E6351">
      <w:pPr>
        <w:pStyle w:val="TitlePageSubheading"/>
        <w:ind w:left="0"/>
        <w:jc w:val="center"/>
        <w:rPr>
          <w:rFonts w:ascii="Cambria" w:hAnsi="Cambria"/>
          <w:color w:val="C09200"/>
          <w:sz w:val="40"/>
          <w:szCs w:val="40"/>
          <w:lang w:val="en-GB"/>
        </w:rPr>
      </w:pPr>
    </w:p>
    <w:p w:rsidR="002E6351" w:rsidRPr="009F3DA3" w:rsidRDefault="002E6351" w:rsidP="002E6351">
      <w:pPr>
        <w:pStyle w:val="TitlePageSubheading"/>
        <w:ind w:left="0"/>
        <w:jc w:val="center"/>
        <w:rPr>
          <w:rFonts w:ascii="Cambria" w:hAnsi="Cambria"/>
          <w:color w:val="C09200"/>
          <w:sz w:val="40"/>
          <w:szCs w:val="40"/>
          <w:lang w:val="en-GB"/>
        </w:rPr>
      </w:pPr>
    </w:p>
    <w:p w:rsidR="002E6351" w:rsidRPr="009F3DA3" w:rsidRDefault="002E6351" w:rsidP="002E6351">
      <w:pPr>
        <w:pStyle w:val="TitlePageSubheading"/>
        <w:ind w:left="0"/>
        <w:jc w:val="center"/>
        <w:rPr>
          <w:rFonts w:ascii="Cambria" w:hAnsi="Cambria"/>
          <w:color w:val="1F497D"/>
          <w:sz w:val="40"/>
          <w:szCs w:val="40"/>
          <w:lang w:val="en-GB"/>
        </w:rPr>
      </w:pPr>
      <w:r>
        <w:t>WAY4 I</w:t>
      </w:r>
      <w:r w:rsidR="00497373">
        <w:t>mplementation</w:t>
      </w:r>
    </w:p>
    <w:p w:rsidR="002E6351" w:rsidRPr="009F3DA3" w:rsidRDefault="002E6351" w:rsidP="002E6351">
      <w:pPr>
        <w:tabs>
          <w:tab w:val="left" w:pos="6503"/>
        </w:tabs>
        <w:rPr>
          <w:rFonts w:ascii="Arial" w:hAnsi="Arial" w:cs="Arial"/>
        </w:rPr>
      </w:pPr>
      <w:r w:rsidRPr="009F3DA3">
        <w:rPr>
          <w:rFonts w:ascii="Arial" w:hAnsi="Arial" w:cs="Arial"/>
        </w:rPr>
        <w:tab/>
      </w:r>
    </w:p>
    <w:p w:rsidR="002E6351" w:rsidRPr="009F3DA3" w:rsidRDefault="002E6351" w:rsidP="002E6351">
      <w:pPr>
        <w:rPr>
          <w:rFonts w:ascii="Arial" w:hAnsi="Arial" w:cs="Arial"/>
        </w:rPr>
      </w:pPr>
    </w:p>
    <w:p w:rsidR="002E6351" w:rsidRPr="009F3DA3" w:rsidRDefault="002E6351" w:rsidP="002E6351">
      <w:pPr>
        <w:rPr>
          <w:rFonts w:ascii="Arial" w:hAnsi="Arial" w:cs="Arial"/>
        </w:rPr>
      </w:pPr>
    </w:p>
    <w:p w:rsidR="002E6351" w:rsidRPr="009F3DA3" w:rsidRDefault="002E6351" w:rsidP="002E6351">
      <w:pPr>
        <w:rPr>
          <w:rFonts w:ascii="Arial" w:hAnsi="Arial" w:cs="Arial"/>
        </w:rPr>
      </w:pPr>
    </w:p>
    <w:tbl>
      <w:tblPr>
        <w:tblW w:w="9639" w:type="dxa"/>
        <w:tblInd w:w="85" w:type="dxa"/>
        <w:tblBorders>
          <w:top w:val="dotted" w:sz="4" w:space="0" w:color="auto"/>
          <w:bottom w:val="dotted" w:sz="4" w:space="0" w:color="auto"/>
          <w:insideV w:val="dotted" w:sz="4" w:space="0" w:color="auto"/>
        </w:tblBorders>
        <w:tblLook w:val="04A0" w:firstRow="1" w:lastRow="0" w:firstColumn="1" w:lastColumn="0" w:noHBand="0" w:noVBand="1"/>
      </w:tblPr>
      <w:tblGrid>
        <w:gridCol w:w="5245"/>
        <w:gridCol w:w="4394"/>
      </w:tblGrid>
      <w:tr w:rsidR="002E6351" w:rsidRPr="009F3DA3" w:rsidTr="00AB2C94">
        <w:tc>
          <w:tcPr>
            <w:tcW w:w="5245" w:type="dxa"/>
            <w:tcMar>
              <w:top w:w="0" w:type="dxa"/>
              <w:left w:w="85" w:type="dxa"/>
              <w:bottom w:w="0" w:type="dxa"/>
              <w:right w:w="85" w:type="dxa"/>
            </w:tcMar>
            <w:vAlign w:val="center"/>
          </w:tcPr>
          <w:p w:rsidR="002E6351" w:rsidRPr="009F3DA3" w:rsidRDefault="002E6351" w:rsidP="004C5E87">
            <w:pPr>
              <w:jc w:val="right"/>
              <w:rPr>
                <w:rFonts w:cs="Arial"/>
              </w:rPr>
            </w:pPr>
            <w:r w:rsidRPr="009F3DA3">
              <w:rPr>
                <w:rFonts w:cs="Arial"/>
                <w:bCs/>
                <w:color w:val="1F497D"/>
                <w:sz w:val="24"/>
              </w:rPr>
              <w:t xml:space="preserve">Prepared for : </w:t>
            </w:r>
          </w:p>
        </w:tc>
        <w:tc>
          <w:tcPr>
            <w:tcW w:w="4394" w:type="dxa"/>
            <w:tcMar>
              <w:top w:w="0" w:type="dxa"/>
              <w:bottom w:w="0" w:type="dxa"/>
            </w:tcMar>
            <w:vAlign w:val="center"/>
          </w:tcPr>
          <w:p w:rsidR="002E6351" w:rsidRPr="00617CFC" w:rsidRDefault="001778F3" w:rsidP="004C5E87">
            <w:pPr>
              <w:ind w:right="1135"/>
            </w:pPr>
            <w:r>
              <w:t>ORIENT COMMERCIAL BANK</w:t>
            </w:r>
          </w:p>
        </w:tc>
      </w:tr>
      <w:tr w:rsidR="002E6351" w:rsidRPr="009F3DA3" w:rsidTr="00AB2C94">
        <w:trPr>
          <w:trHeight w:val="379"/>
        </w:trPr>
        <w:tc>
          <w:tcPr>
            <w:tcW w:w="5245" w:type="dxa"/>
            <w:tcMar>
              <w:top w:w="0" w:type="dxa"/>
              <w:left w:w="85" w:type="dxa"/>
              <w:bottom w:w="0" w:type="dxa"/>
              <w:right w:w="85" w:type="dxa"/>
            </w:tcMar>
            <w:vAlign w:val="center"/>
          </w:tcPr>
          <w:p w:rsidR="002E6351" w:rsidRPr="009F3DA3" w:rsidRDefault="002E6351" w:rsidP="004C5E87">
            <w:pPr>
              <w:jc w:val="right"/>
              <w:rPr>
                <w:rFonts w:cs="Arial"/>
                <w:sz w:val="24"/>
              </w:rPr>
            </w:pPr>
            <w:r w:rsidRPr="009F3DA3">
              <w:rPr>
                <w:rFonts w:cs="Arial"/>
                <w:bCs/>
                <w:color w:val="1F497D"/>
                <w:sz w:val="24"/>
              </w:rPr>
              <w:t>Version of Document :</w:t>
            </w:r>
          </w:p>
        </w:tc>
        <w:tc>
          <w:tcPr>
            <w:tcW w:w="4394" w:type="dxa"/>
            <w:tcMar>
              <w:top w:w="0" w:type="dxa"/>
              <w:bottom w:w="0" w:type="dxa"/>
            </w:tcMar>
            <w:vAlign w:val="center"/>
          </w:tcPr>
          <w:p w:rsidR="002E6351" w:rsidRPr="00617CFC" w:rsidRDefault="000E28A2" w:rsidP="00781318">
            <w:pPr>
              <w:ind w:right="1135"/>
            </w:pPr>
            <w:r>
              <w:t>1.</w:t>
            </w:r>
            <w:r w:rsidR="00781318">
              <w:t>1</w:t>
            </w:r>
          </w:p>
        </w:tc>
      </w:tr>
      <w:tr w:rsidR="002E6351" w:rsidRPr="009F3DA3" w:rsidTr="00AB2C94">
        <w:trPr>
          <w:trHeight w:val="398"/>
        </w:trPr>
        <w:tc>
          <w:tcPr>
            <w:tcW w:w="5245" w:type="dxa"/>
            <w:tcMar>
              <w:top w:w="0" w:type="dxa"/>
              <w:left w:w="85" w:type="dxa"/>
              <w:bottom w:w="0" w:type="dxa"/>
              <w:right w:w="85" w:type="dxa"/>
            </w:tcMar>
            <w:vAlign w:val="center"/>
          </w:tcPr>
          <w:p w:rsidR="002E6351" w:rsidRPr="009F3DA3" w:rsidRDefault="002E6351" w:rsidP="004C5E87">
            <w:pPr>
              <w:jc w:val="right"/>
              <w:rPr>
                <w:rFonts w:cs="Arial"/>
              </w:rPr>
            </w:pPr>
            <w:r w:rsidRPr="009F3DA3">
              <w:rPr>
                <w:rFonts w:cs="Arial"/>
                <w:bCs/>
                <w:color w:val="1F497D"/>
                <w:sz w:val="24"/>
              </w:rPr>
              <w:t>Status :</w:t>
            </w:r>
          </w:p>
        </w:tc>
        <w:tc>
          <w:tcPr>
            <w:tcW w:w="4394" w:type="dxa"/>
            <w:tcMar>
              <w:top w:w="0" w:type="dxa"/>
              <w:bottom w:w="0" w:type="dxa"/>
            </w:tcMar>
            <w:vAlign w:val="center"/>
          </w:tcPr>
          <w:p w:rsidR="002E6351" w:rsidRPr="00617CFC" w:rsidRDefault="000E28A2" w:rsidP="004C5E87">
            <w:pPr>
              <w:ind w:right="1135"/>
            </w:pPr>
            <w:r>
              <w:t>Draft</w:t>
            </w:r>
          </w:p>
        </w:tc>
      </w:tr>
      <w:tr w:rsidR="002E6351" w:rsidRPr="009F3DA3" w:rsidTr="00AB2C94">
        <w:trPr>
          <w:trHeight w:val="398"/>
        </w:trPr>
        <w:tc>
          <w:tcPr>
            <w:tcW w:w="5245" w:type="dxa"/>
            <w:tcMar>
              <w:top w:w="0" w:type="dxa"/>
              <w:left w:w="85" w:type="dxa"/>
              <w:bottom w:w="0" w:type="dxa"/>
              <w:right w:w="85" w:type="dxa"/>
            </w:tcMar>
            <w:vAlign w:val="center"/>
          </w:tcPr>
          <w:p w:rsidR="002E6351" w:rsidRPr="009F3DA3" w:rsidRDefault="002E6351" w:rsidP="004C5E87">
            <w:pPr>
              <w:jc w:val="right"/>
              <w:rPr>
                <w:rFonts w:cs="Arial"/>
                <w:bCs/>
                <w:color w:val="1F497D"/>
                <w:sz w:val="24"/>
              </w:rPr>
            </w:pPr>
            <w:r w:rsidRPr="009F3DA3">
              <w:rPr>
                <w:rFonts w:cs="Arial"/>
                <w:bCs/>
                <w:color w:val="1F497D"/>
                <w:sz w:val="24"/>
              </w:rPr>
              <w:t xml:space="preserve">Release Date : </w:t>
            </w:r>
          </w:p>
        </w:tc>
        <w:tc>
          <w:tcPr>
            <w:tcW w:w="4394" w:type="dxa"/>
            <w:tcMar>
              <w:top w:w="0" w:type="dxa"/>
              <w:bottom w:w="0" w:type="dxa"/>
            </w:tcMar>
            <w:vAlign w:val="center"/>
          </w:tcPr>
          <w:p w:rsidR="002E6351" w:rsidRPr="00617CFC" w:rsidRDefault="000E28A2" w:rsidP="000E28A2">
            <w:pPr>
              <w:ind w:right="1135"/>
            </w:pPr>
            <w:r>
              <w:t>9 Jan</w:t>
            </w:r>
            <w:r w:rsidR="002E6351" w:rsidRPr="00617CFC">
              <w:t xml:space="preserve"> 201</w:t>
            </w:r>
            <w:r>
              <w:t>8</w:t>
            </w:r>
          </w:p>
        </w:tc>
      </w:tr>
      <w:tr w:rsidR="002E6351" w:rsidRPr="009F3DA3" w:rsidTr="00AB2C94">
        <w:trPr>
          <w:trHeight w:val="398"/>
        </w:trPr>
        <w:tc>
          <w:tcPr>
            <w:tcW w:w="5245" w:type="dxa"/>
            <w:tcMar>
              <w:top w:w="0" w:type="dxa"/>
              <w:left w:w="85" w:type="dxa"/>
              <w:bottom w:w="0" w:type="dxa"/>
              <w:right w:w="85" w:type="dxa"/>
            </w:tcMar>
            <w:vAlign w:val="center"/>
          </w:tcPr>
          <w:p w:rsidR="002E6351" w:rsidRPr="009F3DA3" w:rsidRDefault="002E6351" w:rsidP="004C5E87">
            <w:pPr>
              <w:jc w:val="right"/>
              <w:rPr>
                <w:rFonts w:cs="Arial"/>
                <w:bCs/>
                <w:color w:val="1F497D"/>
                <w:sz w:val="24"/>
              </w:rPr>
            </w:pPr>
            <w:r w:rsidRPr="009F3DA3">
              <w:rPr>
                <w:rFonts w:cs="Arial"/>
                <w:bCs/>
                <w:color w:val="1F497D"/>
                <w:sz w:val="24"/>
              </w:rPr>
              <w:t>Prepared by :</w:t>
            </w:r>
          </w:p>
        </w:tc>
        <w:tc>
          <w:tcPr>
            <w:tcW w:w="4394" w:type="dxa"/>
            <w:tcMar>
              <w:top w:w="0" w:type="dxa"/>
              <w:bottom w:w="0" w:type="dxa"/>
            </w:tcMar>
            <w:vAlign w:val="center"/>
          </w:tcPr>
          <w:p w:rsidR="002E6351" w:rsidRPr="00617CFC" w:rsidRDefault="002E6351" w:rsidP="004C5E87">
            <w:pPr>
              <w:ind w:right="1135"/>
            </w:pPr>
            <w:r>
              <w:t>Openway Asia</w:t>
            </w:r>
          </w:p>
        </w:tc>
      </w:tr>
      <w:tr w:rsidR="002E6351" w:rsidRPr="009F3DA3" w:rsidTr="00AB2C94">
        <w:trPr>
          <w:trHeight w:val="398"/>
        </w:trPr>
        <w:tc>
          <w:tcPr>
            <w:tcW w:w="5245" w:type="dxa"/>
            <w:tcMar>
              <w:top w:w="0" w:type="dxa"/>
              <w:left w:w="85" w:type="dxa"/>
              <w:bottom w:w="0" w:type="dxa"/>
              <w:right w:w="85" w:type="dxa"/>
            </w:tcMar>
            <w:vAlign w:val="center"/>
          </w:tcPr>
          <w:p w:rsidR="002E6351" w:rsidRPr="009F3DA3" w:rsidRDefault="002E6351" w:rsidP="004C5E87">
            <w:pPr>
              <w:jc w:val="right"/>
              <w:rPr>
                <w:rFonts w:cs="Arial"/>
                <w:bCs/>
                <w:color w:val="1F497D"/>
                <w:sz w:val="24"/>
              </w:rPr>
            </w:pPr>
            <w:r w:rsidRPr="009F3DA3">
              <w:rPr>
                <w:rFonts w:cs="Arial"/>
                <w:bCs/>
                <w:color w:val="1F497D"/>
                <w:sz w:val="24"/>
              </w:rPr>
              <w:t>Author :</w:t>
            </w:r>
          </w:p>
        </w:tc>
        <w:tc>
          <w:tcPr>
            <w:tcW w:w="4394" w:type="dxa"/>
            <w:tcMar>
              <w:top w:w="0" w:type="dxa"/>
              <w:bottom w:w="0" w:type="dxa"/>
            </w:tcMar>
            <w:vAlign w:val="center"/>
          </w:tcPr>
          <w:p w:rsidR="002E6351" w:rsidRPr="00617CFC" w:rsidRDefault="003810D3" w:rsidP="004C5E87">
            <w:pPr>
              <w:ind w:right="1135"/>
            </w:pPr>
            <w:r>
              <w:t>Tu B. Nguyen</w:t>
            </w:r>
          </w:p>
        </w:tc>
      </w:tr>
      <w:tr w:rsidR="002E6351" w:rsidRPr="009F3DA3" w:rsidTr="00AB2C94">
        <w:trPr>
          <w:trHeight w:val="398"/>
        </w:trPr>
        <w:tc>
          <w:tcPr>
            <w:tcW w:w="5245" w:type="dxa"/>
            <w:tcMar>
              <w:top w:w="0" w:type="dxa"/>
              <w:left w:w="85" w:type="dxa"/>
              <w:bottom w:w="0" w:type="dxa"/>
              <w:right w:w="85" w:type="dxa"/>
            </w:tcMar>
            <w:vAlign w:val="center"/>
          </w:tcPr>
          <w:p w:rsidR="002E6351" w:rsidRPr="009F3DA3" w:rsidRDefault="002E6351" w:rsidP="004C5E87">
            <w:pPr>
              <w:jc w:val="right"/>
              <w:rPr>
                <w:rFonts w:cs="Arial"/>
                <w:bCs/>
                <w:color w:val="1F497D"/>
                <w:sz w:val="24"/>
              </w:rPr>
            </w:pPr>
            <w:r w:rsidRPr="009F3DA3">
              <w:rPr>
                <w:rFonts w:cs="Arial"/>
                <w:bCs/>
                <w:color w:val="1F497D"/>
                <w:sz w:val="24"/>
              </w:rPr>
              <w:t>Owner :</w:t>
            </w:r>
          </w:p>
        </w:tc>
        <w:tc>
          <w:tcPr>
            <w:tcW w:w="4394" w:type="dxa"/>
            <w:tcMar>
              <w:top w:w="0" w:type="dxa"/>
              <w:bottom w:w="0" w:type="dxa"/>
            </w:tcMar>
            <w:vAlign w:val="center"/>
          </w:tcPr>
          <w:p w:rsidR="002E6351" w:rsidRPr="00617CFC" w:rsidRDefault="002E6351" w:rsidP="004C5E87">
            <w:pPr>
              <w:ind w:right="1135"/>
            </w:pPr>
            <w:r w:rsidRPr="00617CFC">
              <w:t>Openway Asia</w:t>
            </w:r>
          </w:p>
        </w:tc>
      </w:tr>
    </w:tbl>
    <w:p w:rsidR="002E6351" w:rsidRDefault="002E6351" w:rsidP="004C5E87">
      <w:pPr>
        <w:pStyle w:val="CoverAdmin"/>
        <w:outlineLvl w:val="9"/>
        <w:rPr>
          <w:rStyle w:val="DocumentControlTitles"/>
          <w:rFonts w:ascii="Cambria" w:hAnsi="Cambria" w:cs="Arial"/>
          <w:b/>
        </w:rPr>
      </w:pPr>
    </w:p>
    <w:p w:rsidR="002E6351" w:rsidRDefault="002E6351">
      <w:pPr>
        <w:spacing w:after="0"/>
        <w:rPr>
          <w:rStyle w:val="DocumentControlTitles"/>
          <w:rFonts w:ascii="Cambria" w:hAnsi="Cambria" w:cs="Arial"/>
          <w:spacing w:val="-15"/>
          <w:kern w:val="28"/>
          <w:szCs w:val="20"/>
        </w:rPr>
      </w:pPr>
      <w:r>
        <w:rPr>
          <w:rStyle w:val="DocumentControlTitles"/>
          <w:rFonts w:ascii="Cambria" w:hAnsi="Cambria" w:cs="Arial"/>
          <w:b w:val="0"/>
        </w:rPr>
        <w:br w:type="page"/>
      </w:r>
    </w:p>
    <w:p w:rsidR="002E6351" w:rsidRPr="009F3DA3" w:rsidRDefault="002E6351" w:rsidP="004C5E87">
      <w:pPr>
        <w:pStyle w:val="CoverAdmin"/>
        <w:outlineLvl w:val="9"/>
        <w:rPr>
          <w:rStyle w:val="DocumentControlTitles"/>
          <w:rFonts w:ascii="Cambria" w:hAnsi="Cambria" w:cs="Arial"/>
          <w:b/>
        </w:rPr>
      </w:pPr>
    </w:p>
    <w:p w:rsidR="004A4BD9" w:rsidRPr="002024CD" w:rsidRDefault="004A4BD9" w:rsidP="003C1C1E">
      <w:pPr>
        <w:pStyle w:val="CoverAdmin"/>
        <w:rPr>
          <w:rStyle w:val="DocumentControlTitles"/>
          <w:rFonts w:ascii="Cambria" w:hAnsi="Cambria" w:cs="Arial"/>
          <w:b/>
          <w:sz w:val="24"/>
          <w:szCs w:val="24"/>
        </w:rPr>
      </w:pPr>
      <w:r w:rsidRPr="002024CD">
        <w:rPr>
          <w:rStyle w:val="DocumentControlTitles"/>
          <w:rFonts w:ascii="Cambria" w:hAnsi="Cambria" w:cs="Arial"/>
          <w:b/>
          <w:sz w:val="24"/>
          <w:szCs w:val="24"/>
        </w:rPr>
        <w:t>Document Version Control</w:t>
      </w:r>
    </w:p>
    <w:tbl>
      <w:tblPr>
        <w:tblW w:w="5000" w:type="pct"/>
        <w:tblBorders>
          <w:top w:val="single" w:sz="4" w:space="0" w:color="0A3376"/>
          <w:left w:val="single" w:sz="4" w:space="0" w:color="0A3376"/>
          <w:bottom w:val="single" w:sz="4" w:space="0" w:color="0A3376"/>
          <w:right w:val="single" w:sz="4" w:space="0" w:color="0A3376"/>
          <w:insideH w:val="single" w:sz="4" w:space="0" w:color="0A3376"/>
          <w:insideV w:val="single" w:sz="4" w:space="0" w:color="0A3376"/>
        </w:tblBorders>
        <w:tblCellMar>
          <w:top w:w="28" w:type="dxa"/>
          <w:bottom w:w="28" w:type="dxa"/>
        </w:tblCellMar>
        <w:tblLook w:val="01E0" w:firstRow="1" w:lastRow="1" w:firstColumn="1" w:lastColumn="1" w:noHBand="0" w:noVBand="0"/>
      </w:tblPr>
      <w:tblGrid>
        <w:gridCol w:w="2066"/>
        <w:gridCol w:w="4160"/>
        <w:gridCol w:w="1840"/>
        <w:gridCol w:w="1838"/>
      </w:tblGrid>
      <w:tr w:rsidR="00503B38" w:rsidRPr="002024CD" w:rsidTr="00757F69">
        <w:trPr>
          <w:trHeight w:val="263"/>
        </w:trPr>
        <w:tc>
          <w:tcPr>
            <w:tcW w:w="1043" w:type="pct"/>
            <w:shd w:val="clear" w:color="auto" w:fill="FFC000"/>
          </w:tcPr>
          <w:p w:rsidR="00A312FD" w:rsidRPr="002024CD" w:rsidRDefault="00A312FD" w:rsidP="00B608A3">
            <w:pPr>
              <w:spacing w:after="0"/>
              <w:rPr>
                <w:rStyle w:val="AdminTitle"/>
                <w:rFonts w:cs="Arial"/>
                <w:b w:val="0"/>
                <w:color w:val="auto"/>
                <w:sz w:val="20"/>
                <w:szCs w:val="20"/>
              </w:rPr>
            </w:pPr>
            <w:r w:rsidRPr="002024CD">
              <w:rPr>
                <w:rStyle w:val="AdminTitle"/>
                <w:rFonts w:cs="Arial"/>
                <w:color w:val="auto"/>
                <w:sz w:val="20"/>
                <w:szCs w:val="20"/>
              </w:rPr>
              <w:t xml:space="preserve">Date </w:t>
            </w:r>
          </w:p>
        </w:tc>
        <w:tc>
          <w:tcPr>
            <w:tcW w:w="2100" w:type="pct"/>
            <w:shd w:val="clear" w:color="auto" w:fill="FFC000"/>
          </w:tcPr>
          <w:p w:rsidR="00A312FD" w:rsidRPr="002024CD" w:rsidRDefault="009D067D" w:rsidP="00B608A3">
            <w:pPr>
              <w:spacing w:after="0"/>
              <w:rPr>
                <w:rStyle w:val="AdminTitle"/>
                <w:rFonts w:cs="Arial"/>
                <w:b w:val="0"/>
                <w:color w:val="auto"/>
                <w:sz w:val="20"/>
                <w:szCs w:val="20"/>
              </w:rPr>
            </w:pPr>
            <w:r w:rsidRPr="002024CD">
              <w:rPr>
                <w:rStyle w:val="AdminTitle"/>
                <w:rFonts w:cs="Arial"/>
                <w:color w:val="auto"/>
                <w:sz w:val="20"/>
                <w:szCs w:val="20"/>
              </w:rPr>
              <w:t xml:space="preserve">Description of </w:t>
            </w:r>
            <w:r w:rsidR="00A312FD" w:rsidRPr="002024CD">
              <w:rPr>
                <w:rStyle w:val="AdminTitle"/>
                <w:rFonts w:cs="Arial"/>
                <w:color w:val="auto"/>
                <w:sz w:val="20"/>
                <w:szCs w:val="20"/>
              </w:rPr>
              <w:t>Change</w:t>
            </w:r>
          </w:p>
        </w:tc>
        <w:tc>
          <w:tcPr>
            <w:tcW w:w="929" w:type="pct"/>
            <w:shd w:val="clear" w:color="auto" w:fill="FFC000"/>
          </w:tcPr>
          <w:p w:rsidR="00A312FD" w:rsidRPr="002024CD" w:rsidRDefault="00A312FD" w:rsidP="00B608A3">
            <w:pPr>
              <w:spacing w:after="0"/>
              <w:rPr>
                <w:rStyle w:val="AdminTitle"/>
                <w:rFonts w:cs="Arial"/>
                <w:b w:val="0"/>
                <w:color w:val="auto"/>
                <w:sz w:val="20"/>
                <w:szCs w:val="20"/>
              </w:rPr>
            </w:pPr>
            <w:r w:rsidRPr="002024CD">
              <w:rPr>
                <w:rStyle w:val="AdminTitle"/>
                <w:rFonts w:cs="Arial"/>
                <w:color w:val="auto"/>
                <w:sz w:val="20"/>
                <w:szCs w:val="20"/>
              </w:rPr>
              <w:t xml:space="preserve">Change </w:t>
            </w:r>
            <w:r w:rsidR="00543A70" w:rsidRPr="002024CD">
              <w:rPr>
                <w:rStyle w:val="AdminTitle"/>
                <w:rFonts w:cs="Arial"/>
                <w:color w:val="auto"/>
                <w:sz w:val="20"/>
                <w:szCs w:val="20"/>
              </w:rPr>
              <w:t>done by</w:t>
            </w:r>
          </w:p>
        </w:tc>
        <w:tc>
          <w:tcPr>
            <w:tcW w:w="928" w:type="pct"/>
            <w:shd w:val="clear" w:color="auto" w:fill="FFC000"/>
          </w:tcPr>
          <w:p w:rsidR="00A312FD" w:rsidRPr="002024CD" w:rsidRDefault="00A312FD" w:rsidP="00B608A3">
            <w:pPr>
              <w:spacing w:after="0"/>
              <w:rPr>
                <w:rStyle w:val="AdminTitle"/>
                <w:rFonts w:cs="Arial"/>
                <w:b w:val="0"/>
                <w:color w:val="auto"/>
                <w:sz w:val="20"/>
                <w:szCs w:val="20"/>
              </w:rPr>
            </w:pPr>
            <w:r w:rsidRPr="002024CD">
              <w:rPr>
                <w:rStyle w:val="AdminTitle"/>
                <w:rFonts w:cs="Arial"/>
                <w:color w:val="auto"/>
                <w:sz w:val="20"/>
                <w:szCs w:val="20"/>
              </w:rPr>
              <w:t>Approved By</w:t>
            </w:r>
          </w:p>
        </w:tc>
      </w:tr>
      <w:tr w:rsidR="005C5287" w:rsidRPr="002024CD" w:rsidTr="00757F69">
        <w:trPr>
          <w:trHeight w:val="50"/>
        </w:trPr>
        <w:tc>
          <w:tcPr>
            <w:tcW w:w="1043" w:type="pct"/>
          </w:tcPr>
          <w:p w:rsidR="005C5287" w:rsidRPr="002024CD" w:rsidRDefault="00AE65C3" w:rsidP="00CC22B9">
            <w:pPr>
              <w:spacing w:after="0"/>
              <w:rPr>
                <w:rFonts w:cs="Arial"/>
                <w:sz w:val="20"/>
                <w:szCs w:val="20"/>
              </w:rPr>
            </w:pPr>
            <w:r>
              <w:rPr>
                <w:rFonts w:cs="Arial"/>
                <w:sz w:val="20"/>
                <w:szCs w:val="20"/>
              </w:rPr>
              <w:t>9</w:t>
            </w:r>
            <w:r w:rsidRPr="00AE65C3">
              <w:rPr>
                <w:rFonts w:cs="Arial"/>
                <w:sz w:val="20"/>
                <w:szCs w:val="20"/>
                <w:vertAlign w:val="superscript"/>
              </w:rPr>
              <w:t>th</w:t>
            </w:r>
            <w:r>
              <w:rPr>
                <w:rFonts w:cs="Arial"/>
                <w:sz w:val="20"/>
                <w:szCs w:val="20"/>
              </w:rPr>
              <w:t xml:space="preserve"> Jan 2018</w:t>
            </w:r>
          </w:p>
        </w:tc>
        <w:tc>
          <w:tcPr>
            <w:tcW w:w="2100" w:type="pct"/>
          </w:tcPr>
          <w:p w:rsidR="005C5287" w:rsidRPr="002024CD" w:rsidRDefault="00BC6CA4" w:rsidP="00B608A3">
            <w:pPr>
              <w:spacing w:after="0"/>
              <w:rPr>
                <w:rFonts w:cs="Arial"/>
                <w:sz w:val="20"/>
                <w:szCs w:val="20"/>
              </w:rPr>
            </w:pPr>
            <w:r w:rsidRPr="002024CD">
              <w:rPr>
                <w:rFonts w:cs="Arial"/>
                <w:sz w:val="20"/>
                <w:szCs w:val="20"/>
              </w:rPr>
              <w:t>Initial Draft</w:t>
            </w:r>
          </w:p>
        </w:tc>
        <w:tc>
          <w:tcPr>
            <w:tcW w:w="929" w:type="pct"/>
          </w:tcPr>
          <w:p w:rsidR="005C5287" w:rsidRPr="002024CD" w:rsidRDefault="00CC6CF1" w:rsidP="00CC22B9">
            <w:pPr>
              <w:spacing w:after="0"/>
              <w:rPr>
                <w:rFonts w:cs="Arial"/>
                <w:sz w:val="20"/>
                <w:szCs w:val="20"/>
              </w:rPr>
            </w:pPr>
            <w:r>
              <w:rPr>
                <w:rFonts w:cs="Arial"/>
                <w:sz w:val="20"/>
                <w:szCs w:val="20"/>
              </w:rPr>
              <w:t>Tu B. Nguyen</w:t>
            </w:r>
          </w:p>
        </w:tc>
        <w:tc>
          <w:tcPr>
            <w:tcW w:w="928" w:type="pct"/>
          </w:tcPr>
          <w:p w:rsidR="005C5287" w:rsidRPr="002024CD" w:rsidRDefault="005C5287" w:rsidP="00CC22B9">
            <w:pPr>
              <w:spacing w:after="0"/>
              <w:rPr>
                <w:rFonts w:cs="Arial"/>
                <w:sz w:val="20"/>
                <w:szCs w:val="20"/>
              </w:rPr>
            </w:pPr>
          </w:p>
        </w:tc>
      </w:tr>
      <w:tr w:rsidR="00AA6D13" w:rsidRPr="002024CD" w:rsidTr="00757F69">
        <w:trPr>
          <w:trHeight w:val="50"/>
        </w:trPr>
        <w:tc>
          <w:tcPr>
            <w:tcW w:w="1043" w:type="pct"/>
          </w:tcPr>
          <w:p w:rsidR="00AA6D13" w:rsidRDefault="00781318" w:rsidP="00A03D39">
            <w:pPr>
              <w:spacing w:after="0"/>
              <w:rPr>
                <w:rFonts w:cs="Arial"/>
                <w:sz w:val="20"/>
                <w:szCs w:val="20"/>
              </w:rPr>
            </w:pPr>
            <w:r>
              <w:rPr>
                <w:rFonts w:cs="Arial"/>
                <w:sz w:val="20"/>
                <w:szCs w:val="20"/>
              </w:rPr>
              <w:t>18</w:t>
            </w:r>
            <w:r w:rsidRPr="00781318">
              <w:rPr>
                <w:rFonts w:cs="Arial"/>
                <w:sz w:val="20"/>
                <w:szCs w:val="20"/>
                <w:vertAlign w:val="superscript"/>
              </w:rPr>
              <w:t>th</w:t>
            </w:r>
            <w:r>
              <w:rPr>
                <w:rFonts w:cs="Arial"/>
                <w:sz w:val="20"/>
                <w:szCs w:val="20"/>
              </w:rPr>
              <w:t xml:space="preserve"> Jan </w:t>
            </w:r>
          </w:p>
        </w:tc>
        <w:tc>
          <w:tcPr>
            <w:tcW w:w="2100" w:type="pct"/>
          </w:tcPr>
          <w:p w:rsidR="00AA6D13" w:rsidRDefault="00781318" w:rsidP="00781318">
            <w:pPr>
              <w:spacing w:after="0"/>
              <w:rPr>
                <w:rFonts w:cs="Arial"/>
                <w:sz w:val="20"/>
                <w:szCs w:val="20"/>
              </w:rPr>
            </w:pPr>
            <w:r>
              <w:rPr>
                <w:rFonts w:cs="Arial"/>
                <w:sz w:val="20"/>
                <w:szCs w:val="20"/>
              </w:rPr>
              <w:t>Update Section 5.Requirements</w:t>
            </w:r>
          </w:p>
        </w:tc>
        <w:tc>
          <w:tcPr>
            <w:tcW w:w="929" w:type="pct"/>
          </w:tcPr>
          <w:p w:rsidR="00AA6D13" w:rsidRDefault="00781318">
            <w:pPr>
              <w:spacing w:after="0"/>
              <w:rPr>
                <w:rFonts w:cs="Arial"/>
                <w:sz w:val="20"/>
                <w:szCs w:val="20"/>
              </w:rPr>
            </w:pPr>
            <w:r>
              <w:rPr>
                <w:rFonts w:cs="Arial"/>
                <w:sz w:val="20"/>
                <w:szCs w:val="20"/>
              </w:rPr>
              <w:t>Tu B. Nguyen</w:t>
            </w:r>
          </w:p>
        </w:tc>
        <w:tc>
          <w:tcPr>
            <w:tcW w:w="928" w:type="pct"/>
          </w:tcPr>
          <w:p w:rsidR="00AA6D13" w:rsidRDefault="00AA6D13">
            <w:pPr>
              <w:spacing w:after="0"/>
              <w:rPr>
                <w:rFonts w:cs="Arial"/>
                <w:sz w:val="20"/>
                <w:szCs w:val="20"/>
              </w:rPr>
            </w:pPr>
          </w:p>
        </w:tc>
      </w:tr>
      <w:tr w:rsidR="00AA6D13" w:rsidRPr="002024CD" w:rsidTr="00757F69">
        <w:trPr>
          <w:trHeight w:val="50"/>
        </w:trPr>
        <w:tc>
          <w:tcPr>
            <w:tcW w:w="1043" w:type="pct"/>
          </w:tcPr>
          <w:p w:rsidR="00AA6D13" w:rsidRDefault="00AA6D13">
            <w:pPr>
              <w:spacing w:after="0"/>
              <w:rPr>
                <w:rFonts w:cs="Arial"/>
                <w:sz w:val="20"/>
                <w:szCs w:val="20"/>
              </w:rPr>
            </w:pPr>
          </w:p>
        </w:tc>
        <w:tc>
          <w:tcPr>
            <w:tcW w:w="2100" w:type="pct"/>
          </w:tcPr>
          <w:p w:rsidR="00AA6D13" w:rsidRDefault="00AA6D13" w:rsidP="00AA6D13">
            <w:pPr>
              <w:spacing w:after="0"/>
              <w:rPr>
                <w:rFonts w:cs="Arial"/>
                <w:sz w:val="20"/>
                <w:szCs w:val="20"/>
              </w:rPr>
            </w:pPr>
          </w:p>
        </w:tc>
        <w:tc>
          <w:tcPr>
            <w:tcW w:w="929" w:type="pct"/>
          </w:tcPr>
          <w:p w:rsidR="00AA6D13" w:rsidRDefault="00AA6D13">
            <w:pPr>
              <w:spacing w:after="0"/>
              <w:rPr>
                <w:rFonts w:cs="Arial"/>
                <w:sz w:val="20"/>
                <w:szCs w:val="20"/>
              </w:rPr>
            </w:pPr>
          </w:p>
        </w:tc>
        <w:tc>
          <w:tcPr>
            <w:tcW w:w="928" w:type="pct"/>
          </w:tcPr>
          <w:p w:rsidR="00AA6D13" w:rsidRDefault="00AA6D13">
            <w:pPr>
              <w:spacing w:after="0"/>
              <w:rPr>
                <w:rFonts w:cs="Arial"/>
                <w:sz w:val="20"/>
                <w:szCs w:val="20"/>
              </w:rPr>
            </w:pPr>
          </w:p>
        </w:tc>
      </w:tr>
      <w:tr w:rsidR="004F0B99" w:rsidRPr="002024CD" w:rsidTr="00757F69">
        <w:trPr>
          <w:trHeight w:val="50"/>
        </w:trPr>
        <w:tc>
          <w:tcPr>
            <w:tcW w:w="1043" w:type="pct"/>
          </w:tcPr>
          <w:p w:rsidR="004F0B99" w:rsidRDefault="004F0B99">
            <w:pPr>
              <w:spacing w:after="0"/>
              <w:rPr>
                <w:rFonts w:cs="Arial"/>
                <w:sz w:val="20"/>
                <w:szCs w:val="20"/>
              </w:rPr>
            </w:pPr>
          </w:p>
        </w:tc>
        <w:tc>
          <w:tcPr>
            <w:tcW w:w="2100" w:type="pct"/>
          </w:tcPr>
          <w:p w:rsidR="004F0B99" w:rsidRDefault="004F0B99" w:rsidP="00AA6D13">
            <w:pPr>
              <w:spacing w:after="0"/>
              <w:rPr>
                <w:rFonts w:cs="Arial"/>
                <w:sz w:val="20"/>
                <w:szCs w:val="20"/>
              </w:rPr>
            </w:pPr>
          </w:p>
        </w:tc>
        <w:tc>
          <w:tcPr>
            <w:tcW w:w="929" w:type="pct"/>
          </w:tcPr>
          <w:p w:rsidR="004F0B99" w:rsidRDefault="004F0B99">
            <w:pPr>
              <w:spacing w:after="0"/>
              <w:rPr>
                <w:rFonts w:cs="Arial"/>
                <w:sz w:val="20"/>
                <w:szCs w:val="20"/>
              </w:rPr>
            </w:pPr>
          </w:p>
        </w:tc>
        <w:tc>
          <w:tcPr>
            <w:tcW w:w="928" w:type="pct"/>
          </w:tcPr>
          <w:p w:rsidR="004F0B99" w:rsidRDefault="004F0B99">
            <w:pPr>
              <w:spacing w:after="0"/>
              <w:rPr>
                <w:rFonts w:cs="Arial"/>
                <w:sz w:val="20"/>
                <w:szCs w:val="20"/>
              </w:rPr>
            </w:pPr>
          </w:p>
        </w:tc>
      </w:tr>
      <w:tr w:rsidR="001957B1" w:rsidRPr="002024CD" w:rsidTr="00757F69">
        <w:trPr>
          <w:trHeight w:val="50"/>
        </w:trPr>
        <w:tc>
          <w:tcPr>
            <w:tcW w:w="1043" w:type="pct"/>
          </w:tcPr>
          <w:p w:rsidR="001957B1" w:rsidRDefault="001957B1" w:rsidP="001957B1">
            <w:pPr>
              <w:spacing w:after="0"/>
              <w:rPr>
                <w:rFonts w:cs="Arial"/>
                <w:sz w:val="20"/>
                <w:szCs w:val="20"/>
              </w:rPr>
            </w:pPr>
          </w:p>
        </w:tc>
        <w:tc>
          <w:tcPr>
            <w:tcW w:w="2100" w:type="pct"/>
          </w:tcPr>
          <w:p w:rsidR="001957B1" w:rsidRDefault="001957B1" w:rsidP="00AA6D13">
            <w:pPr>
              <w:spacing w:after="0"/>
              <w:rPr>
                <w:rFonts w:cs="Arial"/>
                <w:sz w:val="20"/>
                <w:szCs w:val="20"/>
              </w:rPr>
            </w:pPr>
          </w:p>
        </w:tc>
        <w:tc>
          <w:tcPr>
            <w:tcW w:w="929" w:type="pct"/>
          </w:tcPr>
          <w:p w:rsidR="001957B1" w:rsidRPr="007115DA" w:rsidRDefault="001957B1">
            <w:pPr>
              <w:spacing w:after="0"/>
              <w:rPr>
                <w:rFonts w:cs="Arial"/>
                <w:sz w:val="20"/>
                <w:szCs w:val="20"/>
              </w:rPr>
            </w:pPr>
          </w:p>
        </w:tc>
        <w:tc>
          <w:tcPr>
            <w:tcW w:w="928" w:type="pct"/>
          </w:tcPr>
          <w:p w:rsidR="001957B1" w:rsidRPr="007115DA" w:rsidRDefault="001957B1">
            <w:pPr>
              <w:spacing w:after="0"/>
              <w:rPr>
                <w:rFonts w:cs="Arial"/>
                <w:sz w:val="20"/>
                <w:szCs w:val="20"/>
              </w:rPr>
            </w:pPr>
          </w:p>
        </w:tc>
      </w:tr>
      <w:tr w:rsidR="00635849" w:rsidRPr="002024CD" w:rsidTr="00757F69">
        <w:trPr>
          <w:trHeight w:val="50"/>
        </w:trPr>
        <w:tc>
          <w:tcPr>
            <w:tcW w:w="1043" w:type="pct"/>
          </w:tcPr>
          <w:p w:rsidR="00635849" w:rsidRDefault="00635849" w:rsidP="001957B1">
            <w:pPr>
              <w:spacing w:after="0"/>
              <w:rPr>
                <w:rFonts w:cs="Arial"/>
                <w:sz w:val="20"/>
                <w:szCs w:val="20"/>
              </w:rPr>
            </w:pPr>
          </w:p>
        </w:tc>
        <w:tc>
          <w:tcPr>
            <w:tcW w:w="2100" w:type="pct"/>
          </w:tcPr>
          <w:p w:rsidR="00635849" w:rsidRDefault="00635849" w:rsidP="00AA6D13">
            <w:pPr>
              <w:spacing w:after="0"/>
              <w:rPr>
                <w:rFonts w:cs="Arial"/>
                <w:sz w:val="20"/>
                <w:szCs w:val="20"/>
              </w:rPr>
            </w:pPr>
          </w:p>
        </w:tc>
        <w:tc>
          <w:tcPr>
            <w:tcW w:w="929" w:type="pct"/>
          </w:tcPr>
          <w:p w:rsidR="00635849" w:rsidRDefault="00635849">
            <w:pPr>
              <w:spacing w:after="0"/>
              <w:rPr>
                <w:rFonts w:cs="Arial"/>
                <w:sz w:val="20"/>
                <w:szCs w:val="20"/>
              </w:rPr>
            </w:pPr>
          </w:p>
        </w:tc>
        <w:tc>
          <w:tcPr>
            <w:tcW w:w="928" w:type="pct"/>
          </w:tcPr>
          <w:p w:rsidR="00635849" w:rsidRDefault="00635849">
            <w:pPr>
              <w:spacing w:after="0"/>
              <w:rPr>
                <w:rFonts w:cs="Arial"/>
                <w:sz w:val="20"/>
                <w:szCs w:val="20"/>
              </w:rPr>
            </w:pPr>
          </w:p>
        </w:tc>
      </w:tr>
      <w:tr w:rsidR="00FC581E" w:rsidRPr="002024CD" w:rsidTr="00757F69">
        <w:trPr>
          <w:trHeight w:val="50"/>
        </w:trPr>
        <w:tc>
          <w:tcPr>
            <w:tcW w:w="1043" w:type="pct"/>
          </w:tcPr>
          <w:p w:rsidR="00FC581E" w:rsidRDefault="00FC581E" w:rsidP="002815F1">
            <w:pPr>
              <w:spacing w:after="0"/>
              <w:rPr>
                <w:rFonts w:cs="Arial"/>
                <w:sz w:val="20"/>
                <w:szCs w:val="20"/>
              </w:rPr>
            </w:pPr>
          </w:p>
        </w:tc>
        <w:tc>
          <w:tcPr>
            <w:tcW w:w="2100" w:type="pct"/>
          </w:tcPr>
          <w:p w:rsidR="00FC581E" w:rsidRDefault="00FC581E" w:rsidP="00AA6D13">
            <w:pPr>
              <w:spacing w:after="0"/>
              <w:rPr>
                <w:rFonts w:cs="Arial"/>
                <w:sz w:val="20"/>
                <w:szCs w:val="20"/>
              </w:rPr>
            </w:pPr>
          </w:p>
        </w:tc>
        <w:tc>
          <w:tcPr>
            <w:tcW w:w="929" w:type="pct"/>
          </w:tcPr>
          <w:p w:rsidR="00FC581E" w:rsidRDefault="00FC581E">
            <w:pPr>
              <w:spacing w:after="0"/>
              <w:rPr>
                <w:rFonts w:cs="Arial"/>
                <w:sz w:val="20"/>
                <w:szCs w:val="20"/>
              </w:rPr>
            </w:pPr>
          </w:p>
        </w:tc>
        <w:tc>
          <w:tcPr>
            <w:tcW w:w="928" w:type="pct"/>
          </w:tcPr>
          <w:p w:rsidR="00FC581E" w:rsidRDefault="00FC581E">
            <w:pPr>
              <w:spacing w:after="0"/>
              <w:rPr>
                <w:rFonts w:cs="Arial"/>
                <w:sz w:val="20"/>
                <w:szCs w:val="20"/>
              </w:rPr>
            </w:pPr>
          </w:p>
        </w:tc>
      </w:tr>
      <w:tr w:rsidR="006E116C" w:rsidRPr="002024CD" w:rsidTr="00757F69">
        <w:trPr>
          <w:trHeight w:val="50"/>
        </w:trPr>
        <w:tc>
          <w:tcPr>
            <w:tcW w:w="1043" w:type="pct"/>
          </w:tcPr>
          <w:p w:rsidR="006E116C" w:rsidRDefault="006E116C" w:rsidP="00D330AD">
            <w:pPr>
              <w:spacing w:after="0"/>
              <w:rPr>
                <w:rFonts w:cs="Arial"/>
                <w:sz w:val="20"/>
                <w:szCs w:val="20"/>
              </w:rPr>
            </w:pPr>
          </w:p>
        </w:tc>
        <w:tc>
          <w:tcPr>
            <w:tcW w:w="2100" w:type="pct"/>
          </w:tcPr>
          <w:p w:rsidR="006E116C" w:rsidRDefault="006E116C" w:rsidP="00D64E07">
            <w:pPr>
              <w:spacing w:after="0"/>
              <w:rPr>
                <w:rFonts w:cs="Arial"/>
                <w:sz w:val="20"/>
                <w:szCs w:val="20"/>
              </w:rPr>
            </w:pPr>
          </w:p>
        </w:tc>
        <w:tc>
          <w:tcPr>
            <w:tcW w:w="929" w:type="pct"/>
          </w:tcPr>
          <w:p w:rsidR="006E116C" w:rsidRDefault="006E116C">
            <w:pPr>
              <w:spacing w:after="0"/>
              <w:rPr>
                <w:rFonts w:cs="Arial"/>
                <w:sz w:val="20"/>
                <w:szCs w:val="20"/>
              </w:rPr>
            </w:pPr>
          </w:p>
        </w:tc>
        <w:tc>
          <w:tcPr>
            <w:tcW w:w="928" w:type="pct"/>
          </w:tcPr>
          <w:p w:rsidR="006E116C" w:rsidRDefault="006E116C">
            <w:pPr>
              <w:spacing w:after="0"/>
              <w:rPr>
                <w:rFonts w:cs="Arial"/>
                <w:sz w:val="20"/>
                <w:szCs w:val="20"/>
              </w:rPr>
            </w:pPr>
          </w:p>
        </w:tc>
      </w:tr>
      <w:tr w:rsidR="00757F69" w:rsidRPr="002024CD" w:rsidTr="00757F69">
        <w:trPr>
          <w:trHeight w:val="50"/>
        </w:trPr>
        <w:tc>
          <w:tcPr>
            <w:tcW w:w="1043" w:type="pct"/>
          </w:tcPr>
          <w:p w:rsidR="00757F69" w:rsidRDefault="00757F69" w:rsidP="00D330AD">
            <w:pPr>
              <w:spacing w:after="0"/>
              <w:rPr>
                <w:rFonts w:cs="Arial"/>
                <w:sz w:val="20"/>
                <w:szCs w:val="20"/>
              </w:rPr>
            </w:pPr>
          </w:p>
        </w:tc>
        <w:tc>
          <w:tcPr>
            <w:tcW w:w="2100" w:type="pct"/>
          </w:tcPr>
          <w:p w:rsidR="00757F69" w:rsidRDefault="00757F69" w:rsidP="00D64E07">
            <w:pPr>
              <w:spacing w:after="0"/>
              <w:rPr>
                <w:rFonts w:cs="Arial"/>
                <w:sz w:val="20"/>
                <w:szCs w:val="20"/>
              </w:rPr>
            </w:pPr>
          </w:p>
        </w:tc>
        <w:tc>
          <w:tcPr>
            <w:tcW w:w="929" w:type="pct"/>
          </w:tcPr>
          <w:p w:rsidR="00757F69" w:rsidRDefault="00757F69">
            <w:pPr>
              <w:spacing w:after="0"/>
              <w:rPr>
                <w:rFonts w:cs="Arial"/>
                <w:sz w:val="20"/>
                <w:szCs w:val="20"/>
              </w:rPr>
            </w:pPr>
          </w:p>
        </w:tc>
        <w:tc>
          <w:tcPr>
            <w:tcW w:w="928" w:type="pct"/>
          </w:tcPr>
          <w:p w:rsidR="00757F69" w:rsidRDefault="00757F69">
            <w:pPr>
              <w:spacing w:after="0"/>
              <w:rPr>
                <w:rFonts w:cs="Arial"/>
                <w:sz w:val="20"/>
                <w:szCs w:val="20"/>
              </w:rPr>
            </w:pPr>
          </w:p>
        </w:tc>
      </w:tr>
      <w:tr w:rsidR="00607F8D" w:rsidRPr="002024CD" w:rsidTr="00757F69">
        <w:trPr>
          <w:trHeight w:val="50"/>
        </w:trPr>
        <w:tc>
          <w:tcPr>
            <w:tcW w:w="1043" w:type="pct"/>
          </w:tcPr>
          <w:p w:rsidR="00607F8D" w:rsidRDefault="00607F8D" w:rsidP="00D330AD">
            <w:pPr>
              <w:spacing w:after="0"/>
              <w:rPr>
                <w:rFonts w:cs="Arial"/>
                <w:sz w:val="20"/>
                <w:szCs w:val="20"/>
              </w:rPr>
            </w:pPr>
          </w:p>
        </w:tc>
        <w:tc>
          <w:tcPr>
            <w:tcW w:w="2100" w:type="pct"/>
          </w:tcPr>
          <w:p w:rsidR="00607F8D" w:rsidRDefault="00607F8D" w:rsidP="00D64E07">
            <w:pPr>
              <w:spacing w:after="0"/>
              <w:rPr>
                <w:rFonts w:cs="Arial"/>
                <w:sz w:val="20"/>
                <w:szCs w:val="20"/>
              </w:rPr>
            </w:pPr>
          </w:p>
        </w:tc>
        <w:tc>
          <w:tcPr>
            <w:tcW w:w="929" w:type="pct"/>
          </w:tcPr>
          <w:p w:rsidR="00607F8D" w:rsidRDefault="00607F8D">
            <w:pPr>
              <w:spacing w:after="0"/>
              <w:rPr>
                <w:rFonts w:cs="Arial"/>
                <w:sz w:val="20"/>
                <w:szCs w:val="20"/>
              </w:rPr>
            </w:pPr>
          </w:p>
        </w:tc>
        <w:tc>
          <w:tcPr>
            <w:tcW w:w="928" w:type="pct"/>
          </w:tcPr>
          <w:p w:rsidR="00607F8D" w:rsidRDefault="00607F8D">
            <w:pPr>
              <w:spacing w:after="0"/>
              <w:rPr>
                <w:rFonts w:cs="Arial"/>
                <w:sz w:val="20"/>
                <w:szCs w:val="20"/>
              </w:rPr>
            </w:pPr>
          </w:p>
        </w:tc>
      </w:tr>
    </w:tbl>
    <w:p w:rsidR="00321298" w:rsidRPr="002024CD" w:rsidRDefault="00321298" w:rsidP="00321298">
      <w:pPr>
        <w:rPr>
          <w:rFonts w:ascii="Cambria" w:hAnsi="Cambria" w:cs="Arial"/>
        </w:rPr>
      </w:pPr>
    </w:p>
    <w:p w:rsidR="00FB7406" w:rsidRPr="002024CD" w:rsidRDefault="00FC2DA8" w:rsidP="00FB7406">
      <w:pPr>
        <w:jc w:val="both"/>
        <w:rPr>
          <w:rStyle w:val="DocumentControlTitles"/>
          <w:rFonts w:ascii="Cambria" w:hAnsi="Cambria" w:cs="Arial"/>
          <w:szCs w:val="22"/>
        </w:rPr>
      </w:pPr>
      <w:r>
        <w:rPr>
          <w:rStyle w:val="DocumentControlTitles"/>
          <w:rFonts w:ascii="Cambria" w:hAnsi="Cambria" w:cs="Arial"/>
        </w:rPr>
        <w:t>Intellectual Property</w:t>
      </w:r>
    </w:p>
    <w:p w:rsidR="00FB7406" w:rsidRPr="002024CD" w:rsidRDefault="00B22BED" w:rsidP="00FB7406">
      <w:pPr>
        <w:pStyle w:val="Legal"/>
        <w:tabs>
          <w:tab w:val="left" w:pos="7380"/>
        </w:tabs>
        <w:jc w:val="both"/>
      </w:pPr>
      <w:r>
        <w:t>OpenWay Asia</w:t>
      </w:r>
      <w:r w:rsidR="00FB7406" w:rsidRPr="002024CD">
        <w:t xml:space="preserve"> Limited. All rights reserved.</w:t>
      </w:r>
      <w:r w:rsidR="00FB7406" w:rsidRPr="002024CD">
        <w:tab/>
      </w:r>
    </w:p>
    <w:p w:rsidR="00FB7406" w:rsidRPr="002024CD" w:rsidRDefault="00FB7406" w:rsidP="00FB7406">
      <w:pPr>
        <w:pStyle w:val="Legal"/>
        <w:spacing w:after="0"/>
        <w:jc w:val="both"/>
      </w:pPr>
      <w:r w:rsidRPr="002024CD">
        <w:t xml:space="preserve">The </w:t>
      </w:r>
      <w:r w:rsidR="00FC2DA8">
        <w:t>intellectual property</w:t>
      </w:r>
      <w:r w:rsidRPr="002024CD">
        <w:t xml:space="preserve"> of this document belongs to </w:t>
      </w:r>
      <w:r w:rsidR="00B22BED">
        <w:t>OpenWay Asia</w:t>
      </w:r>
      <w:r w:rsidRPr="002024CD">
        <w:t xml:space="preserve"> Limited</w:t>
      </w:r>
      <w:r>
        <w:t xml:space="preserve"> and to </w:t>
      </w:r>
      <w:r w:rsidR="001778F3">
        <w:t>ORIENT COMMERCIAL BANK</w:t>
      </w:r>
      <w:r w:rsidR="003329B7">
        <w:t xml:space="preserve"> (OCB)</w:t>
      </w:r>
      <w:r w:rsidRPr="002024CD">
        <w:t xml:space="preserve">. Proprietary material, brand or product names of other parties or trademarks remain with their respective owners. You may not, except with </w:t>
      </w:r>
      <w:r>
        <w:t>the</w:t>
      </w:r>
      <w:r w:rsidRPr="002024CD">
        <w:t xml:space="preserve"> express written permission</w:t>
      </w:r>
      <w:r>
        <w:t xml:space="preserve"> of </w:t>
      </w:r>
      <w:r w:rsidR="00B22BED">
        <w:t>OpenWay Asia</w:t>
      </w:r>
      <w:r w:rsidR="00D225CB">
        <w:t xml:space="preserve"> Limited and</w:t>
      </w:r>
      <w:r>
        <w:t xml:space="preserve"> </w:t>
      </w:r>
      <w:r w:rsidR="001778F3">
        <w:t>ORIENT COMMERCIAL BANK</w:t>
      </w:r>
      <w:r w:rsidRPr="002024CD">
        <w:t>, distribute or commercially exploit the content. Nor may you transmit it or store it in any other website or other form of electronic retrieval system. Any sample data used in examples below are completely fictitious unless otherwise noted.</w:t>
      </w:r>
    </w:p>
    <w:p w:rsidR="00FB7406" w:rsidRPr="002024CD" w:rsidRDefault="00FB7406" w:rsidP="00FB7406">
      <w:pPr>
        <w:pStyle w:val="Legal"/>
        <w:spacing w:after="0"/>
        <w:jc w:val="both"/>
      </w:pPr>
    </w:p>
    <w:p w:rsidR="00FB7406" w:rsidRPr="002024CD" w:rsidRDefault="00FB7406" w:rsidP="00FB7406">
      <w:pPr>
        <w:jc w:val="both"/>
        <w:rPr>
          <w:rStyle w:val="DocumentControlTitles"/>
          <w:rFonts w:ascii="Cambria" w:hAnsi="Cambria" w:cs="Arial"/>
          <w:szCs w:val="18"/>
        </w:rPr>
      </w:pPr>
      <w:r w:rsidRPr="002024CD">
        <w:rPr>
          <w:rStyle w:val="DocumentControlTitles"/>
          <w:rFonts w:ascii="Cambria" w:hAnsi="Cambria" w:cs="Arial"/>
        </w:rPr>
        <w:t>Disclaimer</w:t>
      </w:r>
    </w:p>
    <w:p w:rsidR="00FB7406" w:rsidRPr="002024CD" w:rsidRDefault="00FB7406" w:rsidP="00FB7406">
      <w:pPr>
        <w:pStyle w:val="Legal"/>
        <w:jc w:val="both"/>
      </w:pPr>
      <w:r>
        <w:t>T</w:t>
      </w:r>
      <w:r w:rsidRPr="002024CD">
        <w:t xml:space="preserve">he </w:t>
      </w:r>
      <w:r w:rsidR="00B22BED">
        <w:t>OpenWay Asia</w:t>
      </w:r>
      <w:r w:rsidRPr="002024CD">
        <w:t xml:space="preserve"> software </w:t>
      </w:r>
      <w:r>
        <w:t>d</w:t>
      </w:r>
      <w:r w:rsidRPr="002024CD">
        <w:t>escribe</w:t>
      </w:r>
      <w:r>
        <w:t xml:space="preserve">d in this document is </w:t>
      </w:r>
      <w:r w:rsidRPr="002024CD">
        <w:t xml:space="preserve">furnished by </w:t>
      </w:r>
      <w:r w:rsidR="00B22BED">
        <w:t>OpenWay Asia</w:t>
      </w:r>
      <w:r w:rsidRPr="002024CD">
        <w:t xml:space="preserve"> Limited under a Software Licensing Agreement, Consultancy Agreement, Variation Request or Confidentiality Agreement, and may be used or copied only in accordance with the terms of such Agreement. Neither this document nor the </w:t>
      </w:r>
      <w:r w:rsidR="00B22BED">
        <w:t>OpenWay Asia</w:t>
      </w:r>
      <w:r w:rsidRPr="002024CD">
        <w:t xml:space="preserve"> software it describes may be used, sold, transferred, copied, translated, reproduced or transmitted in any form or by any means, electronic or mechanical, for any purpose, in whole or in part, other than in accordance with the terms of such Agreement, or otherwise without prior written consent of </w:t>
      </w:r>
      <w:r w:rsidR="00B22BED">
        <w:t>OpenWay Asia</w:t>
      </w:r>
      <w:r w:rsidRPr="002024CD">
        <w:t xml:space="preserve"> Limited</w:t>
      </w:r>
      <w:r>
        <w:t xml:space="preserve"> and </w:t>
      </w:r>
      <w:r w:rsidR="001778F3">
        <w:t>ORIENT COMMERCIAL BANK</w:t>
      </w:r>
      <w:r>
        <w:t xml:space="preserve">, respectively </w:t>
      </w:r>
      <w:r w:rsidR="00B22BED">
        <w:t>OpenWay Asia</w:t>
      </w:r>
      <w:r>
        <w:t xml:space="preserve"> Limited solely</w:t>
      </w:r>
      <w:r w:rsidRPr="002024CD">
        <w:t>.</w:t>
      </w:r>
    </w:p>
    <w:p w:rsidR="00FB7406" w:rsidRPr="002024CD" w:rsidRDefault="00FB7406" w:rsidP="00FB7406">
      <w:pPr>
        <w:pStyle w:val="Legal"/>
        <w:jc w:val="both"/>
      </w:pPr>
      <w:r w:rsidRPr="002024CD">
        <w:t xml:space="preserve">This document describes a generic product or service and should be read in conjunction with other documents relevant to the configuration of any specific system. The licensee of OpenWay software or user of </w:t>
      </w:r>
      <w:r w:rsidR="00B22BED">
        <w:t>OpenWay Asia</w:t>
      </w:r>
      <w:r w:rsidRPr="002024CD">
        <w:t xml:space="preserve"> services is responsible for ensuring that the product or service described herein meets its own requirements. The information contained in this document is subject to change without notice and should not be taken as a commitment by </w:t>
      </w:r>
      <w:r w:rsidR="00B22BED">
        <w:t>OpenWay Asia</w:t>
      </w:r>
      <w:r w:rsidRPr="002024CD">
        <w:t xml:space="preserve"> Limited</w:t>
      </w:r>
      <w:r>
        <w:t xml:space="preserve"> or </w:t>
      </w:r>
      <w:r w:rsidR="001778F3">
        <w:t>ORIENT COMMERCIAL BANK</w:t>
      </w:r>
      <w:r w:rsidRPr="002024CD">
        <w:t xml:space="preserve">. </w:t>
      </w:r>
      <w:r w:rsidR="00B22BED">
        <w:t>OpenWay Asia</w:t>
      </w:r>
      <w:r w:rsidRPr="002024CD">
        <w:t xml:space="preserve"> Limited </w:t>
      </w:r>
      <w:r>
        <w:t xml:space="preserve">and </w:t>
      </w:r>
      <w:r w:rsidR="001778F3">
        <w:t>ORIENT COMMERCIAL BANK</w:t>
      </w:r>
      <w:r w:rsidR="006C6E61">
        <w:t xml:space="preserve"> </w:t>
      </w:r>
      <w:r w:rsidRPr="002024CD">
        <w:t>assume no responsibility for any errors that may appear in this document.</w:t>
      </w:r>
    </w:p>
    <w:p w:rsidR="00FB7406" w:rsidRPr="002024CD" w:rsidRDefault="00FB7406" w:rsidP="00FB7406">
      <w:pPr>
        <w:pStyle w:val="Legal"/>
        <w:jc w:val="both"/>
      </w:pPr>
    </w:p>
    <w:p w:rsidR="00FB7406" w:rsidRPr="002024CD" w:rsidRDefault="00FB7406" w:rsidP="00FB7406">
      <w:pPr>
        <w:jc w:val="both"/>
        <w:rPr>
          <w:rStyle w:val="DocumentControlTitles"/>
          <w:rFonts w:ascii="Cambria" w:hAnsi="Cambria" w:cs="Arial"/>
          <w:szCs w:val="18"/>
        </w:rPr>
      </w:pPr>
      <w:r w:rsidRPr="002024CD">
        <w:rPr>
          <w:rStyle w:val="DocumentControlTitles"/>
          <w:rFonts w:ascii="Cambria" w:hAnsi="Cambria" w:cs="Arial"/>
        </w:rPr>
        <w:t>Confidentiality</w:t>
      </w:r>
    </w:p>
    <w:p w:rsidR="00AD2EEF" w:rsidRDefault="00FB7406" w:rsidP="00666ABC">
      <w:pPr>
        <w:pStyle w:val="Legal"/>
        <w:jc w:val="both"/>
      </w:pPr>
      <w:r w:rsidRPr="002024CD">
        <w:t xml:space="preserve">The information contained in this </w:t>
      </w:r>
      <w:r>
        <w:t>d</w:t>
      </w:r>
      <w:r w:rsidRPr="002024CD">
        <w:t xml:space="preserve">ocument is the property of </w:t>
      </w:r>
      <w:r w:rsidR="00B22BED">
        <w:t>OpenWay Asia</w:t>
      </w:r>
      <w:r w:rsidRPr="002024CD">
        <w:t xml:space="preserve"> </w:t>
      </w:r>
      <w:r>
        <w:t xml:space="preserve">Limited and </w:t>
      </w:r>
      <w:r w:rsidR="001778F3">
        <w:t>ORIENT COMMERCIAL BANK</w:t>
      </w:r>
      <w:r>
        <w:t xml:space="preserve"> </w:t>
      </w:r>
      <w:r w:rsidRPr="002024CD">
        <w:t>and contains CONFIDENTIAL information that is produced solely for the benefit of</w:t>
      </w:r>
      <w:r>
        <w:t xml:space="preserve"> </w:t>
      </w:r>
      <w:r w:rsidR="00B22BED">
        <w:t>OpenWay Asia</w:t>
      </w:r>
      <w:r w:rsidRPr="002024CD">
        <w:t xml:space="preserve"> </w:t>
      </w:r>
      <w:r>
        <w:t xml:space="preserve">Limited and </w:t>
      </w:r>
      <w:r w:rsidR="001778F3">
        <w:t>ORIENT COMMERCIAL BANK</w:t>
      </w:r>
      <w:r w:rsidR="00611DAE" w:rsidRPr="002024CD">
        <w:fldChar w:fldCharType="begin"/>
      </w:r>
      <w:r w:rsidRPr="002024CD">
        <w:instrText xml:space="preserve"> ASK  client " "  \* MERGEFORMAT </w:instrText>
      </w:r>
      <w:r w:rsidR="00611DAE" w:rsidRPr="002024CD">
        <w:fldChar w:fldCharType="end"/>
      </w:r>
      <w:r w:rsidRPr="002024CD">
        <w:t xml:space="preserve">. The recipient should keep this document and all its information confidential. On no account should this document, in whole or in part, be used, sold, transferred, copied, translated, reproduced or transmitted in any form or by any means, electronic or mechanical, or disclosed or disseminated to any third party, without the express written permission of </w:t>
      </w:r>
      <w:r w:rsidR="00B22BED">
        <w:t>OpenWay Asia</w:t>
      </w:r>
      <w:r w:rsidRPr="002024CD">
        <w:t xml:space="preserve"> Ltd</w:t>
      </w:r>
      <w:r w:rsidR="00BB0609">
        <w:t xml:space="preserve"> a</w:t>
      </w:r>
      <w:r w:rsidR="00A12AEB">
        <w:t>nd</w:t>
      </w:r>
      <w:r>
        <w:t xml:space="preserve"> </w:t>
      </w:r>
      <w:r w:rsidR="001778F3">
        <w:t>ORIENT COMMERCIAL BANK</w:t>
      </w:r>
      <w:r w:rsidRPr="002024CD">
        <w:t>.</w:t>
      </w:r>
    </w:p>
    <w:p w:rsidR="00251944" w:rsidRPr="002024CD" w:rsidRDefault="00251944" w:rsidP="00251944">
      <w:pPr>
        <w:pStyle w:val="Contents"/>
        <w:rPr>
          <w:rStyle w:val="DocumentControlTitles"/>
          <w:rFonts w:ascii="Cambria" w:hAnsi="Cambria" w:cs="Arial"/>
          <w:b/>
          <w:bCs w:val="0"/>
          <w:color w:val="133376"/>
          <w:sz w:val="48"/>
        </w:rPr>
      </w:pPr>
      <w:r w:rsidRPr="002024CD">
        <w:rPr>
          <w:rStyle w:val="DocumentControlTitles"/>
          <w:rFonts w:ascii="Cambria" w:hAnsi="Cambria" w:cs="Arial"/>
          <w:b/>
          <w:bCs w:val="0"/>
          <w:color w:val="133376"/>
          <w:sz w:val="48"/>
        </w:rPr>
        <w:lastRenderedPageBreak/>
        <w:t>Contents</w:t>
      </w:r>
    </w:p>
    <w:p w:rsidR="00961369" w:rsidRDefault="00611DAE">
      <w:pPr>
        <w:pStyle w:val="TOC1"/>
        <w:rPr>
          <w:rFonts w:asciiTheme="minorHAnsi" w:eastAsiaTheme="minorEastAsia" w:hAnsiTheme="minorHAnsi" w:cstheme="minorBidi"/>
          <w:b w:val="0"/>
          <w:color w:val="auto"/>
          <w:sz w:val="22"/>
          <w:szCs w:val="22"/>
          <w:lang w:val="en-US"/>
        </w:rPr>
      </w:pPr>
      <w:r w:rsidRPr="002024CD">
        <w:rPr>
          <w:rStyle w:val="DocumentControlTitles"/>
          <w:rFonts w:cs="Arial"/>
          <w:b/>
          <w:bCs w:val="0"/>
          <w:noProof w:val="0"/>
          <w:color w:val="133376"/>
          <w:sz w:val="48"/>
        </w:rPr>
        <w:fldChar w:fldCharType="begin"/>
      </w:r>
      <w:r w:rsidR="00251944" w:rsidRPr="002024CD">
        <w:rPr>
          <w:rStyle w:val="DocumentControlTitles"/>
          <w:rFonts w:cs="Arial"/>
          <w:b/>
          <w:bCs w:val="0"/>
          <w:noProof w:val="0"/>
          <w:color w:val="133376"/>
          <w:sz w:val="48"/>
        </w:rPr>
        <w:instrText xml:space="preserve"> TOC \o "2-3" \h \z \t "Heading 1,1" </w:instrText>
      </w:r>
      <w:r w:rsidRPr="002024CD">
        <w:rPr>
          <w:rStyle w:val="DocumentControlTitles"/>
          <w:rFonts w:cs="Arial"/>
          <w:b/>
          <w:bCs w:val="0"/>
          <w:noProof w:val="0"/>
          <w:color w:val="133376"/>
          <w:sz w:val="48"/>
        </w:rPr>
        <w:fldChar w:fldCharType="separate"/>
      </w:r>
      <w:hyperlink w:anchor="_Toc503273466" w:history="1">
        <w:r w:rsidR="00961369" w:rsidRPr="00964F25">
          <w:rPr>
            <w:rStyle w:val="Hyperlink"/>
          </w:rPr>
          <w:t>1</w:t>
        </w:r>
        <w:r w:rsidR="00961369">
          <w:rPr>
            <w:rFonts w:asciiTheme="minorHAnsi" w:eastAsiaTheme="minorEastAsia" w:hAnsiTheme="minorHAnsi" w:cstheme="minorBidi"/>
            <w:b w:val="0"/>
            <w:color w:val="auto"/>
            <w:sz w:val="22"/>
            <w:szCs w:val="22"/>
            <w:lang w:val="en-US"/>
          </w:rPr>
          <w:tab/>
        </w:r>
        <w:r w:rsidR="00961369" w:rsidRPr="00964F25">
          <w:rPr>
            <w:rStyle w:val="Hyperlink"/>
          </w:rPr>
          <w:t>Introduction</w:t>
        </w:r>
        <w:r w:rsidR="00961369">
          <w:rPr>
            <w:webHidden/>
          </w:rPr>
          <w:tab/>
        </w:r>
        <w:r w:rsidR="00961369">
          <w:rPr>
            <w:webHidden/>
          </w:rPr>
          <w:fldChar w:fldCharType="begin"/>
        </w:r>
        <w:r w:rsidR="00961369">
          <w:rPr>
            <w:webHidden/>
          </w:rPr>
          <w:instrText xml:space="preserve"> PAGEREF _Toc503273466 \h </w:instrText>
        </w:r>
        <w:r w:rsidR="00961369">
          <w:rPr>
            <w:webHidden/>
          </w:rPr>
        </w:r>
        <w:r w:rsidR="00961369">
          <w:rPr>
            <w:webHidden/>
          </w:rPr>
          <w:fldChar w:fldCharType="separate"/>
        </w:r>
        <w:r w:rsidR="00102D02">
          <w:rPr>
            <w:webHidden/>
          </w:rPr>
          <w:t>5</w:t>
        </w:r>
        <w:r w:rsidR="00961369">
          <w:rPr>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67" w:history="1">
        <w:r w:rsidR="00961369" w:rsidRPr="00964F25">
          <w:rPr>
            <w:rStyle w:val="Hyperlink"/>
            <w:noProof/>
          </w:rPr>
          <w:t>1.1</w:t>
        </w:r>
        <w:r w:rsidR="00961369">
          <w:rPr>
            <w:rFonts w:asciiTheme="minorHAnsi" w:eastAsiaTheme="minorEastAsia" w:hAnsiTheme="minorHAnsi" w:cstheme="minorBidi"/>
            <w:b w:val="0"/>
            <w:noProof/>
            <w:szCs w:val="22"/>
            <w:lang w:val="en-US"/>
          </w:rPr>
          <w:tab/>
        </w:r>
        <w:r w:rsidR="00961369" w:rsidRPr="00964F25">
          <w:rPr>
            <w:rStyle w:val="Hyperlink"/>
            <w:noProof/>
          </w:rPr>
          <w:t>Purpose/Scope</w:t>
        </w:r>
        <w:r w:rsidR="00961369">
          <w:rPr>
            <w:noProof/>
            <w:webHidden/>
          </w:rPr>
          <w:tab/>
        </w:r>
        <w:r w:rsidR="00961369">
          <w:rPr>
            <w:noProof/>
            <w:webHidden/>
          </w:rPr>
          <w:fldChar w:fldCharType="begin"/>
        </w:r>
        <w:r w:rsidR="00961369">
          <w:rPr>
            <w:noProof/>
            <w:webHidden/>
          </w:rPr>
          <w:instrText xml:space="preserve"> PAGEREF _Toc503273467 \h </w:instrText>
        </w:r>
        <w:r w:rsidR="00961369">
          <w:rPr>
            <w:noProof/>
            <w:webHidden/>
          </w:rPr>
        </w:r>
        <w:r w:rsidR="00961369">
          <w:rPr>
            <w:noProof/>
            <w:webHidden/>
          </w:rPr>
          <w:fldChar w:fldCharType="separate"/>
        </w:r>
        <w:r w:rsidR="00102D02">
          <w:rPr>
            <w:noProof/>
            <w:webHidden/>
          </w:rPr>
          <w:t>5</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68" w:history="1">
        <w:r w:rsidR="00961369" w:rsidRPr="00964F25">
          <w:rPr>
            <w:rStyle w:val="Hyperlink"/>
            <w:noProof/>
          </w:rPr>
          <w:t>1.2</w:t>
        </w:r>
        <w:r w:rsidR="00961369">
          <w:rPr>
            <w:rFonts w:asciiTheme="minorHAnsi" w:eastAsiaTheme="minorEastAsia" w:hAnsiTheme="minorHAnsi" w:cstheme="minorBidi"/>
            <w:b w:val="0"/>
            <w:noProof/>
            <w:szCs w:val="22"/>
            <w:lang w:val="en-US"/>
          </w:rPr>
          <w:tab/>
        </w:r>
        <w:r w:rsidR="00961369" w:rsidRPr="00964F25">
          <w:rPr>
            <w:rStyle w:val="Hyperlink"/>
            <w:noProof/>
          </w:rPr>
          <w:t>Target audience</w:t>
        </w:r>
        <w:r w:rsidR="00961369">
          <w:rPr>
            <w:noProof/>
            <w:webHidden/>
          </w:rPr>
          <w:tab/>
        </w:r>
        <w:r w:rsidR="00961369">
          <w:rPr>
            <w:noProof/>
            <w:webHidden/>
          </w:rPr>
          <w:fldChar w:fldCharType="begin"/>
        </w:r>
        <w:r w:rsidR="00961369">
          <w:rPr>
            <w:noProof/>
            <w:webHidden/>
          </w:rPr>
          <w:instrText xml:space="preserve"> PAGEREF _Toc503273468 \h </w:instrText>
        </w:r>
        <w:r w:rsidR="00961369">
          <w:rPr>
            <w:noProof/>
            <w:webHidden/>
          </w:rPr>
        </w:r>
        <w:r w:rsidR="00961369">
          <w:rPr>
            <w:noProof/>
            <w:webHidden/>
          </w:rPr>
          <w:fldChar w:fldCharType="separate"/>
        </w:r>
        <w:r w:rsidR="00102D02">
          <w:rPr>
            <w:noProof/>
            <w:webHidden/>
          </w:rPr>
          <w:t>5</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69" w:history="1">
        <w:r w:rsidR="00961369" w:rsidRPr="00964F25">
          <w:rPr>
            <w:rStyle w:val="Hyperlink"/>
            <w:noProof/>
          </w:rPr>
          <w:t>1.3</w:t>
        </w:r>
        <w:r w:rsidR="00961369">
          <w:rPr>
            <w:rFonts w:asciiTheme="minorHAnsi" w:eastAsiaTheme="minorEastAsia" w:hAnsiTheme="minorHAnsi" w:cstheme="minorBidi"/>
            <w:b w:val="0"/>
            <w:noProof/>
            <w:szCs w:val="22"/>
            <w:lang w:val="en-US"/>
          </w:rPr>
          <w:tab/>
        </w:r>
        <w:r w:rsidR="00961369" w:rsidRPr="00964F25">
          <w:rPr>
            <w:rStyle w:val="Hyperlink"/>
            <w:noProof/>
          </w:rPr>
          <w:t>Discovery Review Acceptance</w:t>
        </w:r>
        <w:r w:rsidR="00961369">
          <w:rPr>
            <w:noProof/>
            <w:webHidden/>
          </w:rPr>
          <w:tab/>
        </w:r>
        <w:r w:rsidR="00961369">
          <w:rPr>
            <w:noProof/>
            <w:webHidden/>
          </w:rPr>
          <w:fldChar w:fldCharType="begin"/>
        </w:r>
        <w:r w:rsidR="00961369">
          <w:rPr>
            <w:noProof/>
            <w:webHidden/>
          </w:rPr>
          <w:instrText xml:space="preserve"> PAGEREF _Toc503273469 \h </w:instrText>
        </w:r>
        <w:r w:rsidR="00961369">
          <w:rPr>
            <w:noProof/>
            <w:webHidden/>
          </w:rPr>
        </w:r>
        <w:r w:rsidR="00961369">
          <w:rPr>
            <w:noProof/>
            <w:webHidden/>
          </w:rPr>
          <w:fldChar w:fldCharType="separate"/>
        </w:r>
        <w:r w:rsidR="00102D02">
          <w:rPr>
            <w:noProof/>
            <w:webHidden/>
          </w:rPr>
          <w:t>6</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70" w:history="1">
        <w:r w:rsidR="00961369" w:rsidRPr="00964F25">
          <w:rPr>
            <w:rStyle w:val="Hyperlink"/>
            <w:noProof/>
          </w:rPr>
          <w:t>1.4</w:t>
        </w:r>
        <w:r w:rsidR="00961369">
          <w:rPr>
            <w:rFonts w:asciiTheme="minorHAnsi" w:eastAsiaTheme="minorEastAsia" w:hAnsiTheme="minorHAnsi" w:cstheme="minorBidi"/>
            <w:b w:val="0"/>
            <w:noProof/>
            <w:szCs w:val="22"/>
            <w:lang w:val="en-US"/>
          </w:rPr>
          <w:tab/>
        </w:r>
        <w:r w:rsidR="00961369" w:rsidRPr="00964F25">
          <w:rPr>
            <w:rStyle w:val="Hyperlink"/>
            <w:noProof/>
          </w:rPr>
          <w:t>Structure and Use</w:t>
        </w:r>
        <w:r w:rsidR="00961369">
          <w:rPr>
            <w:noProof/>
            <w:webHidden/>
          </w:rPr>
          <w:tab/>
        </w:r>
        <w:r w:rsidR="00961369">
          <w:rPr>
            <w:noProof/>
            <w:webHidden/>
          </w:rPr>
          <w:fldChar w:fldCharType="begin"/>
        </w:r>
        <w:r w:rsidR="00961369">
          <w:rPr>
            <w:noProof/>
            <w:webHidden/>
          </w:rPr>
          <w:instrText xml:space="preserve"> PAGEREF _Toc503273470 \h </w:instrText>
        </w:r>
        <w:r w:rsidR="00961369">
          <w:rPr>
            <w:noProof/>
            <w:webHidden/>
          </w:rPr>
        </w:r>
        <w:r w:rsidR="00961369">
          <w:rPr>
            <w:noProof/>
            <w:webHidden/>
          </w:rPr>
          <w:fldChar w:fldCharType="separate"/>
        </w:r>
        <w:r w:rsidR="00102D02">
          <w:rPr>
            <w:noProof/>
            <w:webHidden/>
          </w:rPr>
          <w:t>6</w:t>
        </w:r>
        <w:r w:rsidR="00961369">
          <w:rPr>
            <w:noProof/>
            <w:webHidden/>
          </w:rPr>
          <w:fldChar w:fldCharType="end"/>
        </w:r>
      </w:hyperlink>
    </w:p>
    <w:p w:rsidR="00961369" w:rsidRDefault="00E711A0">
      <w:pPr>
        <w:pStyle w:val="TOC3"/>
        <w:rPr>
          <w:rFonts w:asciiTheme="minorHAnsi" w:eastAsiaTheme="minorEastAsia" w:hAnsiTheme="minorHAnsi" w:cstheme="minorBidi"/>
          <w:noProof/>
          <w:sz w:val="22"/>
          <w:szCs w:val="22"/>
          <w:lang w:val="en-US"/>
        </w:rPr>
      </w:pPr>
      <w:hyperlink w:anchor="_Toc503273471" w:history="1">
        <w:r w:rsidR="00961369" w:rsidRPr="00964F25">
          <w:rPr>
            <w:rStyle w:val="Hyperlink"/>
            <w:noProof/>
          </w:rPr>
          <w:t>1.4.1</w:t>
        </w:r>
        <w:r w:rsidR="00961369">
          <w:rPr>
            <w:rFonts w:asciiTheme="minorHAnsi" w:eastAsiaTheme="minorEastAsia" w:hAnsiTheme="minorHAnsi" w:cstheme="minorBidi"/>
            <w:noProof/>
            <w:sz w:val="22"/>
            <w:szCs w:val="22"/>
            <w:lang w:val="en-US"/>
          </w:rPr>
          <w:tab/>
        </w:r>
        <w:r w:rsidR="00961369" w:rsidRPr="00964F25">
          <w:rPr>
            <w:rStyle w:val="Hyperlink"/>
            <w:noProof/>
          </w:rPr>
          <w:t>Discovery Report Contents</w:t>
        </w:r>
        <w:r w:rsidR="00961369">
          <w:rPr>
            <w:noProof/>
            <w:webHidden/>
          </w:rPr>
          <w:tab/>
        </w:r>
        <w:r w:rsidR="00961369">
          <w:rPr>
            <w:noProof/>
            <w:webHidden/>
          </w:rPr>
          <w:fldChar w:fldCharType="begin"/>
        </w:r>
        <w:r w:rsidR="00961369">
          <w:rPr>
            <w:noProof/>
            <w:webHidden/>
          </w:rPr>
          <w:instrText xml:space="preserve"> PAGEREF _Toc503273471 \h </w:instrText>
        </w:r>
        <w:r w:rsidR="00961369">
          <w:rPr>
            <w:noProof/>
            <w:webHidden/>
          </w:rPr>
        </w:r>
        <w:r w:rsidR="00961369">
          <w:rPr>
            <w:noProof/>
            <w:webHidden/>
          </w:rPr>
          <w:fldChar w:fldCharType="separate"/>
        </w:r>
        <w:r w:rsidR="00102D02">
          <w:rPr>
            <w:noProof/>
            <w:webHidden/>
          </w:rPr>
          <w:t>6</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72" w:history="1">
        <w:r w:rsidR="00961369" w:rsidRPr="00964F25">
          <w:rPr>
            <w:rStyle w:val="Hyperlink"/>
            <w:noProof/>
          </w:rPr>
          <w:t>1.5</w:t>
        </w:r>
        <w:r w:rsidR="00961369">
          <w:rPr>
            <w:rFonts w:asciiTheme="minorHAnsi" w:eastAsiaTheme="minorEastAsia" w:hAnsiTheme="minorHAnsi" w:cstheme="minorBidi"/>
            <w:b w:val="0"/>
            <w:noProof/>
            <w:szCs w:val="22"/>
            <w:lang w:val="en-US"/>
          </w:rPr>
          <w:tab/>
        </w:r>
        <w:r w:rsidR="00961369" w:rsidRPr="00964F25">
          <w:rPr>
            <w:rStyle w:val="Hyperlink"/>
            <w:noProof/>
          </w:rPr>
          <w:t>Disclaimer</w:t>
        </w:r>
        <w:r w:rsidR="00961369">
          <w:rPr>
            <w:noProof/>
            <w:webHidden/>
          </w:rPr>
          <w:tab/>
        </w:r>
        <w:r w:rsidR="00961369">
          <w:rPr>
            <w:noProof/>
            <w:webHidden/>
          </w:rPr>
          <w:fldChar w:fldCharType="begin"/>
        </w:r>
        <w:r w:rsidR="00961369">
          <w:rPr>
            <w:noProof/>
            <w:webHidden/>
          </w:rPr>
          <w:instrText xml:space="preserve"> PAGEREF _Toc503273472 \h </w:instrText>
        </w:r>
        <w:r w:rsidR="00961369">
          <w:rPr>
            <w:noProof/>
            <w:webHidden/>
          </w:rPr>
        </w:r>
        <w:r w:rsidR="00961369">
          <w:rPr>
            <w:noProof/>
            <w:webHidden/>
          </w:rPr>
          <w:fldChar w:fldCharType="separate"/>
        </w:r>
        <w:r w:rsidR="00102D02">
          <w:rPr>
            <w:noProof/>
            <w:webHidden/>
          </w:rPr>
          <w:t>7</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73" w:history="1">
        <w:r w:rsidR="00961369" w:rsidRPr="00964F25">
          <w:rPr>
            <w:rStyle w:val="Hyperlink"/>
            <w:noProof/>
          </w:rPr>
          <w:t>1.6</w:t>
        </w:r>
        <w:r w:rsidR="00961369">
          <w:rPr>
            <w:rFonts w:asciiTheme="minorHAnsi" w:eastAsiaTheme="minorEastAsia" w:hAnsiTheme="minorHAnsi" w:cstheme="minorBidi"/>
            <w:b w:val="0"/>
            <w:noProof/>
            <w:szCs w:val="22"/>
            <w:lang w:val="en-US"/>
          </w:rPr>
          <w:tab/>
        </w:r>
        <w:r w:rsidR="00961369" w:rsidRPr="00964F25">
          <w:rPr>
            <w:rStyle w:val="Hyperlink"/>
            <w:noProof/>
          </w:rPr>
          <w:t>Requirements Notation</w:t>
        </w:r>
        <w:r w:rsidR="00961369">
          <w:rPr>
            <w:noProof/>
            <w:webHidden/>
          </w:rPr>
          <w:tab/>
        </w:r>
        <w:r w:rsidR="00961369">
          <w:rPr>
            <w:noProof/>
            <w:webHidden/>
          </w:rPr>
          <w:fldChar w:fldCharType="begin"/>
        </w:r>
        <w:r w:rsidR="00961369">
          <w:rPr>
            <w:noProof/>
            <w:webHidden/>
          </w:rPr>
          <w:instrText xml:space="preserve"> PAGEREF _Toc503273473 \h </w:instrText>
        </w:r>
        <w:r w:rsidR="00961369">
          <w:rPr>
            <w:noProof/>
            <w:webHidden/>
          </w:rPr>
        </w:r>
        <w:r w:rsidR="00961369">
          <w:rPr>
            <w:noProof/>
            <w:webHidden/>
          </w:rPr>
          <w:fldChar w:fldCharType="separate"/>
        </w:r>
        <w:r w:rsidR="00102D02">
          <w:rPr>
            <w:noProof/>
            <w:webHidden/>
          </w:rPr>
          <w:t>7</w:t>
        </w:r>
        <w:r w:rsidR="00961369">
          <w:rPr>
            <w:noProof/>
            <w:webHidden/>
          </w:rPr>
          <w:fldChar w:fldCharType="end"/>
        </w:r>
      </w:hyperlink>
    </w:p>
    <w:p w:rsidR="00961369" w:rsidRDefault="00E711A0">
      <w:pPr>
        <w:pStyle w:val="TOC3"/>
        <w:rPr>
          <w:rFonts w:asciiTheme="minorHAnsi" w:eastAsiaTheme="minorEastAsia" w:hAnsiTheme="minorHAnsi" w:cstheme="minorBidi"/>
          <w:noProof/>
          <w:sz w:val="22"/>
          <w:szCs w:val="22"/>
          <w:lang w:val="en-US"/>
        </w:rPr>
      </w:pPr>
      <w:hyperlink w:anchor="_Toc503273474" w:history="1">
        <w:r w:rsidR="00961369" w:rsidRPr="00964F25">
          <w:rPr>
            <w:rStyle w:val="Hyperlink"/>
            <w:noProof/>
          </w:rPr>
          <w:t>1.6.1</w:t>
        </w:r>
        <w:r w:rsidR="00961369">
          <w:rPr>
            <w:rFonts w:asciiTheme="minorHAnsi" w:eastAsiaTheme="minorEastAsia" w:hAnsiTheme="minorHAnsi" w:cstheme="minorBidi"/>
            <w:noProof/>
            <w:sz w:val="22"/>
            <w:szCs w:val="22"/>
            <w:lang w:val="en-US"/>
          </w:rPr>
          <w:tab/>
        </w:r>
        <w:r w:rsidR="00961369" w:rsidRPr="00964F25">
          <w:rPr>
            <w:rStyle w:val="Hyperlink"/>
            <w:noProof/>
          </w:rPr>
          <w:t>Items Marked as ‘To Be Determined’ (TBD)</w:t>
        </w:r>
        <w:r w:rsidR="00961369">
          <w:rPr>
            <w:noProof/>
            <w:webHidden/>
          </w:rPr>
          <w:tab/>
        </w:r>
        <w:r w:rsidR="00961369">
          <w:rPr>
            <w:noProof/>
            <w:webHidden/>
          </w:rPr>
          <w:fldChar w:fldCharType="begin"/>
        </w:r>
        <w:r w:rsidR="00961369">
          <w:rPr>
            <w:noProof/>
            <w:webHidden/>
          </w:rPr>
          <w:instrText xml:space="preserve"> PAGEREF _Toc503273474 \h </w:instrText>
        </w:r>
        <w:r w:rsidR="00961369">
          <w:rPr>
            <w:noProof/>
            <w:webHidden/>
          </w:rPr>
        </w:r>
        <w:r w:rsidR="00961369">
          <w:rPr>
            <w:noProof/>
            <w:webHidden/>
          </w:rPr>
          <w:fldChar w:fldCharType="separate"/>
        </w:r>
        <w:r w:rsidR="00102D02">
          <w:rPr>
            <w:noProof/>
            <w:webHidden/>
          </w:rPr>
          <w:t>7</w:t>
        </w:r>
        <w:r w:rsidR="00961369">
          <w:rPr>
            <w:noProof/>
            <w:webHidden/>
          </w:rPr>
          <w:fldChar w:fldCharType="end"/>
        </w:r>
      </w:hyperlink>
    </w:p>
    <w:p w:rsidR="00961369" w:rsidRDefault="00E711A0">
      <w:pPr>
        <w:pStyle w:val="TOC1"/>
        <w:rPr>
          <w:rFonts w:asciiTheme="minorHAnsi" w:eastAsiaTheme="minorEastAsia" w:hAnsiTheme="minorHAnsi" w:cstheme="minorBidi"/>
          <w:b w:val="0"/>
          <w:color w:val="auto"/>
          <w:sz w:val="22"/>
          <w:szCs w:val="22"/>
          <w:lang w:val="en-US"/>
        </w:rPr>
      </w:pPr>
      <w:hyperlink w:anchor="_Toc503273475" w:history="1">
        <w:r w:rsidR="00961369" w:rsidRPr="00964F25">
          <w:rPr>
            <w:rStyle w:val="Hyperlink"/>
          </w:rPr>
          <w:t>2</w:t>
        </w:r>
        <w:r w:rsidR="00961369">
          <w:rPr>
            <w:rFonts w:asciiTheme="minorHAnsi" w:eastAsiaTheme="minorEastAsia" w:hAnsiTheme="minorHAnsi" w:cstheme="minorBidi"/>
            <w:b w:val="0"/>
            <w:color w:val="auto"/>
            <w:sz w:val="22"/>
            <w:szCs w:val="22"/>
            <w:lang w:val="en-US"/>
          </w:rPr>
          <w:tab/>
        </w:r>
        <w:r w:rsidR="00961369" w:rsidRPr="00964F25">
          <w:rPr>
            <w:rStyle w:val="Hyperlink"/>
          </w:rPr>
          <w:t>Project Overview</w:t>
        </w:r>
        <w:r w:rsidR="00961369">
          <w:rPr>
            <w:webHidden/>
          </w:rPr>
          <w:tab/>
        </w:r>
        <w:r w:rsidR="00961369">
          <w:rPr>
            <w:webHidden/>
          </w:rPr>
          <w:fldChar w:fldCharType="begin"/>
        </w:r>
        <w:r w:rsidR="00961369">
          <w:rPr>
            <w:webHidden/>
          </w:rPr>
          <w:instrText xml:space="preserve"> PAGEREF _Toc503273475 \h </w:instrText>
        </w:r>
        <w:r w:rsidR="00961369">
          <w:rPr>
            <w:webHidden/>
          </w:rPr>
        </w:r>
        <w:r w:rsidR="00961369">
          <w:rPr>
            <w:webHidden/>
          </w:rPr>
          <w:fldChar w:fldCharType="separate"/>
        </w:r>
        <w:r w:rsidR="00102D02">
          <w:rPr>
            <w:webHidden/>
          </w:rPr>
          <w:t>8</w:t>
        </w:r>
        <w:r w:rsidR="00961369">
          <w:rPr>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76" w:history="1">
        <w:r w:rsidR="00961369" w:rsidRPr="00964F25">
          <w:rPr>
            <w:rStyle w:val="Hyperlink"/>
            <w:noProof/>
          </w:rPr>
          <w:t>2.1</w:t>
        </w:r>
        <w:r w:rsidR="00961369">
          <w:rPr>
            <w:rFonts w:asciiTheme="minorHAnsi" w:eastAsiaTheme="minorEastAsia" w:hAnsiTheme="minorHAnsi" w:cstheme="minorBidi"/>
            <w:b w:val="0"/>
            <w:noProof/>
            <w:szCs w:val="22"/>
            <w:lang w:val="en-US"/>
          </w:rPr>
          <w:tab/>
        </w:r>
        <w:r w:rsidR="00961369" w:rsidRPr="00964F25">
          <w:rPr>
            <w:rStyle w:val="Hyperlink"/>
            <w:noProof/>
          </w:rPr>
          <w:t>OCB Introduction</w:t>
        </w:r>
        <w:r w:rsidR="00961369">
          <w:rPr>
            <w:noProof/>
            <w:webHidden/>
          </w:rPr>
          <w:tab/>
        </w:r>
        <w:r w:rsidR="00961369">
          <w:rPr>
            <w:noProof/>
            <w:webHidden/>
          </w:rPr>
          <w:fldChar w:fldCharType="begin"/>
        </w:r>
        <w:r w:rsidR="00961369">
          <w:rPr>
            <w:noProof/>
            <w:webHidden/>
          </w:rPr>
          <w:instrText xml:space="preserve"> PAGEREF _Toc503273476 \h </w:instrText>
        </w:r>
        <w:r w:rsidR="00961369">
          <w:rPr>
            <w:noProof/>
            <w:webHidden/>
          </w:rPr>
        </w:r>
        <w:r w:rsidR="00961369">
          <w:rPr>
            <w:noProof/>
            <w:webHidden/>
          </w:rPr>
          <w:fldChar w:fldCharType="separate"/>
        </w:r>
        <w:r w:rsidR="00102D02">
          <w:rPr>
            <w:noProof/>
            <w:webHidden/>
          </w:rPr>
          <w:t>8</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77" w:history="1">
        <w:r w:rsidR="00961369" w:rsidRPr="00964F25">
          <w:rPr>
            <w:rStyle w:val="Hyperlink"/>
            <w:noProof/>
          </w:rPr>
          <w:t>2.2</w:t>
        </w:r>
        <w:r w:rsidR="00961369">
          <w:rPr>
            <w:rFonts w:asciiTheme="minorHAnsi" w:eastAsiaTheme="minorEastAsia" w:hAnsiTheme="minorHAnsi" w:cstheme="minorBidi"/>
            <w:b w:val="0"/>
            <w:noProof/>
            <w:szCs w:val="22"/>
            <w:lang w:val="en-US"/>
          </w:rPr>
          <w:tab/>
        </w:r>
        <w:r w:rsidR="00961369" w:rsidRPr="00964F25">
          <w:rPr>
            <w:rStyle w:val="Hyperlink"/>
            <w:noProof/>
          </w:rPr>
          <w:t>OpenWay Introduction</w:t>
        </w:r>
        <w:r w:rsidR="00961369">
          <w:rPr>
            <w:noProof/>
            <w:webHidden/>
          </w:rPr>
          <w:tab/>
        </w:r>
        <w:r w:rsidR="00961369">
          <w:rPr>
            <w:noProof/>
            <w:webHidden/>
          </w:rPr>
          <w:fldChar w:fldCharType="begin"/>
        </w:r>
        <w:r w:rsidR="00961369">
          <w:rPr>
            <w:noProof/>
            <w:webHidden/>
          </w:rPr>
          <w:instrText xml:space="preserve"> PAGEREF _Toc503273477 \h </w:instrText>
        </w:r>
        <w:r w:rsidR="00961369">
          <w:rPr>
            <w:noProof/>
            <w:webHidden/>
          </w:rPr>
        </w:r>
        <w:r w:rsidR="00961369">
          <w:rPr>
            <w:noProof/>
            <w:webHidden/>
          </w:rPr>
          <w:fldChar w:fldCharType="separate"/>
        </w:r>
        <w:r w:rsidR="00102D02">
          <w:rPr>
            <w:noProof/>
            <w:webHidden/>
          </w:rPr>
          <w:t>8</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78" w:history="1">
        <w:r w:rsidR="00961369" w:rsidRPr="00964F25">
          <w:rPr>
            <w:rStyle w:val="Hyperlink"/>
            <w:noProof/>
          </w:rPr>
          <w:t>2.3</w:t>
        </w:r>
        <w:r w:rsidR="00961369">
          <w:rPr>
            <w:rFonts w:asciiTheme="minorHAnsi" w:eastAsiaTheme="minorEastAsia" w:hAnsiTheme="minorHAnsi" w:cstheme="minorBidi"/>
            <w:b w:val="0"/>
            <w:noProof/>
            <w:szCs w:val="22"/>
            <w:lang w:val="en-US"/>
          </w:rPr>
          <w:tab/>
        </w:r>
        <w:r w:rsidR="00961369" w:rsidRPr="00964F25">
          <w:rPr>
            <w:rStyle w:val="Hyperlink"/>
            <w:noProof/>
          </w:rPr>
          <w:t>Project Scope</w:t>
        </w:r>
        <w:r w:rsidR="00961369">
          <w:rPr>
            <w:noProof/>
            <w:webHidden/>
          </w:rPr>
          <w:tab/>
        </w:r>
        <w:r w:rsidR="00961369">
          <w:rPr>
            <w:noProof/>
            <w:webHidden/>
          </w:rPr>
          <w:fldChar w:fldCharType="begin"/>
        </w:r>
        <w:r w:rsidR="00961369">
          <w:rPr>
            <w:noProof/>
            <w:webHidden/>
          </w:rPr>
          <w:instrText xml:space="preserve"> PAGEREF _Toc503273478 \h </w:instrText>
        </w:r>
        <w:r w:rsidR="00961369">
          <w:rPr>
            <w:noProof/>
            <w:webHidden/>
          </w:rPr>
        </w:r>
        <w:r w:rsidR="00961369">
          <w:rPr>
            <w:noProof/>
            <w:webHidden/>
          </w:rPr>
          <w:fldChar w:fldCharType="separate"/>
        </w:r>
        <w:r w:rsidR="00102D02">
          <w:rPr>
            <w:noProof/>
            <w:webHidden/>
          </w:rPr>
          <w:t>9</w:t>
        </w:r>
        <w:r w:rsidR="00961369">
          <w:rPr>
            <w:noProof/>
            <w:webHidden/>
          </w:rPr>
          <w:fldChar w:fldCharType="end"/>
        </w:r>
      </w:hyperlink>
    </w:p>
    <w:p w:rsidR="00961369" w:rsidRDefault="00E711A0">
      <w:pPr>
        <w:pStyle w:val="TOC1"/>
        <w:rPr>
          <w:rFonts w:asciiTheme="minorHAnsi" w:eastAsiaTheme="minorEastAsia" w:hAnsiTheme="minorHAnsi" w:cstheme="minorBidi"/>
          <w:b w:val="0"/>
          <w:color w:val="auto"/>
          <w:sz w:val="22"/>
          <w:szCs w:val="22"/>
          <w:lang w:val="en-US"/>
        </w:rPr>
      </w:pPr>
      <w:hyperlink w:anchor="_Toc503273479" w:history="1">
        <w:r w:rsidR="00961369" w:rsidRPr="00964F25">
          <w:rPr>
            <w:rStyle w:val="Hyperlink"/>
          </w:rPr>
          <w:t>3</w:t>
        </w:r>
        <w:r w:rsidR="00961369">
          <w:rPr>
            <w:rFonts w:asciiTheme="minorHAnsi" w:eastAsiaTheme="minorEastAsia" w:hAnsiTheme="minorHAnsi" w:cstheme="minorBidi"/>
            <w:b w:val="0"/>
            <w:color w:val="auto"/>
            <w:sz w:val="22"/>
            <w:szCs w:val="22"/>
            <w:lang w:val="en-US"/>
          </w:rPr>
          <w:tab/>
        </w:r>
        <w:r w:rsidR="00961369" w:rsidRPr="00964F25">
          <w:rPr>
            <w:rStyle w:val="Hyperlink"/>
          </w:rPr>
          <w:t>Current System Overview</w:t>
        </w:r>
        <w:r w:rsidR="00961369">
          <w:rPr>
            <w:webHidden/>
          </w:rPr>
          <w:tab/>
        </w:r>
        <w:r w:rsidR="00961369">
          <w:rPr>
            <w:webHidden/>
          </w:rPr>
          <w:fldChar w:fldCharType="begin"/>
        </w:r>
        <w:r w:rsidR="00961369">
          <w:rPr>
            <w:webHidden/>
          </w:rPr>
          <w:instrText xml:space="preserve"> PAGEREF _Toc503273479 \h </w:instrText>
        </w:r>
        <w:r w:rsidR="00961369">
          <w:rPr>
            <w:webHidden/>
          </w:rPr>
        </w:r>
        <w:r w:rsidR="00961369">
          <w:rPr>
            <w:webHidden/>
          </w:rPr>
          <w:fldChar w:fldCharType="separate"/>
        </w:r>
        <w:r w:rsidR="00102D02">
          <w:rPr>
            <w:webHidden/>
          </w:rPr>
          <w:t>11</w:t>
        </w:r>
        <w:r w:rsidR="00961369">
          <w:rPr>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0" w:history="1">
        <w:r w:rsidR="00961369" w:rsidRPr="00964F25">
          <w:rPr>
            <w:rStyle w:val="Hyperlink"/>
            <w:noProof/>
          </w:rPr>
          <w:t>3.1</w:t>
        </w:r>
        <w:r w:rsidR="00961369">
          <w:rPr>
            <w:rFonts w:asciiTheme="minorHAnsi" w:eastAsiaTheme="minorEastAsia" w:hAnsiTheme="minorHAnsi" w:cstheme="minorBidi"/>
            <w:b w:val="0"/>
            <w:noProof/>
            <w:szCs w:val="22"/>
            <w:lang w:val="en-US"/>
          </w:rPr>
          <w:tab/>
        </w:r>
        <w:r w:rsidR="00961369" w:rsidRPr="00964F25">
          <w:rPr>
            <w:rStyle w:val="Hyperlink"/>
            <w:noProof/>
          </w:rPr>
          <w:t>Introduction</w:t>
        </w:r>
        <w:r w:rsidR="00961369">
          <w:rPr>
            <w:noProof/>
            <w:webHidden/>
          </w:rPr>
          <w:tab/>
        </w:r>
        <w:r w:rsidR="00961369">
          <w:rPr>
            <w:noProof/>
            <w:webHidden/>
          </w:rPr>
          <w:fldChar w:fldCharType="begin"/>
        </w:r>
        <w:r w:rsidR="00961369">
          <w:rPr>
            <w:noProof/>
            <w:webHidden/>
          </w:rPr>
          <w:instrText xml:space="preserve"> PAGEREF _Toc503273480 \h </w:instrText>
        </w:r>
        <w:r w:rsidR="00961369">
          <w:rPr>
            <w:noProof/>
            <w:webHidden/>
          </w:rPr>
        </w:r>
        <w:r w:rsidR="00961369">
          <w:rPr>
            <w:noProof/>
            <w:webHidden/>
          </w:rPr>
          <w:fldChar w:fldCharType="separate"/>
        </w:r>
        <w:r w:rsidR="00102D02">
          <w:rPr>
            <w:noProof/>
            <w:webHidden/>
          </w:rPr>
          <w:t>11</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1" w:history="1">
        <w:r w:rsidR="00961369" w:rsidRPr="00964F25">
          <w:rPr>
            <w:rStyle w:val="Hyperlink"/>
            <w:noProof/>
          </w:rPr>
          <w:t>3.2</w:t>
        </w:r>
        <w:r w:rsidR="00961369">
          <w:rPr>
            <w:rFonts w:asciiTheme="minorHAnsi" w:eastAsiaTheme="minorEastAsia" w:hAnsiTheme="minorHAnsi" w:cstheme="minorBidi"/>
            <w:b w:val="0"/>
            <w:noProof/>
            <w:szCs w:val="22"/>
            <w:lang w:val="en-US"/>
          </w:rPr>
          <w:tab/>
        </w:r>
        <w:r w:rsidR="00961369" w:rsidRPr="00964F25">
          <w:rPr>
            <w:rStyle w:val="Hyperlink"/>
            <w:noProof/>
          </w:rPr>
          <w:t>Current System Diagram</w:t>
        </w:r>
        <w:r w:rsidR="00961369">
          <w:rPr>
            <w:noProof/>
            <w:webHidden/>
          </w:rPr>
          <w:tab/>
        </w:r>
        <w:r w:rsidR="00961369">
          <w:rPr>
            <w:noProof/>
            <w:webHidden/>
          </w:rPr>
          <w:fldChar w:fldCharType="begin"/>
        </w:r>
        <w:r w:rsidR="00961369">
          <w:rPr>
            <w:noProof/>
            <w:webHidden/>
          </w:rPr>
          <w:instrText xml:space="preserve"> PAGEREF _Toc503273481 \h </w:instrText>
        </w:r>
        <w:r w:rsidR="00961369">
          <w:rPr>
            <w:noProof/>
            <w:webHidden/>
          </w:rPr>
        </w:r>
        <w:r w:rsidR="00961369">
          <w:rPr>
            <w:noProof/>
            <w:webHidden/>
          </w:rPr>
          <w:fldChar w:fldCharType="separate"/>
        </w:r>
        <w:r w:rsidR="00102D02">
          <w:rPr>
            <w:noProof/>
            <w:webHidden/>
          </w:rPr>
          <w:t>11</w:t>
        </w:r>
        <w:r w:rsidR="00961369">
          <w:rPr>
            <w:noProof/>
            <w:webHidden/>
          </w:rPr>
          <w:fldChar w:fldCharType="end"/>
        </w:r>
      </w:hyperlink>
    </w:p>
    <w:p w:rsidR="00961369" w:rsidRDefault="00E711A0">
      <w:pPr>
        <w:pStyle w:val="TOC1"/>
        <w:rPr>
          <w:rFonts w:asciiTheme="minorHAnsi" w:eastAsiaTheme="minorEastAsia" w:hAnsiTheme="minorHAnsi" w:cstheme="minorBidi"/>
          <w:b w:val="0"/>
          <w:color w:val="auto"/>
          <w:sz w:val="22"/>
          <w:szCs w:val="22"/>
          <w:lang w:val="en-US"/>
        </w:rPr>
      </w:pPr>
      <w:hyperlink w:anchor="_Toc503273482" w:history="1">
        <w:r w:rsidR="00961369" w:rsidRPr="00964F25">
          <w:rPr>
            <w:rStyle w:val="Hyperlink"/>
          </w:rPr>
          <w:t>4</w:t>
        </w:r>
        <w:r w:rsidR="00961369">
          <w:rPr>
            <w:rFonts w:asciiTheme="minorHAnsi" w:eastAsiaTheme="minorEastAsia" w:hAnsiTheme="minorHAnsi" w:cstheme="minorBidi"/>
            <w:b w:val="0"/>
            <w:color w:val="auto"/>
            <w:sz w:val="22"/>
            <w:szCs w:val="22"/>
            <w:lang w:val="en-US"/>
          </w:rPr>
          <w:tab/>
        </w:r>
        <w:r w:rsidR="00961369" w:rsidRPr="00964F25">
          <w:rPr>
            <w:rStyle w:val="Hyperlink"/>
          </w:rPr>
          <w:t>Proposed Solution</w:t>
        </w:r>
        <w:r w:rsidR="00961369">
          <w:rPr>
            <w:webHidden/>
          </w:rPr>
          <w:tab/>
        </w:r>
        <w:r w:rsidR="00961369">
          <w:rPr>
            <w:webHidden/>
          </w:rPr>
          <w:fldChar w:fldCharType="begin"/>
        </w:r>
        <w:r w:rsidR="00961369">
          <w:rPr>
            <w:webHidden/>
          </w:rPr>
          <w:instrText xml:space="preserve"> PAGEREF _Toc503273482 \h </w:instrText>
        </w:r>
        <w:r w:rsidR="00961369">
          <w:rPr>
            <w:webHidden/>
          </w:rPr>
        </w:r>
        <w:r w:rsidR="00961369">
          <w:rPr>
            <w:webHidden/>
          </w:rPr>
          <w:fldChar w:fldCharType="separate"/>
        </w:r>
        <w:r w:rsidR="00102D02">
          <w:rPr>
            <w:webHidden/>
          </w:rPr>
          <w:t>12</w:t>
        </w:r>
        <w:r w:rsidR="00961369">
          <w:rPr>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3" w:history="1">
        <w:r w:rsidR="00961369" w:rsidRPr="00964F25">
          <w:rPr>
            <w:rStyle w:val="Hyperlink"/>
            <w:noProof/>
          </w:rPr>
          <w:t>4.1</w:t>
        </w:r>
        <w:r w:rsidR="00961369">
          <w:rPr>
            <w:rFonts w:asciiTheme="minorHAnsi" w:eastAsiaTheme="minorEastAsia" w:hAnsiTheme="minorHAnsi" w:cstheme="minorBidi"/>
            <w:b w:val="0"/>
            <w:noProof/>
            <w:szCs w:val="22"/>
            <w:lang w:val="en-US"/>
          </w:rPr>
          <w:tab/>
        </w:r>
        <w:r w:rsidR="00961369" w:rsidRPr="00964F25">
          <w:rPr>
            <w:rStyle w:val="Hyperlink"/>
            <w:noProof/>
          </w:rPr>
          <w:t>Introduction</w:t>
        </w:r>
        <w:r w:rsidR="00961369">
          <w:rPr>
            <w:noProof/>
            <w:webHidden/>
          </w:rPr>
          <w:tab/>
        </w:r>
        <w:r w:rsidR="00961369">
          <w:rPr>
            <w:noProof/>
            <w:webHidden/>
          </w:rPr>
          <w:fldChar w:fldCharType="begin"/>
        </w:r>
        <w:r w:rsidR="00961369">
          <w:rPr>
            <w:noProof/>
            <w:webHidden/>
          </w:rPr>
          <w:instrText xml:space="preserve"> PAGEREF _Toc503273483 \h </w:instrText>
        </w:r>
        <w:r w:rsidR="00961369">
          <w:rPr>
            <w:noProof/>
            <w:webHidden/>
          </w:rPr>
        </w:r>
        <w:r w:rsidR="00961369">
          <w:rPr>
            <w:noProof/>
            <w:webHidden/>
          </w:rPr>
          <w:fldChar w:fldCharType="separate"/>
        </w:r>
        <w:r w:rsidR="00102D02">
          <w:rPr>
            <w:noProof/>
            <w:webHidden/>
          </w:rPr>
          <w:t>12</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4" w:history="1">
        <w:r w:rsidR="00961369" w:rsidRPr="00964F25">
          <w:rPr>
            <w:rStyle w:val="Hyperlink"/>
            <w:noProof/>
          </w:rPr>
          <w:t>4.2</w:t>
        </w:r>
        <w:r w:rsidR="00961369">
          <w:rPr>
            <w:rFonts w:asciiTheme="minorHAnsi" w:eastAsiaTheme="minorEastAsia" w:hAnsiTheme="minorHAnsi" w:cstheme="minorBidi"/>
            <w:b w:val="0"/>
            <w:noProof/>
            <w:szCs w:val="22"/>
            <w:lang w:val="en-US"/>
          </w:rPr>
          <w:tab/>
        </w:r>
        <w:r w:rsidR="00961369" w:rsidRPr="00964F25">
          <w:rPr>
            <w:rStyle w:val="Hyperlink"/>
            <w:noProof/>
          </w:rPr>
          <w:t>Proposed System Diagram</w:t>
        </w:r>
        <w:r w:rsidR="00961369">
          <w:rPr>
            <w:noProof/>
            <w:webHidden/>
          </w:rPr>
          <w:tab/>
        </w:r>
        <w:r w:rsidR="00961369">
          <w:rPr>
            <w:noProof/>
            <w:webHidden/>
          </w:rPr>
          <w:fldChar w:fldCharType="begin"/>
        </w:r>
        <w:r w:rsidR="00961369">
          <w:rPr>
            <w:noProof/>
            <w:webHidden/>
          </w:rPr>
          <w:instrText xml:space="preserve"> PAGEREF _Toc503273484 \h </w:instrText>
        </w:r>
        <w:r w:rsidR="00961369">
          <w:rPr>
            <w:noProof/>
            <w:webHidden/>
          </w:rPr>
        </w:r>
        <w:r w:rsidR="00961369">
          <w:rPr>
            <w:noProof/>
            <w:webHidden/>
          </w:rPr>
          <w:fldChar w:fldCharType="separate"/>
        </w:r>
        <w:r w:rsidR="00102D02">
          <w:rPr>
            <w:noProof/>
            <w:webHidden/>
          </w:rPr>
          <w:t>12</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5" w:history="1">
        <w:r w:rsidR="00961369" w:rsidRPr="00964F25">
          <w:rPr>
            <w:rStyle w:val="Hyperlink"/>
            <w:noProof/>
          </w:rPr>
          <w:t>4.3</w:t>
        </w:r>
        <w:r w:rsidR="00961369">
          <w:rPr>
            <w:rFonts w:asciiTheme="minorHAnsi" w:eastAsiaTheme="minorEastAsia" w:hAnsiTheme="minorHAnsi" w:cstheme="minorBidi"/>
            <w:b w:val="0"/>
            <w:noProof/>
            <w:szCs w:val="22"/>
            <w:lang w:val="en-US"/>
          </w:rPr>
          <w:tab/>
        </w:r>
        <w:r w:rsidR="00961369" w:rsidRPr="00964F25">
          <w:rPr>
            <w:rStyle w:val="Hyperlink"/>
            <w:noProof/>
          </w:rPr>
          <w:t>Licensed Modules</w:t>
        </w:r>
        <w:r w:rsidR="00961369">
          <w:rPr>
            <w:noProof/>
            <w:webHidden/>
          </w:rPr>
          <w:tab/>
        </w:r>
        <w:r w:rsidR="00961369">
          <w:rPr>
            <w:noProof/>
            <w:webHidden/>
          </w:rPr>
          <w:fldChar w:fldCharType="begin"/>
        </w:r>
        <w:r w:rsidR="00961369">
          <w:rPr>
            <w:noProof/>
            <w:webHidden/>
          </w:rPr>
          <w:instrText xml:space="preserve"> PAGEREF _Toc503273485 \h </w:instrText>
        </w:r>
        <w:r w:rsidR="00961369">
          <w:rPr>
            <w:noProof/>
            <w:webHidden/>
          </w:rPr>
        </w:r>
        <w:r w:rsidR="00961369">
          <w:rPr>
            <w:noProof/>
            <w:webHidden/>
          </w:rPr>
          <w:fldChar w:fldCharType="separate"/>
        </w:r>
        <w:r w:rsidR="00102D02">
          <w:rPr>
            <w:noProof/>
            <w:webHidden/>
          </w:rPr>
          <w:t>12</w:t>
        </w:r>
        <w:r w:rsidR="00961369">
          <w:rPr>
            <w:noProof/>
            <w:webHidden/>
          </w:rPr>
          <w:fldChar w:fldCharType="end"/>
        </w:r>
      </w:hyperlink>
    </w:p>
    <w:p w:rsidR="00961369" w:rsidRDefault="00E711A0">
      <w:pPr>
        <w:pStyle w:val="TOC1"/>
        <w:rPr>
          <w:rFonts w:asciiTheme="minorHAnsi" w:eastAsiaTheme="minorEastAsia" w:hAnsiTheme="minorHAnsi" w:cstheme="minorBidi"/>
          <w:b w:val="0"/>
          <w:color w:val="auto"/>
          <w:sz w:val="22"/>
          <w:szCs w:val="22"/>
          <w:lang w:val="en-US"/>
        </w:rPr>
      </w:pPr>
      <w:hyperlink w:anchor="_Toc503273486" w:history="1">
        <w:r w:rsidR="00961369" w:rsidRPr="00964F25">
          <w:rPr>
            <w:rStyle w:val="Hyperlink"/>
          </w:rPr>
          <w:t>5</w:t>
        </w:r>
        <w:r w:rsidR="00961369">
          <w:rPr>
            <w:rFonts w:asciiTheme="minorHAnsi" w:eastAsiaTheme="minorEastAsia" w:hAnsiTheme="minorHAnsi" w:cstheme="minorBidi"/>
            <w:b w:val="0"/>
            <w:color w:val="auto"/>
            <w:sz w:val="22"/>
            <w:szCs w:val="22"/>
            <w:lang w:val="en-US"/>
          </w:rPr>
          <w:tab/>
        </w:r>
        <w:r w:rsidR="00961369" w:rsidRPr="00964F25">
          <w:rPr>
            <w:rStyle w:val="Hyperlink"/>
          </w:rPr>
          <w:t>Requirements</w:t>
        </w:r>
        <w:r w:rsidR="00961369">
          <w:rPr>
            <w:webHidden/>
          </w:rPr>
          <w:tab/>
        </w:r>
        <w:r w:rsidR="00961369">
          <w:rPr>
            <w:webHidden/>
          </w:rPr>
          <w:fldChar w:fldCharType="begin"/>
        </w:r>
        <w:r w:rsidR="00961369">
          <w:rPr>
            <w:webHidden/>
          </w:rPr>
          <w:instrText xml:space="preserve"> PAGEREF _Toc503273486 \h </w:instrText>
        </w:r>
        <w:r w:rsidR="00961369">
          <w:rPr>
            <w:webHidden/>
          </w:rPr>
        </w:r>
        <w:r w:rsidR="00961369">
          <w:rPr>
            <w:webHidden/>
          </w:rPr>
          <w:fldChar w:fldCharType="separate"/>
        </w:r>
        <w:r w:rsidR="00102D02">
          <w:rPr>
            <w:webHidden/>
          </w:rPr>
          <w:t>14</w:t>
        </w:r>
        <w:r w:rsidR="00961369">
          <w:rPr>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7" w:history="1">
        <w:r w:rsidR="00961369" w:rsidRPr="00964F25">
          <w:rPr>
            <w:rStyle w:val="Hyperlink"/>
            <w:noProof/>
          </w:rPr>
          <w:t>5.1</w:t>
        </w:r>
        <w:r w:rsidR="00961369">
          <w:rPr>
            <w:rFonts w:asciiTheme="minorHAnsi" w:eastAsiaTheme="minorEastAsia" w:hAnsiTheme="minorHAnsi" w:cstheme="minorBidi"/>
            <w:b w:val="0"/>
            <w:noProof/>
            <w:szCs w:val="22"/>
            <w:lang w:val="en-US"/>
          </w:rPr>
          <w:tab/>
        </w:r>
        <w:r w:rsidR="00961369" w:rsidRPr="00964F25">
          <w:rPr>
            <w:rStyle w:val="Hyperlink"/>
            <w:noProof/>
          </w:rPr>
          <w:t>Configuration</w:t>
        </w:r>
        <w:r w:rsidR="00961369">
          <w:rPr>
            <w:noProof/>
            <w:webHidden/>
          </w:rPr>
          <w:tab/>
        </w:r>
        <w:r w:rsidR="00961369">
          <w:rPr>
            <w:noProof/>
            <w:webHidden/>
          </w:rPr>
          <w:fldChar w:fldCharType="begin"/>
        </w:r>
        <w:r w:rsidR="00961369">
          <w:rPr>
            <w:noProof/>
            <w:webHidden/>
          </w:rPr>
          <w:instrText xml:space="preserve"> PAGEREF _Toc503273487 \h </w:instrText>
        </w:r>
        <w:r w:rsidR="00961369">
          <w:rPr>
            <w:noProof/>
            <w:webHidden/>
          </w:rPr>
        </w:r>
        <w:r w:rsidR="00961369">
          <w:rPr>
            <w:noProof/>
            <w:webHidden/>
          </w:rPr>
          <w:fldChar w:fldCharType="separate"/>
        </w:r>
        <w:r w:rsidR="00102D02">
          <w:rPr>
            <w:noProof/>
            <w:webHidden/>
          </w:rPr>
          <w:t>14</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8" w:history="1">
        <w:r w:rsidR="00961369" w:rsidRPr="00964F25">
          <w:rPr>
            <w:rStyle w:val="Hyperlink"/>
            <w:noProof/>
          </w:rPr>
          <w:t>5.2</w:t>
        </w:r>
        <w:r w:rsidR="00961369">
          <w:rPr>
            <w:rFonts w:asciiTheme="minorHAnsi" w:eastAsiaTheme="minorEastAsia" w:hAnsiTheme="minorHAnsi" w:cstheme="minorBidi"/>
            <w:b w:val="0"/>
            <w:noProof/>
            <w:szCs w:val="22"/>
            <w:lang w:val="en-US"/>
          </w:rPr>
          <w:tab/>
        </w:r>
        <w:r w:rsidR="00961369" w:rsidRPr="00964F25">
          <w:rPr>
            <w:rStyle w:val="Hyperlink"/>
            <w:noProof/>
          </w:rPr>
          <w:t>ATM Transaction Flow</w:t>
        </w:r>
        <w:r w:rsidR="00961369">
          <w:rPr>
            <w:noProof/>
            <w:webHidden/>
          </w:rPr>
          <w:tab/>
        </w:r>
        <w:r w:rsidR="00961369">
          <w:rPr>
            <w:noProof/>
            <w:webHidden/>
          </w:rPr>
          <w:fldChar w:fldCharType="begin"/>
        </w:r>
        <w:r w:rsidR="00961369">
          <w:rPr>
            <w:noProof/>
            <w:webHidden/>
          </w:rPr>
          <w:instrText xml:space="preserve"> PAGEREF _Toc503273488 \h </w:instrText>
        </w:r>
        <w:r w:rsidR="00961369">
          <w:rPr>
            <w:noProof/>
            <w:webHidden/>
          </w:rPr>
        </w:r>
        <w:r w:rsidR="00961369">
          <w:rPr>
            <w:noProof/>
            <w:webHidden/>
          </w:rPr>
          <w:fldChar w:fldCharType="separate"/>
        </w:r>
        <w:r w:rsidR="00102D02">
          <w:rPr>
            <w:noProof/>
            <w:webHidden/>
          </w:rPr>
          <w:t>15</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89" w:history="1">
        <w:r w:rsidR="00961369" w:rsidRPr="00964F25">
          <w:rPr>
            <w:rStyle w:val="Hyperlink"/>
            <w:noProof/>
          </w:rPr>
          <w:t>5.3</w:t>
        </w:r>
        <w:r w:rsidR="00961369">
          <w:rPr>
            <w:rFonts w:asciiTheme="minorHAnsi" w:eastAsiaTheme="minorEastAsia" w:hAnsiTheme="minorHAnsi" w:cstheme="minorBidi"/>
            <w:b w:val="0"/>
            <w:noProof/>
            <w:szCs w:val="22"/>
            <w:lang w:val="en-US"/>
          </w:rPr>
          <w:tab/>
        </w:r>
        <w:r w:rsidR="00961369" w:rsidRPr="00964F25">
          <w:rPr>
            <w:rStyle w:val="Hyperlink"/>
            <w:noProof/>
          </w:rPr>
          <w:t>POS Integration</w:t>
        </w:r>
        <w:r w:rsidR="00961369">
          <w:rPr>
            <w:noProof/>
            <w:webHidden/>
          </w:rPr>
          <w:tab/>
        </w:r>
        <w:r w:rsidR="00961369">
          <w:rPr>
            <w:noProof/>
            <w:webHidden/>
          </w:rPr>
          <w:fldChar w:fldCharType="begin"/>
        </w:r>
        <w:r w:rsidR="00961369">
          <w:rPr>
            <w:noProof/>
            <w:webHidden/>
          </w:rPr>
          <w:instrText xml:space="preserve"> PAGEREF _Toc503273489 \h </w:instrText>
        </w:r>
        <w:r w:rsidR="00961369">
          <w:rPr>
            <w:noProof/>
            <w:webHidden/>
          </w:rPr>
        </w:r>
        <w:r w:rsidR="00961369">
          <w:rPr>
            <w:noProof/>
            <w:webHidden/>
          </w:rPr>
          <w:fldChar w:fldCharType="separate"/>
        </w:r>
        <w:r w:rsidR="00102D02">
          <w:rPr>
            <w:noProof/>
            <w:webHidden/>
          </w:rPr>
          <w:t>16</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0" w:history="1">
        <w:r w:rsidR="00961369" w:rsidRPr="00964F25">
          <w:rPr>
            <w:rStyle w:val="Hyperlink"/>
            <w:noProof/>
          </w:rPr>
          <w:t>5.4</w:t>
        </w:r>
        <w:r w:rsidR="00961369">
          <w:rPr>
            <w:rFonts w:asciiTheme="minorHAnsi" w:eastAsiaTheme="minorEastAsia" w:hAnsiTheme="minorHAnsi" w:cstheme="minorBidi"/>
            <w:b w:val="0"/>
            <w:noProof/>
            <w:szCs w:val="22"/>
            <w:lang w:val="en-US"/>
          </w:rPr>
          <w:tab/>
        </w:r>
        <w:r w:rsidR="00961369" w:rsidRPr="00964F25">
          <w:rPr>
            <w:rStyle w:val="Hyperlink"/>
            <w:noProof/>
          </w:rPr>
          <w:t>SOA Services and Notification</w:t>
        </w:r>
        <w:r w:rsidR="00961369">
          <w:rPr>
            <w:noProof/>
            <w:webHidden/>
          </w:rPr>
          <w:tab/>
        </w:r>
        <w:r w:rsidR="00961369">
          <w:rPr>
            <w:noProof/>
            <w:webHidden/>
          </w:rPr>
          <w:fldChar w:fldCharType="begin"/>
        </w:r>
        <w:r w:rsidR="00961369">
          <w:rPr>
            <w:noProof/>
            <w:webHidden/>
          </w:rPr>
          <w:instrText xml:space="preserve"> PAGEREF _Toc503273490 \h </w:instrText>
        </w:r>
        <w:r w:rsidR="00961369">
          <w:rPr>
            <w:noProof/>
            <w:webHidden/>
          </w:rPr>
        </w:r>
        <w:r w:rsidR="00961369">
          <w:rPr>
            <w:noProof/>
            <w:webHidden/>
          </w:rPr>
          <w:fldChar w:fldCharType="separate"/>
        </w:r>
        <w:r w:rsidR="00102D02">
          <w:rPr>
            <w:noProof/>
            <w:webHidden/>
          </w:rPr>
          <w:t>18</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1" w:history="1">
        <w:r w:rsidR="00961369" w:rsidRPr="00964F25">
          <w:rPr>
            <w:rStyle w:val="Hyperlink"/>
            <w:noProof/>
          </w:rPr>
          <w:t>5.5</w:t>
        </w:r>
        <w:r w:rsidR="00961369">
          <w:rPr>
            <w:rFonts w:asciiTheme="minorHAnsi" w:eastAsiaTheme="minorEastAsia" w:hAnsiTheme="minorHAnsi" w:cstheme="minorBidi"/>
            <w:b w:val="0"/>
            <w:noProof/>
            <w:szCs w:val="22"/>
            <w:lang w:val="en-US"/>
          </w:rPr>
          <w:tab/>
        </w:r>
        <w:r w:rsidR="00961369" w:rsidRPr="00964F25">
          <w:rPr>
            <w:rStyle w:val="Hyperlink"/>
            <w:noProof/>
          </w:rPr>
          <w:t>Interfaces</w:t>
        </w:r>
        <w:r w:rsidR="00961369">
          <w:rPr>
            <w:noProof/>
            <w:webHidden/>
          </w:rPr>
          <w:tab/>
        </w:r>
        <w:r w:rsidR="00961369">
          <w:rPr>
            <w:noProof/>
            <w:webHidden/>
          </w:rPr>
          <w:fldChar w:fldCharType="begin"/>
        </w:r>
        <w:r w:rsidR="00961369">
          <w:rPr>
            <w:noProof/>
            <w:webHidden/>
          </w:rPr>
          <w:instrText xml:space="preserve"> PAGEREF _Toc503273491 \h </w:instrText>
        </w:r>
        <w:r w:rsidR="00961369">
          <w:rPr>
            <w:noProof/>
            <w:webHidden/>
          </w:rPr>
        </w:r>
        <w:r w:rsidR="00961369">
          <w:rPr>
            <w:noProof/>
            <w:webHidden/>
          </w:rPr>
          <w:fldChar w:fldCharType="separate"/>
        </w:r>
        <w:r w:rsidR="00102D02">
          <w:rPr>
            <w:noProof/>
            <w:webHidden/>
          </w:rPr>
          <w:t>18</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2" w:history="1">
        <w:r w:rsidR="00961369" w:rsidRPr="00964F25">
          <w:rPr>
            <w:rStyle w:val="Hyperlink"/>
            <w:noProof/>
          </w:rPr>
          <w:t>5.6</w:t>
        </w:r>
        <w:r w:rsidR="00961369">
          <w:rPr>
            <w:rFonts w:asciiTheme="minorHAnsi" w:eastAsiaTheme="minorEastAsia" w:hAnsiTheme="minorHAnsi" w:cstheme="minorBidi"/>
            <w:b w:val="0"/>
            <w:noProof/>
            <w:szCs w:val="22"/>
            <w:lang w:val="en-US"/>
          </w:rPr>
          <w:tab/>
        </w:r>
        <w:r w:rsidR="00961369" w:rsidRPr="00964F25">
          <w:rPr>
            <w:rStyle w:val="Hyperlink"/>
            <w:noProof/>
          </w:rPr>
          <w:t>Reports</w:t>
        </w:r>
        <w:r w:rsidR="00961369">
          <w:rPr>
            <w:noProof/>
            <w:webHidden/>
          </w:rPr>
          <w:tab/>
        </w:r>
        <w:r w:rsidR="00961369">
          <w:rPr>
            <w:noProof/>
            <w:webHidden/>
          </w:rPr>
          <w:fldChar w:fldCharType="begin"/>
        </w:r>
        <w:r w:rsidR="00961369">
          <w:rPr>
            <w:noProof/>
            <w:webHidden/>
          </w:rPr>
          <w:instrText xml:space="preserve"> PAGEREF _Toc503273492 \h </w:instrText>
        </w:r>
        <w:r w:rsidR="00961369">
          <w:rPr>
            <w:noProof/>
            <w:webHidden/>
          </w:rPr>
        </w:r>
        <w:r w:rsidR="00961369">
          <w:rPr>
            <w:noProof/>
            <w:webHidden/>
          </w:rPr>
          <w:fldChar w:fldCharType="separate"/>
        </w:r>
        <w:r w:rsidR="00102D02">
          <w:rPr>
            <w:noProof/>
            <w:webHidden/>
          </w:rPr>
          <w:t>19</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3" w:history="1">
        <w:r w:rsidR="00961369" w:rsidRPr="00964F25">
          <w:rPr>
            <w:rStyle w:val="Hyperlink"/>
            <w:noProof/>
          </w:rPr>
          <w:t>5.7</w:t>
        </w:r>
        <w:r w:rsidR="00961369">
          <w:rPr>
            <w:rFonts w:asciiTheme="minorHAnsi" w:eastAsiaTheme="minorEastAsia" w:hAnsiTheme="minorHAnsi" w:cstheme="minorBidi"/>
            <w:b w:val="0"/>
            <w:noProof/>
            <w:szCs w:val="22"/>
            <w:lang w:val="en-US"/>
          </w:rPr>
          <w:tab/>
        </w:r>
        <w:r w:rsidR="00961369" w:rsidRPr="00964F25">
          <w:rPr>
            <w:rStyle w:val="Hyperlink"/>
            <w:noProof/>
          </w:rPr>
          <w:t>Hardware and Software</w:t>
        </w:r>
        <w:r w:rsidR="00961369">
          <w:rPr>
            <w:noProof/>
            <w:webHidden/>
          </w:rPr>
          <w:tab/>
        </w:r>
        <w:r w:rsidR="00961369">
          <w:rPr>
            <w:noProof/>
            <w:webHidden/>
          </w:rPr>
          <w:fldChar w:fldCharType="begin"/>
        </w:r>
        <w:r w:rsidR="00961369">
          <w:rPr>
            <w:noProof/>
            <w:webHidden/>
          </w:rPr>
          <w:instrText xml:space="preserve"> PAGEREF _Toc503273493 \h </w:instrText>
        </w:r>
        <w:r w:rsidR="00961369">
          <w:rPr>
            <w:noProof/>
            <w:webHidden/>
          </w:rPr>
        </w:r>
        <w:r w:rsidR="00961369">
          <w:rPr>
            <w:noProof/>
            <w:webHidden/>
          </w:rPr>
          <w:fldChar w:fldCharType="separate"/>
        </w:r>
        <w:r w:rsidR="00102D02">
          <w:rPr>
            <w:noProof/>
            <w:webHidden/>
          </w:rPr>
          <w:t>19</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4" w:history="1">
        <w:r w:rsidR="00961369" w:rsidRPr="00964F25">
          <w:rPr>
            <w:rStyle w:val="Hyperlink"/>
            <w:noProof/>
          </w:rPr>
          <w:t>5.8</w:t>
        </w:r>
        <w:r w:rsidR="00961369">
          <w:rPr>
            <w:rFonts w:asciiTheme="minorHAnsi" w:eastAsiaTheme="minorEastAsia" w:hAnsiTheme="minorHAnsi" w:cstheme="minorBidi"/>
            <w:b w:val="0"/>
            <w:noProof/>
            <w:szCs w:val="22"/>
            <w:lang w:val="en-US"/>
          </w:rPr>
          <w:tab/>
        </w:r>
        <w:r w:rsidR="00961369" w:rsidRPr="00964F25">
          <w:rPr>
            <w:rStyle w:val="Hyperlink"/>
            <w:noProof/>
          </w:rPr>
          <w:t>Migration</w:t>
        </w:r>
        <w:r w:rsidR="00961369">
          <w:rPr>
            <w:noProof/>
            <w:webHidden/>
          </w:rPr>
          <w:tab/>
        </w:r>
        <w:r w:rsidR="00961369">
          <w:rPr>
            <w:noProof/>
            <w:webHidden/>
          </w:rPr>
          <w:fldChar w:fldCharType="begin"/>
        </w:r>
        <w:r w:rsidR="00961369">
          <w:rPr>
            <w:noProof/>
            <w:webHidden/>
          </w:rPr>
          <w:instrText xml:space="preserve"> PAGEREF _Toc503273494 \h </w:instrText>
        </w:r>
        <w:r w:rsidR="00961369">
          <w:rPr>
            <w:noProof/>
            <w:webHidden/>
          </w:rPr>
        </w:r>
        <w:r w:rsidR="00961369">
          <w:rPr>
            <w:noProof/>
            <w:webHidden/>
          </w:rPr>
          <w:fldChar w:fldCharType="separate"/>
        </w:r>
        <w:r w:rsidR="00102D02">
          <w:rPr>
            <w:noProof/>
            <w:webHidden/>
          </w:rPr>
          <w:t>19</w:t>
        </w:r>
        <w:r w:rsidR="00961369">
          <w:rPr>
            <w:noProof/>
            <w:webHidden/>
          </w:rPr>
          <w:fldChar w:fldCharType="end"/>
        </w:r>
      </w:hyperlink>
    </w:p>
    <w:p w:rsidR="00961369" w:rsidRDefault="00E711A0">
      <w:pPr>
        <w:pStyle w:val="TOC1"/>
        <w:rPr>
          <w:rFonts w:asciiTheme="minorHAnsi" w:eastAsiaTheme="minorEastAsia" w:hAnsiTheme="minorHAnsi" w:cstheme="minorBidi"/>
          <w:b w:val="0"/>
          <w:color w:val="auto"/>
          <w:sz w:val="22"/>
          <w:szCs w:val="22"/>
          <w:lang w:val="en-US"/>
        </w:rPr>
      </w:pPr>
      <w:hyperlink w:anchor="_Toc503273495" w:history="1">
        <w:r w:rsidR="00961369" w:rsidRPr="00964F25">
          <w:rPr>
            <w:rStyle w:val="Hyperlink"/>
          </w:rPr>
          <w:t>6</w:t>
        </w:r>
        <w:r w:rsidR="00961369">
          <w:rPr>
            <w:rFonts w:asciiTheme="minorHAnsi" w:eastAsiaTheme="minorEastAsia" w:hAnsiTheme="minorHAnsi" w:cstheme="minorBidi"/>
            <w:b w:val="0"/>
            <w:color w:val="auto"/>
            <w:sz w:val="22"/>
            <w:szCs w:val="22"/>
            <w:lang w:val="en-US"/>
          </w:rPr>
          <w:tab/>
        </w:r>
        <w:r w:rsidR="00961369" w:rsidRPr="00964F25">
          <w:rPr>
            <w:rStyle w:val="Hyperlink"/>
          </w:rPr>
          <w:t>Certification</w:t>
        </w:r>
        <w:r w:rsidR="00961369">
          <w:rPr>
            <w:webHidden/>
          </w:rPr>
          <w:tab/>
        </w:r>
        <w:r w:rsidR="00961369">
          <w:rPr>
            <w:webHidden/>
          </w:rPr>
          <w:fldChar w:fldCharType="begin"/>
        </w:r>
        <w:r w:rsidR="00961369">
          <w:rPr>
            <w:webHidden/>
          </w:rPr>
          <w:instrText xml:space="preserve"> PAGEREF _Toc503273495 \h </w:instrText>
        </w:r>
        <w:r w:rsidR="00961369">
          <w:rPr>
            <w:webHidden/>
          </w:rPr>
        </w:r>
        <w:r w:rsidR="00961369">
          <w:rPr>
            <w:webHidden/>
          </w:rPr>
          <w:fldChar w:fldCharType="separate"/>
        </w:r>
        <w:r w:rsidR="00102D02">
          <w:rPr>
            <w:webHidden/>
          </w:rPr>
          <w:t>20</w:t>
        </w:r>
        <w:r w:rsidR="00961369">
          <w:rPr>
            <w:webHidden/>
          </w:rPr>
          <w:fldChar w:fldCharType="end"/>
        </w:r>
      </w:hyperlink>
    </w:p>
    <w:p w:rsidR="00961369" w:rsidRDefault="00E711A0">
      <w:pPr>
        <w:pStyle w:val="TOC1"/>
        <w:rPr>
          <w:rFonts w:asciiTheme="minorHAnsi" w:eastAsiaTheme="minorEastAsia" w:hAnsiTheme="minorHAnsi" w:cstheme="minorBidi"/>
          <w:b w:val="0"/>
          <w:color w:val="auto"/>
          <w:sz w:val="22"/>
          <w:szCs w:val="22"/>
          <w:lang w:val="en-US"/>
        </w:rPr>
      </w:pPr>
      <w:hyperlink w:anchor="_Toc503273496" w:history="1">
        <w:r w:rsidR="00961369" w:rsidRPr="00964F25">
          <w:rPr>
            <w:rStyle w:val="Hyperlink"/>
          </w:rPr>
          <w:t>7</w:t>
        </w:r>
        <w:r w:rsidR="00961369">
          <w:rPr>
            <w:rFonts w:asciiTheme="minorHAnsi" w:eastAsiaTheme="minorEastAsia" w:hAnsiTheme="minorHAnsi" w:cstheme="minorBidi"/>
            <w:b w:val="0"/>
            <w:color w:val="auto"/>
            <w:sz w:val="22"/>
            <w:szCs w:val="22"/>
            <w:lang w:val="en-US"/>
          </w:rPr>
          <w:tab/>
        </w:r>
        <w:r w:rsidR="00961369" w:rsidRPr="00964F25">
          <w:rPr>
            <w:rStyle w:val="Hyperlink"/>
          </w:rPr>
          <w:t>Project Management</w:t>
        </w:r>
        <w:r w:rsidR="00961369">
          <w:rPr>
            <w:webHidden/>
          </w:rPr>
          <w:tab/>
        </w:r>
        <w:r w:rsidR="00961369">
          <w:rPr>
            <w:webHidden/>
          </w:rPr>
          <w:fldChar w:fldCharType="begin"/>
        </w:r>
        <w:r w:rsidR="00961369">
          <w:rPr>
            <w:webHidden/>
          </w:rPr>
          <w:instrText xml:space="preserve"> PAGEREF _Toc503273496 \h </w:instrText>
        </w:r>
        <w:r w:rsidR="00961369">
          <w:rPr>
            <w:webHidden/>
          </w:rPr>
        </w:r>
        <w:r w:rsidR="00961369">
          <w:rPr>
            <w:webHidden/>
          </w:rPr>
          <w:fldChar w:fldCharType="separate"/>
        </w:r>
        <w:r w:rsidR="00102D02">
          <w:rPr>
            <w:webHidden/>
          </w:rPr>
          <w:t>21</w:t>
        </w:r>
        <w:r w:rsidR="00961369">
          <w:rPr>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7" w:history="1">
        <w:r w:rsidR="00961369" w:rsidRPr="00964F25">
          <w:rPr>
            <w:rStyle w:val="Hyperlink"/>
            <w:noProof/>
          </w:rPr>
          <w:t>7.1</w:t>
        </w:r>
        <w:r w:rsidR="00961369">
          <w:rPr>
            <w:rFonts w:asciiTheme="minorHAnsi" w:eastAsiaTheme="minorEastAsia" w:hAnsiTheme="minorHAnsi" w:cstheme="minorBidi"/>
            <w:b w:val="0"/>
            <w:noProof/>
            <w:szCs w:val="22"/>
            <w:lang w:val="en-US"/>
          </w:rPr>
          <w:tab/>
        </w:r>
        <w:r w:rsidR="00961369" w:rsidRPr="00964F25">
          <w:rPr>
            <w:rStyle w:val="Hyperlink"/>
            <w:noProof/>
          </w:rPr>
          <w:t>OpenWay Project Team and Timetable</w:t>
        </w:r>
        <w:r w:rsidR="00961369">
          <w:rPr>
            <w:noProof/>
            <w:webHidden/>
          </w:rPr>
          <w:tab/>
        </w:r>
        <w:r w:rsidR="00961369">
          <w:rPr>
            <w:noProof/>
            <w:webHidden/>
          </w:rPr>
          <w:fldChar w:fldCharType="begin"/>
        </w:r>
        <w:r w:rsidR="00961369">
          <w:rPr>
            <w:noProof/>
            <w:webHidden/>
          </w:rPr>
          <w:instrText xml:space="preserve"> PAGEREF _Toc503273497 \h </w:instrText>
        </w:r>
        <w:r w:rsidR="00961369">
          <w:rPr>
            <w:noProof/>
            <w:webHidden/>
          </w:rPr>
        </w:r>
        <w:r w:rsidR="00961369">
          <w:rPr>
            <w:noProof/>
            <w:webHidden/>
          </w:rPr>
          <w:fldChar w:fldCharType="separate"/>
        </w:r>
        <w:r w:rsidR="00102D02">
          <w:rPr>
            <w:noProof/>
            <w:webHidden/>
          </w:rPr>
          <w:t>21</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8" w:history="1">
        <w:r w:rsidR="00961369" w:rsidRPr="00964F25">
          <w:rPr>
            <w:rStyle w:val="Hyperlink"/>
            <w:noProof/>
          </w:rPr>
          <w:t>7.2</w:t>
        </w:r>
        <w:r w:rsidR="00961369">
          <w:rPr>
            <w:rFonts w:asciiTheme="minorHAnsi" w:eastAsiaTheme="minorEastAsia" w:hAnsiTheme="minorHAnsi" w:cstheme="minorBidi"/>
            <w:b w:val="0"/>
            <w:noProof/>
            <w:szCs w:val="22"/>
            <w:lang w:val="en-US"/>
          </w:rPr>
          <w:tab/>
        </w:r>
        <w:r w:rsidR="00961369" w:rsidRPr="00964F25">
          <w:rPr>
            <w:rStyle w:val="Hyperlink"/>
            <w:noProof/>
          </w:rPr>
          <w:t>Contact Points</w:t>
        </w:r>
        <w:r w:rsidR="00961369">
          <w:rPr>
            <w:noProof/>
            <w:webHidden/>
          </w:rPr>
          <w:tab/>
        </w:r>
        <w:r w:rsidR="00961369">
          <w:rPr>
            <w:noProof/>
            <w:webHidden/>
          </w:rPr>
          <w:fldChar w:fldCharType="begin"/>
        </w:r>
        <w:r w:rsidR="00961369">
          <w:rPr>
            <w:noProof/>
            <w:webHidden/>
          </w:rPr>
          <w:instrText xml:space="preserve"> PAGEREF _Toc503273498 \h </w:instrText>
        </w:r>
        <w:r w:rsidR="00961369">
          <w:rPr>
            <w:noProof/>
            <w:webHidden/>
          </w:rPr>
        </w:r>
        <w:r w:rsidR="00961369">
          <w:rPr>
            <w:noProof/>
            <w:webHidden/>
          </w:rPr>
          <w:fldChar w:fldCharType="separate"/>
        </w:r>
        <w:r w:rsidR="00102D02">
          <w:rPr>
            <w:noProof/>
            <w:webHidden/>
          </w:rPr>
          <w:t>21</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499" w:history="1">
        <w:r w:rsidR="00961369" w:rsidRPr="00964F25">
          <w:rPr>
            <w:rStyle w:val="Hyperlink"/>
            <w:noProof/>
          </w:rPr>
          <w:t>7.3</w:t>
        </w:r>
        <w:r w:rsidR="00961369">
          <w:rPr>
            <w:rFonts w:asciiTheme="minorHAnsi" w:eastAsiaTheme="minorEastAsia" w:hAnsiTheme="minorHAnsi" w:cstheme="minorBidi"/>
            <w:b w:val="0"/>
            <w:noProof/>
            <w:szCs w:val="22"/>
            <w:lang w:val="en-US"/>
          </w:rPr>
          <w:tab/>
        </w:r>
        <w:r w:rsidR="00961369" w:rsidRPr="00964F25">
          <w:rPr>
            <w:rStyle w:val="Hyperlink"/>
            <w:noProof/>
          </w:rPr>
          <w:t>System Configuration and Development</w:t>
        </w:r>
        <w:r w:rsidR="00961369">
          <w:rPr>
            <w:noProof/>
            <w:webHidden/>
          </w:rPr>
          <w:tab/>
        </w:r>
        <w:r w:rsidR="00961369">
          <w:rPr>
            <w:noProof/>
            <w:webHidden/>
          </w:rPr>
          <w:fldChar w:fldCharType="begin"/>
        </w:r>
        <w:r w:rsidR="00961369">
          <w:rPr>
            <w:noProof/>
            <w:webHidden/>
          </w:rPr>
          <w:instrText xml:space="preserve"> PAGEREF _Toc503273499 \h </w:instrText>
        </w:r>
        <w:r w:rsidR="00961369">
          <w:rPr>
            <w:noProof/>
            <w:webHidden/>
          </w:rPr>
        </w:r>
        <w:r w:rsidR="00961369">
          <w:rPr>
            <w:noProof/>
            <w:webHidden/>
          </w:rPr>
          <w:fldChar w:fldCharType="separate"/>
        </w:r>
        <w:r w:rsidR="00102D02">
          <w:rPr>
            <w:noProof/>
            <w:webHidden/>
          </w:rPr>
          <w:t>21</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500" w:history="1">
        <w:r w:rsidR="00961369" w:rsidRPr="00964F25">
          <w:rPr>
            <w:rStyle w:val="Hyperlink"/>
            <w:noProof/>
          </w:rPr>
          <w:t>7.4</w:t>
        </w:r>
        <w:r w:rsidR="00961369">
          <w:rPr>
            <w:rFonts w:asciiTheme="minorHAnsi" w:eastAsiaTheme="minorEastAsia" w:hAnsiTheme="minorHAnsi" w:cstheme="minorBidi"/>
            <w:b w:val="0"/>
            <w:noProof/>
            <w:szCs w:val="22"/>
            <w:lang w:val="en-US"/>
          </w:rPr>
          <w:tab/>
        </w:r>
        <w:r w:rsidR="00961369" w:rsidRPr="00964F25">
          <w:rPr>
            <w:rStyle w:val="Hyperlink"/>
            <w:noProof/>
          </w:rPr>
          <w:t>Variation Procedure</w:t>
        </w:r>
        <w:r w:rsidR="00961369">
          <w:rPr>
            <w:noProof/>
            <w:webHidden/>
          </w:rPr>
          <w:tab/>
        </w:r>
        <w:r w:rsidR="00961369">
          <w:rPr>
            <w:noProof/>
            <w:webHidden/>
          </w:rPr>
          <w:fldChar w:fldCharType="begin"/>
        </w:r>
        <w:r w:rsidR="00961369">
          <w:rPr>
            <w:noProof/>
            <w:webHidden/>
          </w:rPr>
          <w:instrText xml:space="preserve"> PAGEREF _Toc503273500 \h </w:instrText>
        </w:r>
        <w:r w:rsidR="00961369">
          <w:rPr>
            <w:noProof/>
            <w:webHidden/>
          </w:rPr>
        </w:r>
        <w:r w:rsidR="00961369">
          <w:rPr>
            <w:noProof/>
            <w:webHidden/>
          </w:rPr>
          <w:fldChar w:fldCharType="separate"/>
        </w:r>
        <w:r w:rsidR="00102D02">
          <w:rPr>
            <w:noProof/>
            <w:webHidden/>
          </w:rPr>
          <w:t>21</w:t>
        </w:r>
        <w:r w:rsidR="00961369">
          <w:rPr>
            <w:noProof/>
            <w:webHidden/>
          </w:rPr>
          <w:fldChar w:fldCharType="end"/>
        </w:r>
      </w:hyperlink>
    </w:p>
    <w:p w:rsidR="00961369" w:rsidRDefault="00E711A0">
      <w:pPr>
        <w:pStyle w:val="TOC2"/>
        <w:rPr>
          <w:rFonts w:asciiTheme="minorHAnsi" w:eastAsiaTheme="minorEastAsia" w:hAnsiTheme="minorHAnsi" w:cstheme="minorBidi"/>
          <w:b w:val="0"/>
          <w:noProof/>
          <w:szCs w:val="22"/>
          <w:lang w:val="en-US"/>
        </w:rPr>
      </w:pPr>
      <w:hyperlink w:anchor="_Toc503273501" w:history="1">
        <w:r w:rsidR="00961369" w:rsidRPr="00964F25">
          <w:rPr>
            <w:rStyle w:val="Hyperlink"/>
            <w:noProof/>
          </w:rPr>
          <w:t>7.5</w:t>
        </w:r>
        <w:r w:rsidR="00961369">
          <w:rPr>
            <w:rFonts w:asciiTheme="minorHAnsi" w:eastAsiaTheme="minorEastAsia" w:hAnsiTheme="minorHAnsi" w:cstheme="minorBidi"/>
            <w:b w:val="0"/>
            <w:noProof/>
            <w:szCs w:val="22"/>
            <w:lang w:val="en-US"/>
          </w:rPr>
          <w:tab/>
        </w:r>
        <w:r w:rsidR="00961369" w:rsidRPr="00964F25">
          <w:rPr>
            <w:rStyle w:val="Hyperlink"/>
            <w:noProof/>
          </w:rPr>
          <w:t>System Acceptance</w:t>
        </w:r>
        <w:r w:rsidR="00961369">
          <w:rPr>
            <w:noProof/>
            <w:webHidden/>
          </w:rPr>
          <w:tab/>
        </w:r>
        <w:r w:rsidR="00961369">
          <w:rPr>
            <w:noProof/>
            <w:webHidden/>
          </w:rPr>
          <w:fldChar w:fldCharType="begin"/>
        </w:r>
        <w:r w:rsidR="00961369">
          <w:rPr>
            <w:noProof/>
            <w:webHidden/>
          </w:rPr>
          <w:instrText xml:space="preserve"> PAGEREF _Toc503273501 \h </w:instrText>
        </w:r>
        <w:r w:rsidR="00961369">
          <w:rPr>
            <w:noProof/>
            <w:webHidden/>
          </w:rPr>
        </w:r>
        <w:r w:rsidR="00961369">
          <w:rPr>
            <w:noProof/>
            <w:webHidden/>
          </w:rPr>
          <w:fldChar w:fldCharType="separate"/>
        </w:r>
        <w:r w:rsidR="00102D02">
          <w:rPr>
            <w:noProof/>
            <w:webHidden/>
          </w:rPr>
          <w:t>21</w:t>
        </w:r>
        <w:r w:rsidR="00961369">
          <w:rPr>
            <w:noProof/>
            <w:webHidden/>
          </w:rPr>
          <w:fldChar w:fldCharType="end"/>
        </w:r>
      </w:hyperlink>
    </w:p>
    <w:p w:rsidR="001752A7" w:rsidRPr="002024CD" w:rsidRDefault="00611DAE" w:rsidP="00251944">
      <w:pPr>
        <w:pStyle w:val="Heading1"/>
      </w:pPr>
      <w:r w:rsidRPr="002024CD">
        <w:rPr>
          <w:rStyle w:val="DocumentControlTitles"/>
          <w:b/>
          <w:bCs/>
          <w:color w:val="133376"/>
          <w:sz w:val="48"/>
        </w:rPr>
        <w:lastRenderedPageBreak/>
        <w:fldChar w:fldCharType="end"/>
      </w:r>
      <w:bookmarkStart w:id="5" w:name="_Toc504819789"/>
      <w:bookmarkStart w:id="6" w:name="_Toc49577105"/>
      <w:bookmarkStart w:id="7" w:name="_Ref207263519"/>
      <w:bookmarkStart w:id="8" w:name="_Ref207263521"/>
      <w:bookmarkStart w:id="9" w:name="_Ref207263522"/>
      <w:bookmarkStart w:id="10" w:name="_Toc207263556"/>
      <w:bookmarkStart w:id="11" w:name="_Toc234301634"/>
      <w:bookmarkStart w:id="12" w:name="_Toc503273466"/>
      <w:bookmarkEnd w:id="0"/>
      <w:bookmarkEnd w:id="1"/>
      <w:bookmarkEnd w:id="2"/>
      <w:r w:rsidR="001752A7" w:rsidRPr="002024CD">
        <w:t>Introduction</w:t>
      </w:r>
      <w:bookmarkEnd w:id="5"/>
      <w:bookmarkEnd w:id="6"/>
      <w:bookmarkEnd w:id="7"/>
      <w:bookmarkEnd w:id="8"/>
      <w:bookmarkEnd w:id="9"/>
      <w:bookmarkEnd w:id="10"/>
      <w:bookmarkEnd w:id="11"/>
      <w:bookmarkEnd w:id="12"/>
    </w:p>
    <w:p w:rsidR="001752A7" w:rsidRPr="002024CD" w:rsidRDefault="001752A7" w:rsidP="001752A7">
      <w:pPr>
        <w:pStyle w:val="Heading2"/>
        <w:tabs>
          <w:tab w:val="clear" w:pos="720"/>
          <w:tab w:val="clear" w:pos="3006"/>
          <w:tab w:val="left" w:pos="540"/>
        </w:tabs>
        <w:ind w:left="540" w:hanging="540"/>
      </w:pPr>
      <w:bookmarkStart w:id="13" w:name="_Toc234301635"/>
      <w:bookmarkStart w:id="14" w:name="_Toc503273467"/>
      <w:r w:rsidRPr="002024CD">
        <w:t>Purpose/Scope</w:t>
      </w:r>
      <w:bookmarkEnd w:id="13"/>
      <w:bookmarkEnd w:id="14"/>
    </w:p>
    <w:p w:rsidR="00726566" w:rsidRDefault="00726566" w:rsidP="00972F00">
      <w:pPr>
        <w:jc w:val="both"/>
        <w:rPr>
          <w:sz w:val="20"/>
          <w:szCs w:val="20"/>
        </w:rPr>
      </w:pPr>
      <w:r w:rsidRPr="00972F00">
        <w:rPr>
          <w:sz w:val="20"/>
          <w:szCs w:val="20"/>
        </w:rPr>
        <w:t xml:space="preserve">The aim of proposed solution is to cover the functional requirements of </w:t>
      </w:r>
      <w:r w:rsidR="001778F3">
        <w:rPr>
          <w:sz w:val="20"/>
          <w:szCs w:val="20"/>
        </w:rPr>
        <w:t>ORIENT COMMERCIAL BANK</w:t>
      </w:r>
      <w:r w:rsidRPr="00972F00">
        <w:rPr>
          <w:sz w:val="20"/>
          <w:szCs w:val="20"/>
        </w:rPr>
        <w:t xml:space="preserve">. The solution covers the following functional areas as per the needs of the </w:t>
      </w:r>
      <w:r w:rsidR="001778F3">
        <w:rPr>
          <w:sz w:val="20"/>
          <w:szCs w:val="20"/>
        </w:rPr>
        <w:t>ORIENT COMMERCIAL BANK</w:t>
      </w:r>
      <w:r w:rsidRPr="00972F00">
        <w:rPr>
          <w:sz w:val="20"/>
          <w:szCs w:val="20"/>
        </w:rPr>
        <w:t xml:space="preserve"> project:</w:t>
      </w:r>
    </w:p>
    <w:p w:rsidR="00F8675A" w:rsidRPr="00972F00" w:rsidRDefault="00F8675A" w:rsidP="00972F00">
      <w:pPr>
        <w:jc w:val="both"/>
        <w:rPr>
          <w:sz w:val="20"/>
          <w:szCs w:val="20"/>
        </w:rPr>
      </w:pPr>
      <w:r>
        <w:rPr>
          <w:sz w:val="20"/>
          <w:szCs w:val="20"/>
        </w:rPr>
        <w:t>Phase 1</w:t>
      </w:r>
    </w:p>
    <w:p w:rsidR="00726566" w:rsidRDefault="00726566" w:rsidP="00972F00">
      <w:pPr>
        <w:numPr>
          <w:ilvl w:val="0"/>
          <w:numId w:val="16"/>
        </w:numPr>
        <w:jc w:val="both"/>
        <w:rPr>
          <w:sz w:val="20"/>
          <w:szCs w:val="20"/>
        </w:rPr>
      </w:pPr>
      <w:r w:rsidRPr="00972F00">
        <w:rPr>
          <w:sz w:val="20"/>
          <w:szCs w:val="20"/>
        </w:rPr>
        <w:t>Issuing of MasterCard EMV</w:t>
      </w:r>
      <w:r w:rsidR="002F297D" w:rsidRPr="00972F00">
        <w:rPr>
          <w:sz w:val="20"/>
          <w:szCs w:val="20"/>
        </w:rPr>
        <w:t xml:space="preserve"> and Magstripe</w:t>
      </w:r>
      <w:r w:rsidRPr="00972F00">
        <w:rPr>
          <w:sz w:val="20"/>
          <w:szCs w:val="20"/>
        </w:rPr>
        <w:t xml:space="preserve"> (Debit, Credit</w:t>
      </w:r>
      <w:r w:rsidR="0008777B" w:rsidRPr="00972F00">
        <w:rPr>
          <w:sz w:val="20"/>
          <w:szCs w:val="20"/>
        </w:rPr>
        <w:t>,</w:t>
      </w:r>
      <w:r w:rsidRPr="00972F00">
        <w:rPr>
          <w:sz w:val="20"/>
          <w:szCs w:val="20"/>
        </w:rPr>
        <w:t xml:space="preserve"> Pre-Paid)</w:t>
      </w:r>
    </w:p>
    <w:p w:rsidR="00F8675A" w:rsidRPr="00972F00" w:rsidRDefault="00F8675A" w:rsidP="00F8675A">
      <w:pPr>
        <w:numPr>
          <w:ilvl w:val="0"/>
          <w:numId w:val="16"/>
        </w:numPr>
        <w:jc w:val="both"/>
        <w:rPr>
          <w:sz w:val="20"/>
          <w:szCs w:val="20"/>
        </w:rPr>
      </w:pPr>
      <w:r w:rsidRPr="00972F00">
        <w:rPr>
          <w:sz w:val="20"/>
          <w:szCs w:val="20"/>
        </w:rPr>
        <w:t xml:space="preserve">Issuing </w:t>
      </w:r>
      <w:r>
        <w:rPr>
          <w:sz w:val="20"/>
          <w:szCs w:val="20"/>
        </w:rPr>
        <w:t>of JCB</w:t>
      </w:r>
      <w:r w:rsidRPr="00972F00">
        <w:rPr>
          <w:sz w:val="20"/>
          <w:szCs w:val="20"/>
        </w:rPr>
        <w:t xml:space="preserve"> </w:t>
      </w:r>
      <w:r>
        <w:rPr>
          <w:sz w:val="20"/>
          <w:szCs w:val="20"/>
        </w:rPr>
        <w:t xml:space="preserve">EMV and </w:t>
      </w:r>
      <w:r w:rsidRPr="00972F00">
        <w:rPr>
          <w:sz w:val="20"/>
          <w:szCs w:val="20"/>
        </w:rPr>
        <w:t>Magstripe (Debit, Pre-paid)</w:t>
      </w:r>
    </w:p>
    <w:p w:rsidR="00BF3279" w:rsidRDefault="00BF3279" w:rsidP="00972F00">
      <w:pPr>
        <w:numPr>
          <w:ilvl w:val="0"/>
          <w:numId w:val="16"/>
        </w:numPr>
        <w:jc w:val="both"/>
        <w:rPr>
          <w:sz w:val="20"/>
          <w:szCs w:val="20"/>
        </w:rPr>
      </w:pPr>
      <w:r w:rsidRPr="00972F00">
        <w:rPr>
          <w:sz w:val="20"/>
          <w:szCs w:val="20"/>
        </w:rPr>
        <w:t xml:space="preserve">Issuing </w:t>
      </w:r>
      <w:r w:rsidR="00F8675A">
        <w:rPr>
          <w:sz w:val="20"/>
          <w:szCs w:val="20"/>
        </w:rPr>
        <w:t xml:space="preserve">of </w:t>
      </w:r>
      <w:r w:rsidRPr="00972F00">
        <w:rPr>
          <w:sz w:val="20"/>
          <w:szCs w:val="20"/>
        </w:rPr>
        <w:t>Local-Card Magstripe</w:t>
      </w:r>
      <w:r w:rsidR="00320548" w:rsidRPr="00972F00">
        <w:rPr>
          <w:sz w:val="20"/>
          <w:szCs w:val="20"/>
        </w:rPr>
        <w:t xml:space="preserve"> (Debit</w:t>
      </w:r>
      <w:r w:rsidR="009B3C43" w:rsidRPr="00972F00">
        <w:rPr>
          <w:sz w:val="20"/>
          <w:szCs w:val="20"/>
        </w:rPr>
        <w:t>, Pre-paid</w:t>
      </w:r>
      <w:r w:rsidR="00320548" w:rsidRPr="00972F00">
        <w:rPr>
          <w:sz w:val="20"/>
          <w:szCs w:val="20"/>
        </w:rPr>
        <w:t>)</w:t>
      </w:r>
    </w:p>
    <w:p w:rsidR="00F8675A" w:rsidRDefault="00F8675A" w:rsidP="00972F00">
      <w:pPr>
        <w:numPr>
          <w:ilvl w:val="0"/>
          <w:numId w:val="16"/>
        </w:numPr>
        <w:jc w:val="both"/>
        <w:rPr>
          <w:ins w:id="15" w:author="ngoclb" w:date="2018-01-24T09:26:00Z"/>
          <w:sz w:val="20"/>
          <w:szCs w:val="20"/>
        </w:rPr>
      </w:pPr>
      <w:r>
        <w:rPr>
          <w:sz w:val="20"/>
          <w:szCs w:val="20"/>
        </w:rPr>
        <w:t>Instalment and Risk Management</w:t>
      </w:r>
    </w:p>
    <w:p w:rsidR="00E711A0" w:rsidRPr="00972F00" w:rsidRDefault="00E711A0" w:rsidP="00972F00">
      <w:pPr>
        <w:numPr>
          <w:ilvl w:val="0"/>
          <w:numId w:val="16"/>
        </w:numPr>
        <w:jc w:val="both"/>
        <w:rPr>
          <w:sz w:val="20"/>
          <w:szCs w:val="20"/>
        </w:rPr>
      </w:pPr>
      <w:ins w:id="16" w:author="ngoclb" w:date="2018-01-24T09:26:00Z">
        <w:r>
          <w:rPr>
            <w:sz w:val="20"/>
            <w:szCs w:val="20"/>
          </w:rPr>
          <w:t>Loyalty</w:t>
        </w:r>
      </w:ins>
    </w:p>
    <w:p w:rsidR="00726566" w:rsidRPr="00972F00" w:rsidRDefault="00F8675A" w:rsidP="00972F00">
      <w:pPr>
        <w:numPr>
          <w:ilvl w:val="0"/>
          <w:numId w:val="16"/>
        </w:numPr>
        <w:jc w:val="both"/>
        <w:rPr>
          <w:sz w:val="20"/>
          <w:szCs w:val="20"/>
        </w:rPr>
      </w:pPr>
      <w:r>
        <w:rPr>
          <w:sz w:val="20"/>
          <w:szCs w:val="20"/>
        </w:rPr>
        <w:t xml:space="preserve">Onus </w:t>
      </w:r>
      <w:r w:rsidR="0052783E" w:rsidRPr="00972F00">
        <w:rPr>
          <w:sz w:val="20"/>
          <w:szCs w:val="20"/>
        </w:rPr>
        <w:t xml:space="preserve">Acquiring </w:t>
      </w:r>
      <w:r>
        <w:rPr>
          <w:sz w:val="20"/>
          <w:szCs w:val="20"/>
        </w:rPr>
        <w:t>M</w:t>
      </w:r>
      <w:r w:rsidR="00E82966" w:rsidRPr="00972F00">
        <w:rPr>
          <w:sz w:val="20"/>
          <w:szCs w:val="20"/>
        </w:rPr>
        <w:t xml:space="preserve">agstripe card </w:t>
      </w:r>
      <w:r w:rsidR="0052783E" w:rsidRPr="00972F00">
        <w:rPr>
          <w:sz w:val="20"/>
          <w:szCs w:val="20"/>
        </w:rPr>
        <w:t>on device</w:t>
      </w:r>
      <w:r w:rsidR="00071B3A" w:rsidRPr="00972F00">
        <w:rPr>
          <w:sz w:val="20"/>
          <w:szCs w:val="20"/>
        </w:rPr>
        <w:t>s</w:t>
      </w:r>
      <w:r w:rsidR="0052783E" w:rsidRPr="00972F00">
        <w:rPr>
          <w:sz w:val="20"/>
          <w:szCs w:val="20"/>
        </w:rPr>
        <w:t xml:space="preserve"> ATM, POS</w:t>
      </w:r>
      <w:r w:rsidR="00726566" w:rsidRPr="00972F00">
        <w:rPr>
          <w:sz w:val="20"/>
          <w:szCs w:val="20"/>
        </w:rPr>
        <w:t xml:space="preserve"> </w:t>
      </w:r>
    </w:p>
    <w:p w:rsidR="00726566" w:rsidRPr="00972F00" w:rsidRDefault="00726566" w:rsidP="00972F00">
      <w:pPr>
        <w:numPr>
          <w:ilvl w:val="0"/>
          <w:numId w:val="16"/>
        </w:numPr>
        <w:jc w:val="both"/>
        <w:rPr>
          <w:sz w:val="20"/>
          <w:szCs w:val="20"/>
        </w:rPr>
      </w:pPr>
      <w:r w:rsidRPr="00972F00">
        <w:rPr>
          <w:sz w:val="20"/>
          <w:szCs w:val="20"/>
        </w:rPr>
        <w:t xml:space="preserve">Integration </w:t>
      </w:r>
      <w:r w:rsidR="001E4A4A" w:rsidRPr="00972F00">
        <w:rPr>
          <w:sz w:val="20"/>
          <w:szCs w:val="20"/>
        </w:rPr>
        <w:t>with</w:t>
      </w:r>
      <w:r w:rsidR="00E71D46" w:rsidRPr="00972F00">
        <w:rPr>
          <w:sz w:val="20"/>
          <w:szCs w:val="20"/>
        </w:rPr>
        <w:t xml:space="preserve"> the</w:t>
      </w:r>
      <w:r w:rsidR="001E4A4A" w:rsidRPr="00972F00">
        <w:rPr>
          <w:sz w:val="20"/>
          <w:szCs w:val="20"/>
        </w:rPr>
        <w:t xml:space="preserve"> </w:t>
      </w:r>
      <w:r w:rsidR="0008777B" w:rsidRPr="00972F00">
        <w:rPr>
          <w:sz w:val="20"/>
          <w:szCs w:val="20"/>
        </w:rPr>
        <w:t>Core Banking</w:t>
      </w:r>
      <w:r w:rsidR="001E4A4A" w:rsidRPr="00972F00">
        <w:rPr>
          <w:sz w:val="20"/>
          <w:szCs w:val="20"/>
        </w:rPr>
        <w:t xml:space="preserve"> using the </w:t>
      </w:r>
      <w:r w:rsidR="0008777B" w:rsidRPr="00972F00">
        <w:rPr>
          <w:sz w:val="20"/>
          <w:szCs w:val="20"/>
        </w:rPr>
        <w:t xml:space="preserve">H2H </w:t>
      </w:r>
      <w:r w:rsidR="001E4A4A" w:rsidRPr="00972F00">
        <w:rPr>
          <w:sz w:val="20"/>
          <w:szCs w:val="20"/>
        </w:rPr>
        <w:t>Online Interfaces</w:t>
      </w:r>
      <w:r w:rsidRPr="00972F00">
        <w:rPr>
          <w:sz w:val="20"/>
          <w:szCs w:val="20"/>
        </w:rPr>
        <w:t xml:space="preserve"> </w:t>
      </w:r>
    </w:p>
    <w:p w:rsidR="007C6089" w:rsidRPr="00972F00" w:rsidRDefault="007C6089" w:rsidP="00972F00">
      <w:pPr>
        <w:numPr>
          <w:ilvl w:val="0"/>
          <w:numId w:val="16"/>
        </w:numPr>
        <w:jc w:val="both"/>
        <w:rPr>
          <w:sz w:val="20"/>
          <w:szCs w:val="20"/>
        </w:rPr>
      </w:pPr>
      <w:r w:rsidRPr="00972F00">
        <w:rPr>
          <w:sz w:val="20"/>
          <w:szCs w:val="20"/>
        </w:rPr>
        <w:t xml:space="preserve">Integration with </w:t>
      </w:r>
      <w:r w:rsidR="00F8675A">
        <w:rPr>
          <w:sz w:val="20"/>
          <w:szCs w:val="20"/>
        </w:rPr>
        <w:t>WAY4SOA</w:t>
      </w:r>
    </w:p>
    <w:p w:rsidR="00726566" w:rsidRDefault="00726566" w:rsidP="00972F00">
      <w:pPr>
        <w:numPr>
          <w:ilvl w:val="0"/>
          <w:numId w:val="16"/>
        </w:numPr>
        <w:jc w:val="both"/>
        <w:rPr>
          <w:sz w:val="20"/>
          <w:szCs w:val="20"/>
        </w:rPr>
      </w:pPr>
      <w:r w:rsidRPr="00972F00">
        <w:rPr>
          <w:sz w:val="20"/>
          <w:szCs w:val="20"/>
        </w:rPr>
        <w:t>Integration with the International payment networks</w:t>
      </w:r>
      <w:r w:rsidR="0008777B" w:rsidRPr="00972F00">
        <w:rPr>
          <w:sz w:val="20"/>
          <w:szCs w:val="20"/>
        </w:rPr>
        <w:t xml:space="preserve"> (MasterCard)</w:t>
      </w:r>
    </w:p>
    <w:p w:rsidR="00F8675A" w:rsidRPr="00972F00" w:rsidRDefault="00F8675A" w:rsidP="00972F00">
      <w:pPr>
        <w:numPr>
          <w:ilvl w:val="0"/>
          <w:numId w:val="16"/>
        </w:numPr>
        <w:jc w:val="both"/>
        <w:rPr>
          <w:sz w:val="20"/>
          <w:szCs w:val="20"/>
        </w:rPr>
      </w:pPr>
      <w:r w:rsidRPr="00972F00">
        <w:rPr>
          <w:sz w:val="20"/>
          <w:szCs w:val="20"/>
        </w:rPr>
        <w:t>Integration with the International payment networks (</w:t>
      </w:r>
      <w:r>
        <w:rPr>
          <w:sz w:val="20"/>
          <w:szCs w:val="20"/>
        </w:rPr>
        <w:t>JCB</w:t>
      </w:r>
      <w:r w:rsidRPr="00972F00">
        <w:rPr>
          <w:sz w:val="20"/>
          <w:szCs w:val="20"/>
        </w:rPr>
        <w:t>)</w:t>
      </w:r>
    </w:p>
    <w:p w:rsidR="008D0EED" w:rsidRPr="00972F00" w:rsidRDefault="008D0EED" w:rsidP="00972F00">
      <w:pPr>
        <w:numPr>
          <w:ilvl w:val="0"/>
          <w:numId w:val="16"/>
        </w:numPr>
        <w:jc w:val="both"/>
        <w:rPr>
          <w:sz w:val="20"/>
          <w:szCs w:val="20"/>
        </w:rPr>
      </w:pPr>
      <w:r w:rsidRPr="00972F00">
        <w:rPr>
          <w:sz w:val="20"/>
          <w:szCs w:val="20"/>
        </w:rPr>
        <w:t xml:space="preserve">Integration with </w:t>
      </w:r>
      <w:r w:rsidR="00F8675A">
        <w:rPr>
          <w:sz w:val="20"/>
          <w:szCs w:val="20"/>
        </w:rPr>
        <w:t>National payment network (Napas)</w:t>
      </w:r>
      <w:r w:rsidRPr="00972F00">
        <w:rPr>
          <w:sz w:val="20"/>
          <w:szCs w:val="20"/>
        </w:rPr>
        <w:t xml:space="preserve"> </w:t>
      </w:r>
    </w:p>
    <w:p w:rsidR="008D0EED" w:rsidRPr="00972F00" w:rsidRDefault="008D0EED" w:rsidP="00972F00">
      <w:pPr>
        <w:numPr>
          <w:ilvl w:val="0"/>
          <w:numId w:val="16"/>
        </w:numPr>
        <w:jc w:val="both"/>
        <w:rPr>
          <w:sz w:val="20"/>
          <w:szCs w:val="20"/>
        </w:rPr>
      </w:pPr>
      <w:r w:rsidRPr="00972F00">
        <w:rPr>
          <w:sz w:val="20"/>
          <w:szCs w:val="20"/>
        </w:rPr>
        <w:t xml:space="preserve">Migration of current </w:t>
      </w:r>
      <w:r w:rsidR="00157951" w:rsidRPr="00972F00">
        <w:rPr>
          <w:sz w:val="20"/>
          <w:szCs w:val="20"/>
        </w:rPr>
        <w:t>card data</w:t>
      </w:r>
      <w:r w:rsidR="00F8675A">
        <w:rPr>
          <w:sz w:val="20"/>
          <w:szCs w:val="20"/>
        </w:rPr>
        <w:t xml:space="preserve"> </w:t>
      </w:r>
    </w:p>
    <w:p w:rsidR="001752A7" w:rsidRDefault="00F8675A" w:rsidP="00731739">
      <w:r>
        <w:t>Phase 2</w:t>
      </w:r>
    </w:p>
    <w:p w:rsidR="00F8675A" w:rsidRDefault="00F8675A" w:rsidP="00F8675A">
      <w:pPr>
        <w:numPr>
          <w:ilvl w:val="0"/>
          <w:numId w:val="16"/>
        </w:numPr>
        <w:jc w:val="both"/>
        <w:rPr>
          <w:sz w:val="20"/>
          <w:szCs w:val="20"/>
        </w:rPr>
      </w:pPr>
      <w:r w:rsidRPr="00972F00">
        <w:rPr>
          <w:sz w:val="20"/>
          <w:szCs w:val="20"/>
        </w:rPr>
        <w:t>3-D Secure Integration</w:t>
      </w:r>
    </w:p>
    <w:p w:rsidR="00F8675A" w:rsidRPr="002024CD" w:rsidRDefault="00F8675A" w:rsidP="00F8675A">
      <w:pPr>
        <w:numPr>
          <w:ilvl w:val="0"/>
          <w:numId w:val="16"/>
        </w:numPr>
        <w:jc w:val="both"/>
      </w:pPr>
      <w:r w:rsidRPr="00F8675A">
        <w:rPr>
          <w:sz w:val="20"/>
          <w:szCs w:val="20"/>
        </w:rPr>
        <w:t xml:space="preserve">EMV Acquiring </w:t>
      </w:r>
      <w:r w:rsidR="00CE76BD">
        <w:rPr>
          <w:sz w:val="20"/>
          <w:szCs w:val="20"/>
        </w:rPr>
        <w:t xml:space="preserve">on device </w:t>
      </w:r>
      <w:r w:rsidRPr="00F8675A">
        <w:rPr>
          <w:sz w:val="20"/>
          <w:szCs w:val="20"/>
        </w:rPr>
        <w:t>ATM/POS of OCB.</w:t>
      </w:r>
    </w:p>
    <w:p w:rsidR="001752A7" w:rsidRPr="002024CD" w:rsidRDefault="001752A7" w:rsidP="001752A7">
      <w:pPr>
        <w:pStyle w:val="Heading2"/>
        <w:tabs>
          <w:tab w:val="clear" w:pos="720"/>
          <w:tab w:val="clear" w:pos="3006"/>
          <w:tab w:val="left" w:pos="540"/>
          <w:tab w:val="num" w:pos="5616"/>
        </w:tabs>
        <w:ind w:left="540" w:hanging="540"/>
      </w:pPr>
      <w:bookmarkStart w:id="17" w:name="_Toc217537873"/>
      <w:bookmarkStart w:id="18" w:name="_Toc234301636"/>
      <w:bookmarkStart w:id="19" w:name="_Toc503273468"/>
      <w:r w:rsidRPr="002024CD">
        <w:t>Target audience</w:t>
      </w:r>
      <w:bookmarkEnd w:id="17"/>
      <w:bookmarkEnd w:id="18"/>
      <w:bookmarkEnd w:id="19"/>
    </w:p>
    <w:p w:rsidR="001752A7" w:rsidRPr="00724AA8" w:rsidRDefault="001752A7" w:rsidP="002F11E3">
      <w:pPr>
        <w:rPr>
          <w:sz w:val="20"/>
          <w:szCs w:val="20"/>
        </w:rPr>
      </w:pPr>
      <w:r w:rsidRPr="00724AA8">
        <w:rPr>
          <w:sz w:val="20"/>
          <w:szCs w:val="20"/>
        </w:rPr>
        <w:t>The distributions list is as follows:</w:t>
      </w:r>
    </w:p>
    <w:tbl>
      <w:tblPr>
        <w:tblW w:w="4882"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806"/>
        <w:gridCol w:w="4388"/>
        <w:gridCol w:w="2476"/>
      </w:tblGrid>
      <w:tr w:rsidR="001752A7" w:rsidRPr="002024CD" w:rsidTr="002F11E3">
        <w:trPr>
          <w:cantSplit/>
          <w:tblHeader/>
        </w:trPr>
        <w:tc>
          <w:tcPr>
            <w:tcW w:w="1451" w:type="pct"/>
            <w:shd w:val="clear" w:color="000000" w:fill="FFC000"/>
          </w:tcPr>
          <w:p w:rsidR="001752A7" w:rsidRPr="002024CD" w:rsidRDefault="001752A7" w:rsidP="00941F63">
            <w:pPr>
              <w:pStyle w:val="CellHeader"/>
            </w:pPr>
            <w:r w:rsidRPr="002024CD">
              <w:t>Name</w:t>
            </w:r>
          </w:p>
        </w:tc>
        <w:tc>
          <w:tcPr>
            <w:tcW w:w="2269" w:type="pct"/>
            <w:shd w:val="clear" w:color="000000" w:fill="FFC000"/>
          </w:tcPr>
          <w:p w:rsidR="001752A7" w:rsidRPr="002024CD" w:rsidRDefault="001752A7" w:rsidP="00941F63">
            <w:pPr>
              <w:pStyle w:val="CellHeader"/>
            </w:pPr>
            <w:r w:rsidRPr="002024CD">
              <w:t>Title</w:t>
            </w:r>
          </w:p>
        </w:tc>
        <w:tc>
          <w:tcPr>
            <w:tcW w:w="1280" w:type="pct"/>
            <w:shd w:val="clear" w:color="000000" w:fill="FFC000"/>
          </w:tcPr>
          <w:p w:rsidR="001752A7" w:rsidRPr="002024CD" w:rsidRDefault="001752A7" w:rsidP="00941F63">
            <w:pPr>
              <w:pStyle w:val="CellHeader"/>
            </w:pPr>
            <w:r w:rsidRPr="002024CD">
              <w:t>Organisation</w:t>
            </w:r>
          </w:p>
        </w:tc>
      </w:tr>
      <w:tr w:rsidR="002F11E3" w:rsidRPr="002024CD" w:rsidTr="002F11E3">
        <w:tc>
          <w:tcPr>
            <w:tcW w:w="1451" w:type="pct"/>
          </w:tcPr>
          <w:p w:rsidR="002F11E3" w:rsidRPr="002024CD" w:rsidRDefault="00F8675A" w:rsidP="00941F63">
            <w:pPr>
              <w:pStyle w:val="CellBody"/>
            </w:pPr>
            <w:r>
              <w:t>Truong Dinh Long</w:t>
            </w:r>
          </w:p>
        </w:tc>
        <w:tc>
          <w:tcPr>
            <w:tcW w:w="2269" w:type="pct"/>
          </w:tcPr>
          <w:p w:rsidR="002F11E3" w:rsidRPr="002024CD" w:rsidRDefault="007A4961" w:rsidP="00941F63">
            <w:pPr>
              <w:pStyle w:val="CellBody"/>
            </w:pPr>
            <w:r>
              <w:t>Project Director</w:t>
            </w:r>
          </w:p>
        </w:tc>
        <w:tc>
          <w:tcPr>
            <w:tcW w:w="1280" w:type="pct"/>
          </w:tcPr>
          <w:p w:rsidR="002F11E3" w:rsidRPr="002024CD" w:rsidRDefault="001778F3" w:rsidP="00941F63">
            <w:pPr>
              <w:pStyle w:val="CellBody"/>
            </w:pPr>
            <w:r>
              <w:t>ORIENT COMMERCIAL BANK</w:t>
            </w:r>
          </w:p>
        </w:tc>
      </w:tr>
      <w:tr w:rsidR="002F11E3" w:rsidRPr="002024CD" w:rsidTr="002F11E3">
        <w:tc>
          <w:tcPr>
            <w:tcW w:w="1451" w:type="pct"/>
          </w:tcPr>
          <w:p w:rsidR="002F11E3" w:rsidRPr="002024CD" w:rsidRDefault="00F8675A" w:rsidP="00941F63">
            <w:pPr>
              <w:pStyle w:val="CellBody"/>
            </w:pPr>
            <w:r>
              <w:t>Huynh Bao Phuong</w:t>
            </w:r>
          </w:p>
        </w:tc>
        <w:tc>
          <w:tcPr>
            <w:tcW w:w="2269" w:type="pct"/>
          </w:tcPr>
          <w:p w:rsidR="002F11E3" w:rsidRPr="002024CD" w:rsidRDefault="007A4961" w:rsidP="00941F63">
            <w:pPr>
              <w:pStyle w:val="CellBody"/>
            </w:pPr>
            <w:r>
              <w:t>Project Manager</w:t>
            </w:r>
          </w:p>
        </w:tc>
        <w:tc>
          <w:tcPr>
            <w:tcW w:w="1280" w:type="pct"/>
          </w:tcPr>
          <w:p w:rsidR="002F11E3" w:rsidRPr="002024CD" w:rsidRDefault="001778F3" w:rsidP="00941F63">
            <w:pPr>
              <w:pStyle w:val="CellBody"/>
            </w:pPr>
            <w:r>
              <w:t>ORIENT COMMERCIAL BANK</w:t>
            </w:r>
          </w:p>
        </w:tc>
      </w:tr>
      <w:tr w:rsidR="002F11E3" w:rsidRPr="002024CD" w:rsidTr="002F11E3">
        <w:tc>
          <w:tcPr>
            <w:tcW w:w="1451" w:type="pct"/>
          </w:tcPr>
          <w:p w:rsidR="002F11E3" w:rsidRPr="002024CD" w:rsidRDefault="002F11E3" w:rsidP="00941F63">
            <w:pPr>
              <w:pStyle w:val="CellBody"/>
            </w:pPr>
          </w:p>
        </w:tc>
        <w:tc>
          <w:tcPr>
            <w:tcW w:w="2269" w:type="pct"/>
          </w:tcPr>
          <w:p w:rsidR="002F11E3" w:rsidRPr="002024CD" w:rsidRDefault="002F11E3" w:rsidP="00941F63">
            <w:pPr>
              <w:pStyle w:val="CellBody"/>
            </w:pPr>
          </w:p>
        </w:tc>
        <w:tc>
          <w:tcPr>
            <w:tcW w:w="1280" w:type="pct"/>
          </w:tcPr>
          <w:p w:rsidR="002F11E3" w:rsidRPr="002024CD" w:rsidRDefault="001778F3" w:rsidP="00941F63">
            <w:pPr>
              <w:pStyle w:val="CellBody"/>
            </w:pPr>
            <w:r>
              <w:t>ORIENT COMMERCIAL BANK</w:t>
            </w:r>
          </w:p>
        </w:tc>
      </w:tr>
      <w:tr w:rsidR="002F11E3" w:rsidRPr="002024CD" w:rsidTr="002F11E3">
        <w:tc>
          <w:tcPr>
            <w:tcW w:w="1451" w:type="pct"/>
          </w:tcPr>
          <w:p w:rsidR="002F11E3" w:rsidRPr="002024CD" w:rsidRDefault="002F11E3" w:rsidP="00941F63">
            <w:pPr>
              <w:pStyle w:val="CellBody"/>
            </w:pPr>
          </w:p>
        </w:tc>
        <w:tc>
          <w:tcPr>
            <w:tcW w:w="2269" w:type="pct"/>
          </w:tcPr>
          <w:p w:rsidR="002F11E3" w:rsidRPr="002024CD" w:rsidRDefault="002F11E3" w:rsidP="00941F63">
            <w:pPr>
              <w:pStyle w:val="CellBody"/>
            </w:pPr>
          </w:p>
        </w:tc>
        <w:tc>
          <w:tcPr>
            <w:tcW w:w="1280" w:type="pct"/>
          </w:tcPr>
          <w:p w:rsidR="002F11E3" w:rsidRPr="002024CD" w:rsidRDefault="001778F3" w:rsidP="00941F63">
            <w:pPr>
              <w:pStyle w:val="CellBody"/>
            </w:pPr>
            <w:r>
              <w:t>ORIENT COMMERCIAL BANK</w:t>
            </w:r>
          </w:p>
        </w:tc>
      </w:tr>
      <w:tr w:rsidR="002F11E3" w:rsidRPr="002024CD" w:rsidTr="002F11E3">
        <w:tc>
          <w:tcPr>
            <w:tcW w:w="1451" w:type="pct"/>
          </w:tcPr>
          <w:p w:rsidR="002F11E3" w:rsidRPr="002024CD" w:rsidRDefault="002F11E3" w:rsidP="00015BD8">
            <w:pPr>
              <w:pStyle w:val="CellBody"/>
            </w:pPr>
          </w:p>
        </w:tc>
        <w:tc>
          <w:tcPr>
            <w:tcW w:w="2269" w:type="pct"/>
          </w:tcPr>
          <w:p w:rsidR="002F11E3" w:rsidRPr="002024CD" w:rsidRDefault="002F11E3" w:rsidP="00941F63">
            <w:pPr>
              <w:pStyle w:val="CellBody"/>
            </w:pPr>
          </w:p>
        </w:tc>
        <w:tc>
          <w:tcPr>
            <w:tcW w:w="1280" w:type="pct"/>
          </w:tcPr>
          <w:p w:rsidR="002F11E3" w:rsidRPr="002024CD" w:rsidRDefault="001778F3" w:rsidP="00941F63">
            <w:pPr>
              <w:pStyle w:val="CellBody"/>
            </w:pPr>
            <w:r>
              <w:t>ORIENT COMMERCIAL BANK</w:t>
            </w:r>
          </w:p>
        </w:tc>
      </w:tr>
      <w:tr w:rsidR="002F11E3" w:rsidRPr="002024CD" w:rsidTr="002F11E3">
        <w:tc>
          <w:tcPr>
            <w:tcW w:w="1451" w:type="pct"/>
          </w:tcPr>
          <w:p w:rsidR="002F11E3" w:rsidRPr="002024CD" w:rsidRDefault="002F11E3" w:rsidP="00941F63">
            <w:pPr>
              <w:pStyle w:val="CellBody"/>
            </w:pPr>
          </w:p>
        </w:tc>
        <w:tc>
          <w:tcPr>
            <w:tcW w:w="2269" w:type="pct"/>
          </w:tcPr>
          <w:p w:rsidR="002F11E3" w:rsidRPr="002024CD" w:rsidRDefault="002F11E3" w:rsidP="00941F63">
            <w:pPr>
              <w:pStyle w:val="CellBody"/>
            </w:pPr>
          </w:p>
        </w:tc>
        <w:tc>
          <w:tcPr>
            <w:tcW w:w="1280" w:type="pct"/>
          </w:tcPr>
          <w:p w:rsidR="002F11E3" w:rsidRPr="002024CD" w:rsidRDefault="001778F3" w:rsidP="00941F63">
            <w:pPr>
              <w:pStyle w:val="CellBody"/>
            </w:pPr>
            <w:r>
              <w:t>ORIENT COMMERCIAL BANK</w:t>
            </w:r>
          </w:p>
        </w:tc>
      </w:tr>
      <w:tr w:rsidR="002F11E3" w:rsidRPr="002024CD" w:rsidTr="002F11E3">
        <w:tc>
          <w:tcPr>
            <w:tcW w:w="1451" w:type="pct"/>
          </w:tcPr>
          <w:p w:rsidR="002F11E3" w:rsidRPr="002024CD" w:rsidRDefault="00195FCB" w:rsidP="00941F63">
            <w:pPr>
              <w:pStyle w:val="CellBody"/>
            </w:pPr>
            <w:r>
              <w:t>Nguyen Manh Ha</w:t>
            </w:r>
          </w:p>
        </w:tc>
        <w:tc>
          <w:tcPr>
            <w:tcW w:w="2269" w:type="pct"/>
          </w:tcPr>
          <w:p w:rsidR="002F11E3" w:rsidRPr="002024CD" w:rsidRDefault="007A4961" w:rsidP="00941F63">
            <w:pPr>
              <w:pStyle w:val="CellBody"/>
            </w:pPr>
            <w:r>
              <w:t>Project Director</w:t>
            </w:r>
          </w:p>
        </w:tc>
        <w:tc>
          <w:tcPr>
            <w:tcW w:w="1280" w:type="pct"/>
          </w:tcPr>
          <w:p w:rsidR="002F11E3" w:rsidRPr="002024CD" w:rsidRDefault="00616B50" w:rsidP="00941F63">
            <w:pPr>
              <w:pStyle w:val="CellBody"/>
            </w:pPr>
            <w:r>
              <w:t>Openway Asia</w:t>
            </w:r>
          </w:p>
        </w:tc>
      </w:tr>
      <w:tr w:rsidR="002F11E3" w:rsidRPr="002024CD" w:rsidTr="002F11E3">
        <w:tc>
          <w:tcPr>
            <w:tcW w:w="1451" w:type="pct"/>
          </w:tcPr>
          <w:p w:rsidR="002F11E3" w:rsidRPr="002024CD" w:rsidRDefault="00195FCB" w:rsidP="00941F63">
            <w:pPr>
              <w:pStyle w:val="CellBody"/>
            </w:pPr>
            <w:r>
              <w:t>Nguyen Ba Tu</w:t>
            </w:r>
          </w:p>
        </w:tc>
        <w:tc>
          <w:tcPr>
            <w:tcW w:w="2269" w:type="pct"/>
          </w:tcPr>
          <w:p w:rsidR="002F11E3" w:rsidRPr="002024CD" w:rsidRDefault="007A4961" w:rsidP="00941F63">
            <w:pPr>
              <w:pStyle w:val="CellBody"/>
            </w:pPr>
            <w:r>
              <w:t>Project Manager</w:t>
            </w:r>
          </w:p>
        </w:tc>
        <w:tc>
          <w:tcPr>
            <w:tcW w:w="1280" w:type="pct"/>
          </w:tcPr>
          <w:p w:rsidR="002F11E3" w:rsidRPr="002024CD" w:rsidRDefault="00616B50" w:rsidP="00941F63">
            <w:pPr>
              <w:pStyle w:val="CellBody"/>
            </w:pPr>
            <w:r>
              <w:t>Openway Asia</w:t>
            </w:r>
          </w:p>
        </w:tc>
      </w:tr>
      <w:tr w:rsidR="002F11E3" w:rsidRPr="002024CD" w:rsidTr="002F11E3">
        <w:tc>
          <w:tcPr>
            <w:tcW w:w="1451" w:type="pct"/>
          </w:tcPr>
          <w:p w:rsidR="002F11E3" w:rsidRPr="002024CD" w:rsidRDefault="00195FCB" w:rsidP="00941F63">
            <w:pPr>
              <w:pStyle w:val="CellBody"/>
            </w:pPr>
            <w:r>
              <w:t>Le Khanh Trinh</w:t>
            </w:r>
          </w:p>
        </w:tc>
        <w:tc>
          <w:tcPr>
            <w:tcW w:w="2269" w:type="pct"/>
          </w:tcPr>
          <w:p w:rsidR="002F11E3" w:rsidRPr="002024CD" w:rsidRDefault="002F11E3" w:rsidP="00941F63">
            <w:pPr>
              <w:pStyle w:val="CellBody"/>
            </w:pPr>
          </w:p>
        </w:tc>
        <w:tc>
          <w:tcPr>
            <w:tcW w:w="1280" w:type="pct"/>
          </w:tcPr>
          <w:p w:rsidR="002F11E3" w:rsidRPr="002024CD" w:rsidRDefault="00616B50" w:rsidP="00941F63">
            <w:pPr>
              <w:pStyle w:val="CellBody"/>
            </w:pPr>
            <w:r>
              <w:t>Openway Asia</w:t>
            </w:r>
          </w:p>
        </w:tc>
      </w:tr>
      <w:tr w:rsidR="002F11E3" w:rsidRPr="002024CD" w:rsidTr="002F11E3">
        <w:tc>
          <w:tcPr>
            <w:tcW w:w="1451" w:type="pct"/>
          </w:tcPr>
          <w:p w:rsidR="002F11E3" w:rsidRPr="002024CD" w:rsidRDefault="00195FCB" w:rsidP="00941F63">
            <w:pPr>
              <w:pStyle w:val="CellBody"/>
            </w:pPr>
            <w:r>
              <w:t>Nguyen The Cuong</w:t>
            </w:r>
          </w:p>
        </w:tc>
        <w:tc>
          <w:tcPr>
            <w:tcW w:w="2269" w:type="pct"/>
          </w:tcPr>
          <w:p w:rsidR="002F11E3" w:rsidRPr="002024CD" w:rsidRDefault="002F11E3" w:rsidP="00941F63">
            <w:pPr>
              <w:pStyle w:val="CellBody"/>
            </w:pPr>
          </w:p>
        </w:tc>
        <w:tc>
          <w:tcPr>
            <w:tcW w:w="1280" w:type="pct"/>
          </w:tcPr>
          <w:p w:rsidR="002F11E3" w:rsidRPr="002024CD" w:rsidRDefault="00616B50" w:rsidP="00941F63">
            <w:pPr>
              <w:pStyle w:val="CellBody"/>
            </w:pPr>
            <w:r>
              <w:t>Openway Asia</w:t>
            </w:r>
          </w:p>
        </w:tc>
      </w:tr>
      <w:tr w:rsidR="002F11E3" w:rsidRPr="002024CD" w:rsidTr="002F11E3">
        <w:tc>
          <w:tcPr>
            <w:tcW w:w="1451" w:type="pct"/>
          </w:tcPr>
          <w:p w:rsidR="002F11E3" w:rsidRPr="002024CD" w:rsidRDefault="00195FCB" w:rsidP="002F11E3">
            <w:pPr>
              <w:pStyle w:val="CellBody"/>
            </w:pPr>
            <w:r>
              <w:t>Le Duc Hoang</w:t>
            </w:r>
          </w:p>
        </w:tc>
        <w:tc>
          <w:tcPr>
            <w:tcW w:w="2269" w:type="pct"/>
          </w:tcPr>
          <w:p w:rsidR="002F11E3" w:rsidRPr="002024CD" w:rsidRDefault="002F11E3" w:rsidP="00941F63">
            <w:pPr>
              <w:pStyle w:val="CellBody"/>
            </w:pPr>
          </w:p>
        </w:tc>
        <w:tc>
          <w:tcPr>
            <w:tcW w:w="1280" w:type="pct"/>
          </w:tcPr>
          <w:p w:rsidR="002F11E3" w:rsidRPr="002024CD" w:rsidRDefault="00616B50" w:rsidP="00941F63">
            <w:pPr>
              <w:pStyle w:val="CellBody"/>
            </w:pPr>
            <w:r>
              <w:t>Openway Asia</w:t>
            </w:r>
          </w:p>
        </w:tc>
      </w:tr>
      <w:tr w:rsidR="00195FCB" w:rsidRPr="002024CD" w:rsidTr="002F11E3">
        <w:tc>
          <w:tcPr>
            <w:tcW w:w="1451" w:type="pct"/>
          </w:tcPr>
          <w:p w:rsidR="00195FCB" w:rsidRDefault="00195FCB" w:rsidP="002F11E3">
            <w:pPr>
              <w:pStyle w:val="CellBody"/>
            </w:pPr>
            <w:r>
              <w:t>Nguyen Hoang Hiep</w:t>
            </w:r>
          </w:p>
        </w:tc>
        <w:tc>
          <w:tcPr>
            <w:tcW w:w="2269" w:type="pct"/>
          </w:tcPr>
          <w:p w:rsidR="00195FCB" w:rsidRPr="002024CD" w:rsidRDefault="00195FCB" w:rsidP="00941F63">
            <w:pPr>
              <w:pStyle w:val="CellBody"/>
            </w:pPr>
          </w:p>
        </w:tc>
        <w:tc>
          <w:tcPr>
            <w:tcW w:w="1280" w:type="pct"/>
          </w:tcPr>
          <w:p w:rsidR="00195FCB" w:rsidRDefault="00195FCB" w:rsidP="00941F63">
            <w:pPr>
              <w:pStyle w:val="CellBody"/>
            </w:pPr>
            <w:r>
              <w:t>Openway Asia</w:t>
            </w:r>
          </w:p>
        </w:tc>
      </w:tr>
      <w:tr w:rsidR="00195FCB" w:rsidRPr="002024CD" w:rsidTr="002F11E3">
        <w:tc>
          <w:tcPr>
            <w:tcW w:w="1451" w:type="pct"/>
          </w:tcPr>
          <w:p w:rsidR="00195FCB" w:rsidRDefault="00F8675A" w:rsidP="002F11E3">
            <w:pPr>
              <w:pStyle w:val="CellBody"/>
            </w:pPr>
            <w:r>
              <w:t>Hengky</w:t>
            </w:r>
          </w:p>
        </w:tc>
        <w:tc>
          <w:tcPr>
            <w:tcW w:w="2269" w:type="pct"/>
          </w:tcPr>
          <w:p w:rsidR="00195FCB" w:rsidRPr="002024CD" w:rsidRDefault="00195FCB" w:rsidP="00941F63">
            <w:pPr>
              <w:pStyle w:val="CellBody"/>
            </w:pPr>
          </w:p>
        </w:tc>
        <w:tc>
          <w:tcPr>
            <w:tcW w:w="1280" w:type="pct"/>
          </w:tcPr>
          <w:p w:rsidR="00195FCB" w:rsidRDefault="00195FCB" w:rsidP="00941F63">
            <w:pPr>
              <w:pStyle w:val="CellBody"/>
            </w:pPr>
            <w:r>
              <w:t>Openway Asia</w:t>
            </w:r>
          </w:p>
        </w:tc>
      </w:tr>
    </w:tbl>
    <w:p w:rsidR="001752A7" w:rsidRPr="002024CD" w:rsidRDefault="001752A7" w:rsidP="001752A7">
      <w:pPr>
        <w:ind w:left="630"/>
      </w:pPr>
    </w:p>
    <w:p w:rsidR="001752A7" w:rsidRPr="002024CD" w:rsidRDefault="001752A7" w:rsidP="001752A7">
      <w:pPr>
        <w:pStyle w:val="Heading2"/>
        <w:tabs>
          <w:tab w:val="clear" w:pos="720"/>
          <w:tab w:val="clear" w:pos="3006"/>
          <w:tab w:val="left" w:pos="540"/>
        </w:tabs>
        <w:ind w:left="540" w:hanging="540"/>
      </w:pPr>
      <w:bookmarkStart w:id="20" w:name="_Toc234301637"/>
      <w:bookmarkStart w:id="21" w:name="_Toc503273469"/>
      <w:r w:rsidRPr="002024CD">
        <w:t>Discovery Review Acceptance</w:t>
      </w:r>
      <w:bookmarkEnd w:id="20"/>
      <w:bookmarkEnd w:id="21"/>
    </w:p>
    <w:p w:rsidR="001752A7" w:rsidRPr="00972F00" w:rsidRDefault="001752A7" w:rsidP="00972F00">
      <w:pPr>
        <w:jc w:val="both"/>
        <w:rPr>
          <w:sz w:val="20"/>
        </w:rPr>
      </w:pPr>
      <w:r w:rsidRPr="00972F00">
        <w:rPr>
          <w:sz w:val="20"/>
        </w:rPr>
        <w:t xml:space="preserve">On completion of the first draft, this report will be submitted to </w:t>
      </w:r>
      <w:r w:rsidR="00145610" w:rsidRPr="00972F00">
        <w:rPr>
          <w:sz w:val="20"/>
        </w:rPr>
        <w:fldChar w:fldCharType="begin"/>
      </w:r>
      <w:r w:rsidR="00145610" w:rsidRPr="00972F00">
        <w:rPr>
          <w:sz w:val="20"/>
        </w:rPr>
        <w:instrText xml:space="preserve"> KEYWORDS   \* MERGEFORMAT </w:instrText>
      </w:r>
      <w:r w:rsidR="00145610" w:rsidRPr="00972F00">
        <w:rPr>
          <w:sz w:val="20"/>
        </w:rPr>
        <w:fldChar w:fldCharType="separate"/>
      </w:r>
      <w:r w:rsidR="001778F3">
        <w:rPr>
          <w:b/>
          <w:sz w:val="20"/>
        </w:rPr>
        <w:t>ORIENT COMMERCIAL BANK</w:t>
      </w:r>
      <w:r w:rsidR="00145610" w:rsidRPr="00972F00">
        <w:rPr>
          <w:b/>
          <w:sz w:val="20"/>
        </w:rPr>
        <w:fldChar w:fldCharType="end"/>
      </w:r>
      <w:r w:rsidRPr="00972F00">
        <w:rPr>
          <w:b/>
          <w:sz w:val="20"/>
        </w:rPr>
        <w:t xml:space="preserve"> </w:t>
      </w:r>
      <w:r w:rsidRPr="00972F00">
        <w:rPr>
          <w:sz w:val="20"/>
        </w:rPr>
        <w:t>for review. Comments and corrections provided will be incorporated in agreement with OpenWay, following this review.</w:t>
      </w:r>
    </w:p>
    <w:p w:rsidR="001752A7" w:rsidRPr="00972F00" w:rsidRDefault="001752A7" w:rsidP="00972F00">
      <w:pPr>
        <w:jc w:val="both"/>
        <w:rPr>
          <w:sz w:val="20"/>
        </w:rPr>
      </w:pPr>
      <w:r w:rsidRPr="00972F00">
        <w:rPr>
          <w:sz w:val="20"/>
        </w:rPr>
        <w:t xml:space="preserve">On publication of the final version of the document, </w:t>
      </w:r>
      <w:r w:rsidR="00145610" w:rsidRPr="00972F00">
        <w:rPr>
          <w:sz w:val="20"/>
        </w:rPr>
        <w:fldChar w:fldCharType="begin"/>
      </w:r>
      <w:r w:rsidR="00145610" w:rsidRPr="00972F00">
        <w:rPr>
          <w:sz w:val="20"/>
        </w:rPr>
        <w:instrText xml:space="preserve"> KEYWORDS   \* MERGEFORMAT </w:instrText>
      </w:r>
      <w:r w:rsidR="00145610" w:rsidRPr="00972F00">
        <w:rPr>
          <w:sz w:val="20"/>
        </w:rPr>
        <w:fldChar w:fldCharType="separate"/>
      </w:r>
      <w:r w:rsidR="001778F3">
        <w:rPr>
          <w:b/>
          <w:sz w:val="20"/>
        </w:rPr>
        <w:t>ORIENT COMMERCIAL BANK</w:t>
      </w:r>
      <w:r w:rsidR="00145610" w:rsidRPr="00972F00">
        <w:rPr>
          <w:b/>
          <w:sz w:val="20"/>
        </w:rPr>
        <w:fldChar w:fldCharType="end"/>
      </w:r>
      <w:r w:rsidRPr="00972F00">
        <w:rPr>
          <w:b/>
          <w:sz w:val="20"/>
        </w:rPr>
        <w:t xml:space="preserve"> </w:t>
      </w:r>
      <w:r w:rsidRPr="00972F00">
        <w:rPr>
          <w:sz w:val="20"/>
        </w:rPr>
        <w:t>will be requested to sign a Discovery Acceptance Certificate, indicating that they accept the report as an accurate description of their requirements, so far as they can be determined at the sign-off date.</w:t>
      </w:r>
    </w:p>
    <w:p w:rsidR="001752A7" w:rsidRPr="00972F00" w:rsidRDefault="001752A7" w:rsidP="00972F00">
      <w:pPr>
        <w:jc w:val="both"/>
        <w:rPr>
          <w:sz w:val="20"/>
        </w:rPr>
      </w:pPr>
      <w:r w:rsidRPr="00972F00">
        <w:rPr>
          <w:sz w:val="20"/>
        </w:rPr>
        <w:t>Any additions or changes to the requirements detailed in the document following sign-off of the report will be handled through OpenWay’s standard variance control procedure</w:t>
      </w:r>
      <w:r w:rsidR="008F7950" w:rsidRPr="00972F00">
        <w:rPr>
          <w:sz w:val="20"/>
        </w:rPr>
        <w:t xml:space="preserve"> </w:t>
      </w:r>
      <w:r w:rsidR="0003212A" w:rsidRPr="00972F00">
        <w:rPr>
          <w:sz w:val="20"/>
        </w:rPr>
        <w:t xml:space="preserve">which ensures that changes will be reviewed and approved by OpenWay and </w:t>
      </w:r>
      <w:r w:rsidR="001778F3">
        <w:rPr>
          <w:sz w:val="20"/>
        </w:rPr>
        <w:t>ORIENT COMMERCIAL BANK</w:t>
      </w:r>
      <w:r w:rsidR="0003212A" w:rsidRPr="00972F00">
        <w:rPr>
          <w:sz w:val="20"/>
        </w:rPr>
        <w:t>.</w:t>
      </w:r>
    </w:p>
    <w:p w:rsidR="001752A7" w:rsidRPr="002024CD" w:rsidRDefault="001752A7" w:rsidP="001752A7">
      <w:pPr>
        <w:pStyle w:val="BodyText"/>
      </w:pPr>
    </w:p>
    <w:p w:rsidR="001752A7" w:rsidRPr="002024CD" w:rsidRDefault="001752A7" w:rsidP="001752A7">
      <w:pPr>
        <w:pStyle w:val="Heading2"/>
        <w:tabs>
          <w:tab w:val="clear" w:pos="720"/>
          <w:tab w:val="clear" w:pos="3006"/>
          <w:tab w:val="num" w:pos="540"/>
        </w:tabs>
        <w:ind w:left="540" w:hanging="540"/>
      </w:pPr>
      <w:bookmarkStart w:id="22" w:name="_Toc234301638"/>
      <w:bookmarkStart w:id="23" w:name="_Toc503273470"/>
      <w:r w:rsidRPr="002024CD">
        <w:t>Structure and Use</w:t>
      </w:r>
      <w:bookmarkStart w:id="24" w:name="OLE_LINK5"/>
      <w:bookmarkStart w:id="25" w:name="OLE_LINK6"/>
      <w:bookmarkEnd w:id="22"/>
      <w:bookmarkEnd w:id="23"/>
    </w:p>
    <w:p w:rsidR="001752A7" w:rsidRPr="002024CD" w:rsidRDefault="001752A7" w:rsidP="001752A7">
      <w:pPr>
        <w:pStyle w:val="Heading3"/>
        <w:tabs>
          <w:tab w:val="clear" w:pos="6480"/>
          <w:tab w:val="num" w:pos="720"/>
        </w:tabs>
        <w:ind w:left="720"/>
      </w:pPr>
      <w:bookmarkStart w:id="26" w:name="_Toc208810202"/>
      <w:bookmarkStart w:id="27" w:name="_Toc234301639"/>
      <w:bookmarkStart w:id="28" w:name="_Toc503273471"/>
      <w:r w:rsidRPr="002024CD">
        <w:t>Discovery Report Contents</w:t>
      </w:r>
      <w:bookmarkEnd w:id="26"/>
      <w:bookmarkEnd w:id="27"/>
      <w:bookmarkEnd w:id="28"/>
    </w:p>
    <w:bookmarkEnd w:id="24"/>
    <w:bookmarkEnd w:id="25"/>
    <w:p w:rsidR="001752A7" w:rsidRPr="00972F00" w:rsidRDefault="001752A7" w:rsidP="00972F00">
      <w:pPr>
        <w:jc w:val="both"/>
        <w:rPr>
          <w:sz w:val="20"/>
        </w:rPr>
      </w:pPr>
      <w:r w:rsidRPr="00972F00">
        <w:rPr>
          <w:sz w:val="20"/>
        </w:rPr>
        <w:t>This Discovery Report sets out the details of the project which must be agreed by the parties in order for the system to be prepared, including:</w:t>
      </w:r>
    </w:p>
    <w:p w:rsidR="001752A7" w:rsidRPr="00972F00" w:rsidRDefault="0003212A" w:rsidP="00972F00">
      <w:pPr>
        <w:pStyle w:val="BodyTextBullet0"/>
        <w:numPr>
          <w:ilvl w:val="0"/>
          <w:numId w:val="12"/>
        </w:numPr>
        <w:tabs>
          <w:tab w:val="left" w:pos="720"/>
        </w:tabs>
        <w:ind w:left="720"/>
        <w:contextualSpacing/>
        <w:jc w:val="both"/>
        <w:rPr>
          <w:sz w:val="20"/>
        </w:rPr>
      </w:pPr>
      <w:r w:rsidRPr="00972F00">
        <w:rPr>
          <w:sz w:val="20"/>
        </w:rPr>
        <w:t xml:space="preserve">Volume 1: </w:t>
      </w:r>
      <w:r w:rsidR="001752A7" w:rsidRPr="00972F00">
        <w:rPr>
          <w:sz w:val="20"/>
        </w:rPr>
        <w:t>Introduction,</w:t>
      </w:r>
    </w:p>
    <w:p w:rsidR="001752A7" w:rsidRPr="00972F00" w:rsidRDefault="0003212A" w:rsidP="00972F00">
      <w:pPr>
        <w:pStyle w:val="BodyTextBullet0"/>
        <w:numPr>
          <w:ilvl w:val="0"/>
          <w:numId w:val="12"/>
        </w:numPr>
        <w:tabs>
          <w:tab w:val="left" w:pos="720"/>
        </w:tabs>
        <w:ind w:left="720"/>
        <w:contextualSpacing/>
        <w:jc w:val="both"/>
        <w:rPr>
          <w:sz w:val="20"/>
        </w:rPr>
      </w:pPr>
      <w:r w:rsidRPr="00972F00">
        <w:rPr>
          <w:sz w:val="20"/>
        </w:rPr>
        <w:t xml:space="preserve">Volume 2: </w:t>
      </w:r>
      <w:r w:rsidR="00A41A7C">
        <w:rPr>
          <w:sz w:val="20"/>
        </w:rPr>
        <w:t>Product</w:t>
      </w:r>
      <w:r w:rsidR="001752A7" w:rsidRPr="00972F00">
        <w:rPr>
          <w:sz w:val="20"/>
        </w:rPr>
        <w:t xml:space="preserve"> Configuration, </w:t>
      </w:r>
    </w:p>
    <w:p w:rsidR="001752A7" w:rsidRPr="00972F00" w:rsidRDefault="0003212A" w:rsidP="00972F00">
      <w:pPr>
        <w:pStyle w:val="BodyTextBullet0"/>
        <w:numPr>
          <w:ilvl w:val="0"/>
          <w:numId w:val="12"/>
        </w:numPr>
        <w:tabs>
          <w:tab w:val="left" w:pos="720"/>
        </w:tabs>
        <w:ind w:left="720"/>
        <w:contextualSpacing/>
        <w:jc w:val="both"/>
        <w:rPr>
          <w:sz w:val="20"/>
        </w:rPr>
      </w:pPr>
      <w:r w:rsidRPr="00972F00">
        <w:rPr>
          <w:sz w:val="20"/>
        </w:rPr>
        <w:t xml:space="preserve">Volume 3: </w:t>
      </w:r>
      <w:r w:rsidR="00AB2C94">
        <w:rPr>
          <w:sz w:val="20"/>
        </w:rPr>
        <w:t>ATM Transaction Flow</w:t>
      </w:r>
      <w:r w:rsidR="001752A7" w:rsidRPr="00972F00">
        <w:rPr>
          <w:sz w:val="20"/>
        </w:rPr>
        <w:t>,</w:t>
      </w:r>
    </w:p>
    <w:p w:rsidR="001752A7" w:rsidRPr="00AB2C94" w:rsidRDefault="0003212A" w:rsidP="00AB2C94">
      <w:pPr>
        <w:pStyle w:val="BodyTextBullet0"/>
        <w:numPr>
          <w:ilvl w:val="0"/>
          <w:numId w:val="12"/>
        </w:numPr>
        <w:tabs>
          <w:tab w:val="left" w:pos="720"/>
        </w:tabs>
        <w:ind w:left="720"/>
        <w:contextualSpacing/>
        <w:jc w:val="both"/>
        <w:rPr>
          <w:sz w:val="20"/>
        </w:rPr>
      </w:pPr>
      <w:r w:rsidRPr="00AB2C94">
        <w:rPr>
          <w:sz w:val="20"/>
        </w:rPr>
        <w:t xml:space="preserve">Volume 4: </w:t>
      </w:r>
      <w:r w:rsidR="00AB2C94">
        <w:rPr>
          <w:sz w:val="20"/>
        </w:rPr>
        <w:t>POS Integration</w:t>
      </w:r>
      <w:r w:rsidR="001752A7" w:rsidRPr="00AB2C94">
        <w:rPr>
          <w:sz w:val="20"/>
        </w:rPr>
        <w:t xml:space="preserve">, </w:t>
      </w:r>
    </w:p>
    <w:p w:rsidR="001752A7" w:rsidRPr="00972F00" w:rsidRDefault="0003212A" w:rsidP="00AB2C94">
      <w:pPr>
        <w:pStyle w:val="BodyTextBullet0"/>
        <w:numPr>
          <w:ilvl w:val="0"/>
          <w:numId w:val="12"/>
        </w:numPr>
        <w:tabs>
          <w:tab w:val="left" w:pos="720"/>
        </w:tabs>
        <w:ind w:left="720"/>
        <w:contextualSpacing/>
        <w:jc w:val="both"/>
        <w:rPr>
          <w:sz w:val="20"/>
        </w:rPr>
      </w:pPr>
      <w:r w:rsidRPr="00972F00">
        <w:rPr>
          <w:sz w:val="20"/>
        </w:rPr>
        <w:t xml:space="preserve">Volume 5: </w:t>
      </w:r>
      <w:r w:rsidR="00AB2C94" w:rsidRPr="00AB2C94">
        <w:rPr>
          <w:sz w:val="20"/>
        </w:rPr>
        <w:t>SOA Services and Notification</w:t>
      </w:r>
      <w:r w:rsidR="00AB2C94">
        <w:rPr>
          <w:sz w:val="20"/>
        </w:rPr>
        <w:t>,</w:t>
      </w:r>
    </w:p>
    <w:p w:rsidR="0003212A" w:rsidRPr="00972F00" w:rsidRDefault="0003212A" w:rsidP="00972F00">
      <w:pPr>
        <w:pStyle w:val="BodyTextBullet0"/>
        <w:numPr>
          <w:ilvl w:val="0"/>
          <w:numId w:val="12"/>
        </w:numPr>
        <w:tabs>
          <w:tab w:val="left" w:pos="720"/>
        </w:tabs>
        <w:ind w:left="720"/>
        <w:contextualSpacing/>
        <w:jc w:val="both"/>
        <w:rPr>
          <w:sz w:val="20"/>
        </w:rPr>
      </w:pPr>
      <w:r w:rsidRPr="00972F00">
        <w:rPr>
          <w:sz w:val="20"/>
        </w:rPr>
        <w:t xml:space="preserve">Volume 6: </w:t>
      </w:r>
      <w:r w:rsidR="00AB2C94" w:rsidRPr="00972F00">
        <w:rPr>
          <w:sz w:val="20"/>
        </w:rPr>
        <w:t>Interfaces</w:t>
      </w:r>
      <w:r w:rsidR="00AB2C94">
        <w:rPr>
          <w:sz w:val="20"/>
        </w:rPr>
        <w:t>,</w:t>
      </w:r>
    </w:p>
    <w:p w:rsidR="001752A7" w:rsidRPr="00972F00" w:rsidRDefault="0003212A" w:rsidP="00972F00">
      <w:pPr>
        <w:pStyle w:val="BodyTextBullet0"/>
        <w:numPr>
          <w:ilvl w:val="0"/>
          <w:numId w:val="12"/>
        </w:numPr>
        <w:tabs>
          <w:tab w:val="left" w:pos="720"/>
        </w:tabs>
        <w:ind w:left="720"/>
        <w:contextualSpacing/>
        <w:jc w:val="both"/>
        <w:rPr>
          <w:sz w:val="20"/>
        </w:rPr>
      </w:pPr>
      <w:r w:rsidRPr="00972F00">
        <w:rPr>
          <w:sz w:val="20"/>
        </w:rPr>
        <w:t xml:space="preserve">Volume 7: </w:t>
      </w:r>
      <w:r w:rsidR="00AB2C94" w:rsidRPr="00972F00">
        <w:rPr>
          <w:sz w:val="20"/>
        </w:rPr>
        <w:t>Reports</w:t>
      </w:r>
      <w:r w:rsidR="00AB2C94">
        <w:rPr>
          <w:sz w:val="20"/>
        </w:rPr>
        <w:t>,</w:t>
      </w:r>
    </w:p>
    <w:p w:rsidR="0003212A" w:rsidRDefault="0003212A" w:rsidP="00972F00">
      <w:pPr>
        <w:pStyle w:val="BodyTextBullet0"/>
        <w:numPr>
          <w:ilvl w:val="0"/>
          <w:numId w:val="12"/>
        </w:numPr>
        <w:tabs>
          <w:tab w:val="left" w:pos="720"/>
        </w:tabs>
        <w:ind w:left="720"/>
        <w:contextualSpacing/>
        <w:jc w:val="both"/>
        <w:rPr>
          <w:sz w:val="20"/>
        </w:rPr>
      </w:pPr>
      <w:r w:rsidRPr="00972F00">
        <w:rPr>
          <w:sz w:val="20"/>
        </w:rPr>
        <w:t xml:space="preserve">Volume 8: </w:t>
      </w:r>
      <w:r w:rsidR="00AB2C94" w:rsidRPr="00972F00">
        <w:rPr>
          <w:sz w:val="20"/>
        </w:rPr>
        <w:t>Hardware &amp; Software</w:t>
      </w:r>
      <w:r w:rsidR="00AB2C94">
        <w:rPr>
          <w:sz w:val="20"/>
        </w:rPr>
        <w:t>,</w:t>
      </w:r>
    </w:p>
    <w:p w:rsidR="00AB2C94" w:rsidRPr="00972F00" w:rsidRDefault="00AB2C94" w:rsidP="00972F00">
      <w:pPr>
        <w:pStyle w:val="BodyTextBullet0"/>
        <w:numPr>
          <w:ilvl w:val="0"/>
          <w:numId w:val="12"/>
        </w:numPr>
        <w:tabs>
          <w:tab w:val="left" w:pos="720"/>
        </w:tabs>
        <w:ind w:left="720"/>
        <w:contextualSpacing/>
        <w:jc w:val="both"/>
        <w:rPr>
          <w:sz w:val="20"/>
        </w:rPr>
      </w:pPr>
      <w:r>
        <w:rPr>
          <w:sz w:val="20"/>
        </w:rPr>
        <w:t xml:space="preserve">Volume 9: </w:t>
      </w:r>
      <w:r w:rsidRPr="00972F00">
        <w:rPr>
          <w:sz w:val="20"/>
        </w:rPr>
        <w:t>Migration</w:t>
      </w:r>
      <w:r>
        <w:rPr>
          <w:sz w:val="20"/>
        </w:rPr>
        <w:t>.</w:t>
      </w:r>
    </w:p>
    <w:p w:rsidR="001752A7" w:rsidRPr="00972F00" w:rsidRDefault="001752A7" w:rsidP="00972F00">
      <w:pPr>
        <w:jc w:val="both"/>
        <w:rPr>
          <w:sz w:val="20"/>
        </w:rPr>
      </w:pPr>
    </w:p>
    <w:p w:rsidR="001752A7" w:rsidRPr="00972F00" w:rsidRDefault="001752A7" w:rsidP="00972F00">
      <w:pPr>
        <w:jc w:val="both"/>
        <w:rPr>
          <w:sz w:val="20"/>
        </w:rPr>
      </w:pPr>
      <w:r w:rsidRPr="00972F00">
        <w:rPr>
          <w:sz w:val="20"/>
        </w:rPr>
        <w:lastRenderedPageBreak/>
        <w:t xml:space="preserve">Please note that this report concentrates upon the configuration and enhancement of OpenWay standard software, in accordance with </w:t>
      </w:r>
      <w:r w:rsidR="00145610" w:rsidRPr="00972F00">
        <w:rPr>
          <w:sz w:val="20"/>
        </w:rPr>
        <w:fldChar w:fldCharType="begin"/>
      </w:r>
      <w:r w:rsidR="00145610" w:rsidRPr="00972F00">
        <w:rPr>
          <w:sz w:val="20"/>
        </w:rPr>
        <w:instrText xml:space="preserve"> KEYWORDS   \* MERGEFORMAT </w:instrText>
      </w:r>
      <w:r w:rsidR="00145610" w:rsidRPr="00972F00">
        <w:rPr>
          <w:sz w:val="20"/>
        </w:rPr>
        <w:fldChar w:fldCharType="separate"/>
      </w:r>
      <w:r w:rsidR="001778F3">
        <w:rPr>
          <w:b/>
          <w:sz w:val="20"/>
        </w:rPr>
        <w:t>ORIENT COMMERCIAL BANK</w:t>
      </w:r>
      <w:r w:rsidR="00145610" w:rsidRPr="00972F00">
        <w:rPr>
          <w:b/>
          <w:sz w:val="20"/>
        </w:rPr>
        <w:fldChar w:fldCharType="end"/>
      </w:r>
      <w:r w:rsidRPr="00972F00">
        <w:rPr>
          <w:b/>
          <w:sz w:val="20"/>
        </w:rPr>
        <w:t xml:space="preserve"> </w:t>
      </w:r>
      <w:r w:rsidRPr="00972F00">
        <w:rPr>
          <w:sz w:val="20"/>
        </w:rPr>
        <w:t>requirements.  The standard functionality of OpenWay systems are provided in the relevant</w:t>
      </w:r>
      <w:r w:rsidR="001C72F3" w:rsidRPr="00972F00">
        <w:rPr>
          <w:sz w:val="20"/>
        </w:rPr>
        <w:t xml:space="preserve"> manuals</w:t>
      </w:r>
      <w:r w:rsidR="004345B7" w:rsidRPr="00972F00">
        <w:rPr>
          <w:sz w:val="20"/>
        </w:rPr>
        <w:t>.</w:t>
      </w:r>
    </w:p>
    <w:p w:rsidR="008E0110" w:rsidRPr="002024CD" w:rsidRDefault="008E0110" w:rsidP="001752A7"/>
    <w:p w:rsidR="001752A7" w:rsidRPr="002024CD" w:rsidRDefault="001752A7" w:rsidP="001752A7">
      <w:pPr>
        <w:pStyle w:val="Heading2"/>
        <w:tabs>
          <w:tab w:val="clear" w:pos="720"/>
          <w:tab w:val="clear" w:pos="3006"/>
          <w:tab w:val="num" w:pos="540"/>
        </w:tabs>
        <w:ind w:left="540" w:hanging="540"/>
      </w:pPr>
      <w:bookmarkStart w:id="29" w:name="_Toc234301640"/>
      <w:bookmarkStart w:id="30" w:name="_Toc503273472"/>
      <w:r w:rsidRPr="002024CD">
        <w:t>Disclaimer</w:t>
      </w:r>
      <w:bookmarkEnd w:id="29"/>
      <w:bookmarkEnd w:id="30"/>
    </w:p>
    <w:p w:rsidR="008E0110" w:rsidRPr="00972F00" w:rsidRDefault="001752A7" w:rsidP="00972F00">
      <w:pPr>
        <w:jc w:val="both"/>
        <w:rPr>
          <w:sz w:val="20"/>
        </w:rPr>
      </w:pPr>
      <w:r w:rsidRPr="00972F00">
        <w:rPr>
          <w:sz w:val="20"/>
        </w:rPr>
        <w:t xml:space="preserve">This report does not represent a commitment by </w:t>
      </w:r>
      <w:r w:rsidR="00145610" w:rsidRPr="00972F00">
        <w:rPr>
          <w:sz w:val="20"/>
        </w:rPr>
        <w:fldChar w:fldCharType="begin"/>
      </w:r>
      <w:r w:rsidR="00145610" w:rsidRPr="00972F00">
        <w:rPr>
          <w:sz w:val="20"/>
        </w:rPr>
        <w:instrText xml:space="preserve"> KEYWORDS   \* MERGEFORMAT </w:instrText>
      </w:r>
      <w:r w:rsidR="00145610" w:rsidRPr="00972F00">
        <w:rPr>
          <w:sz w:val="20"/>
        </w:rPr>
        <w:fldChar w:fldCharType="separate"/>
      </w:r>
      <w:r w:rsidR="001778F3">
        <w:rPr>
          <w:b/>
          <w:sz w:val="20"/>
        </w:rPr>
        <w:t>ORIENT COMMERCIAL BANK</w:t>
      </w:r>
      <w:r w:rsidR="00145610" w:rsidRPr="00972F00">
        <w:rPr>
          <w:b/>
          <w:sz w:val="20"/>
        </w:rPr>
        <w:fldChar w:fldCharType="end"/>
      </w:r>
      <w:r w:rsidRPr="00972F00">
        <w:rPr>
          <w:sz w:val="20"/>
        </w:rPr>
        <w:t xml:space="preserve"> or by </w:t>
      </w:r>
      <w:r w:rsidRPr="00972F00">
        <w:rPr>
          <w:b/>
          <w:sz w:val="20"/>
        </w:rPr>
        <w:t xml:space="preserve">OpenWay </w:t>
      </w:r>
      <w:r w:rsidRPr="00972F00">
        <w:rPr>
          <w:sz w:val="20"/>
        </w:rPr>
        <w:t>to develop or implement the described system. The purpose of this report is to present an accurate description of the requirements and of the work required to configure the system in line with these requirements. All development and configuration work to be undertaken on the project will be defined in accordance with the letter of agreement signed between the parties. The contractual documents will take precedence over this document.</w:t>
      </w:r>
    </w:p>
    <w:p w:rsidR="008E0110" w:rsidRPr="008E0110" w:rsidRDefault="008E0110" w:rsidP="008E0110">
      <w:pPr>
        <w:rPr>
          <w:i/>
          <w:iCs/>
          <w:spacing w:val="-3"/>
        </w:rPr>
      </w:pPr>
    </w:p>
    <w:p w:rsidR="008E0110" w:rsidRDefault="008E0110" w:rsidP="008E0110">
      <w:pPr>
        <w:pStyle w:val="Heading2"/>
        <w:tabs>
          <w:tab w:val="clear" w:pos="720"/>
          <w:tab w:val="clear" w:pos="3006"/>
          <w:tab w:val="num" w:pos="540"/>
        </w:tabs>
        <w:ind w:left="540" w:hanging="540"/>
      </w:pPr>
      <w:bookmarkStart w:id="31" w:name="_Toc242586059"/>
      <w:bookmarkStart w:id="32" w:name="_Toc503273473"/>
      <w:r w:rsidRPr="008E0110">
        <w:t>Requirements Notation</w:t>
      </w:r>
      <w:bookmarkEnd w:id="31"/>
      <w:bookmarkEnd w:id="32"/>
    </w:p>
    <w:p w:rsidR="008E0110" w:rsidRPr="00972F00" w:rsidRDefault="008E0110" w:rsidP="0048289C">
      <w:pPr>
        <w:jc w:val="both"/>
        <w:rPr>
          <w:sz w:val="20"/>
        </w:rPr>
      </w:pPr>
      <w:r w:rsidRPr="00972F00">
        <w:rPr>
          <w:sz w:val="20"/>
        </w:rPr>
        <w:t>The following notation is used for identifying the requirements:</w:t>
      </w:r>
    </w:p>
    <w:p w:rsidR="008E0110" w:rsidRPr="00972F00" w:rsidRDefault="008E0110" w:rsidP="0048289C">
      <w:pPr>
        <w:pStyle w:val="ListParagraph"/>
        <w:numPr>
          <w:ilvl w:val="0"/>
          <w:numId w:val="14"/>
        </w:numPr>
        <w:jc w:val="both"/>
        <w:rPr>
          <w:sz w:val="20"/>
        </w:rPr>
      </w:pPr>
      <w:r w:rsidRPr="00972F00">
        <w:rPr>
          <w:sz w:val="20"/>
        </w:rPr>
        <w:t xml:space="preserve">REQI000X –Interface </w:t>
      </w:r>
    </w:p>
    <w:p w:rsidR="008E0110" w:rsidRPr="00972F00" w:rsidRDefault="008E0110" w:rsidP="0048289C">
      <w:pPr>
        <w:pStyle w:val="ListParagraph"/>
        <w:numPr>
          <w:ilvl w:val="0"/>
          <w:numId w:val="14"/>
        </w:numPr>
        <w:jc w:val="both"/>
        <w:rPr>
          <w:sz w:val="20"/>
        </w:rPr>
      </w:pPr>
      <w:r w:rsidRPr="00972F00">
        <w:rPr>
          <w:sz w:val="20"/>
        </w:rPr>
        <w:t>REQC000X – Configuration</w:t>
      </w:r>
    </w:p>
    <w:p w:rsidR="008E0110" w:rsidRPr="00972F00" w:rsidRDefault="008E0110" w:rsidP="0048289C">
      <w:pPr>
        <w:pStyle w:val="ListParagraph"/>
        <w:numPr>
          <w:ilvl w:val="0"/>
          <w:numId w:val="14"/>
        </w:numPr>
        <w:jc w:val="both"/>
        <w:rPr>
          <w:sz w:val="20"/>
        </w:rPr>
      </w:pPr>
      <w:r w:rsidRPr="00972F00">
        <w:rPr>
          <w:sz w:val="20"/>
        </w:rPr>
        <w:t>REQE000X – Enhancement</w:t>
      </w:r>
    </w:p>
    <w:p w:rsidR="008E0110" w:rsidRPr="00972F00" w:rsidRDefault="008E0110" w:rsidP="0048289C">
      <w:pPr>
        <w:pStyle w:val="ListParagraph"/>
        <w:numPr>
          <w:ilvl w:val="0"/>
          <w:numId w:val="14"/>
        </w:numPr>
        <w:jc w:val="both"/>
        <w:rPr>
          <w:sz w:val="20"/>
        </w:rPr>
      </w:pPr>
      <w:r w:rsidRPr="00972F00">
        <w:rPr>
          <w:sz w:val="20"/>
        </w:rPr>
        <w:t>REQR000X – Report</w:t>
      </w:r>
    </w:p>
    <w:p w:rsidR="008E0110" w:rsidRPr="00972F00" w:rsidRDefault="008E0110" w:rsidP="0048289C">
      <w:pPr>
        <w:pStyle w:val="ListParagraph"/>
        <w:numPr>
          <w:ilvl w:val="0"/>
          <w:numId w:val="14"/>
        </w:numPr>
        <w:jc w:val="both"/>
        <w:rPr>
          <w:sz w:val="20"/>
        </w:rPr>
      </w:pPr>
      <w:r w:rsidRPr="00972F00">
        <w:rPr>
          <w:sz w:val="20"/>
        </w:rPr>
        <w:t>REQHS</w:t>
      </w:r>
      <w:r w:rsidR="00A1030C" w:rsidRPr="00972F00">
        <w:rPr>
          <w:sz w:val="20"/>
        </w:rPr>
        <w:t>000X</w:t>
      </w:r>
      <w:r w:rsidRPr="00972F00">
        <w:rPr>
          <w:sz w:val="20"/>
        </w:rPr>
        <w:t xml:space="preserve"> – Hardware/Software</w:t>
      </w:r>
    </w:p>
    <w:p w:rsidR="008E0110" w:rsidRPr="00972F00" w:rsidRDefault="008E0110" w:rsidP="0048289C">
      <w:pPr>
        <w:pStyle w:val="ListParagraph"/>
        <w:numPr>
          <w:ilvl w:val="0"/>
          <w:numId w:val="14"/>
        </w:numPr>
        <w:jc w:val="both"/>
        <w:rPr>
          <w:sz w:val="20"/>
        </w:rPr>
      </w:pPr>
      <w:r w:rsidRPr="00972F00">
        <w:rPr>
          <w:sz w:val="20"/>
        </w:rPr>
        <w:t>REQWS</w:t>
      </w:r>
      <w:r w:rsidR="00A1030C" w:rsidRPr="00972F00">
        <w:rPr>
          <w:sz w:val="20"/>
        </w:rPr>
        <w:t>000X</w:t>
      </w:r>
      <w:r w:rsidRPr="00972F00">
        <w:rPr>
          <w:sz w:val="20"/>
        </w:rPr>
        <w:t xml:space="preserve"> – Web Service</w:t>
      </w:r>
    </w:p>
    <w:p w:rsidR="00390EAC" w:rsidRDefault="00390EAC" w:rsidP="00692174"/>
    <w:p w:rsidR="00692174" w:rsidRDefault="00692174" w:rsidP="00692174">
      <w:pPr>
        <w:pStyle w:val="Heading3"/>
        <w:tabs>
          <w:tab w:val="clear" w:pos="6480"/>
          <w:tab w:val="num" w:pos="720"/>
        </w:tabs>
        <w:ind w:left="720"/>
      </w:pPr>
      <w:bookmarkStart w:id="33" w:name="_Toc503273474"/>
      <w:r>
        <w:t>Items Marked as ‘To Be Determined’ (TBD)</w:t>
      </w:r>
      <w:bookmarkEnd w:id="33"/>
    </w:p>
    <w:p w:rsidR="00692174" w:rsidRPr="0048289C" w:rsidRDefault="00692174" w:rsidP="00692174">
      <w:pPr>
        <w:rPr>
          <w:sz w:val="20"/>
        </w:rPr>
      </w:pPr>
      <w:r w:rsidRPr="0048289C">
        <w:rPr>
          <w:sz w:val="20"/>
        </w:rPr>
        <w:t>Note that all items in the report marked as TBD will be defined during the implementation of the project.</w:t>
      </w:r>
    </w:p>
    <w:p w:rsidR="00692174" w:rsidRPr="002024CD" w:rsidRDefault="00692174" w:rsidP="008E0110">
      <w:pPr>
        <w:ind w:left="720"/>
        <w:rPr>
          <w:i/>
          <w:iCs/>
          <w:spacing w:val="-3"/>
        </w:rPr>
      </w:pPr>
    </w:p>
    <w:p w:rsidR="001752A7" w:rsidRPr="002024CD" w:rsidRDefault="001752A7" w:rsidP="001752A7">
      <w:pPr>
        <w:pStyle w:val="Heading1"/>
      </w:pPr>
      <w:bookmarkStart w:id="34" w:name="_Toc234301641"/>
      <w:bookmarkStart w:id="35" w:name="_Toc503273475"/>
      <w:r w:rsidRPr="002024CD">
        <w:lastRenderedPageBreak/>
        <w:t>Project Overview</w:t>
      </w:r>
      <w:bookmarkEnd w:id="34"/>
      <w:bookmarkEnd w:id="35"/>
    </w:p>
    <w:p w:rsidR="00280C9E" w:rsidRPr="00293260" w:rsidRDefault="008F5235" w:rsidP="00293260">
      <w:pPr>
        <w:pStyle w:val="Heading2"/>
        <w:tabs>
          <w:tab w:val="clear" w:pos="720"/>
          <w:tab w:val="clear" w:pos="3006"/>
          <w:tab w:val="left" w:pos="540"/>
        </w:tabs>
        <w:ind w:left="540" w:hanging="540"/>
      </w:pPr>
      <w:bookmarkStart w:id="36" w:name="_Toc234301642"/>
      <w:bookmarkStart w:id="37" w:name="_Toc503273476"/>
      <w:bookmarkStart w:id="38" w:name="_Toc49577111"/>
      <w:bookmarkStart w:id="39" w:name="_Toc207263563"/>
      <w:r>
        <w:t>OCB</w:t>
      </w:r>
      <w:r w:rsidR="004F1336" w:rsidRPr="002024CD">
        <w:t xml:space="preserve"> </w:t>
      </w:r>
      <w:r w:rsidR="001752A7" w:rsidRPr="002024CD">
        <w:t>Introduction</w:t>
      </w:r>
      <w:bookmarkEnd w:id="36"/>
      <w:bookmarkEnd w:id="37"/>
    </w:p>
    <w:p w:rsidR="00280C9E" w:rsidRPr="00F4073F" w:rsidRDefault="008F5235" w:rsidP="00280C9E">
      <w:pPr>
        <w:jc w:val="both"/>
        <w:rPr>
          <w:rFonts w:asciiTheme="minorHAnsi" w:hAnsiTheme="minorHAnsi"/>
          <w:sz w:val="20"/>
          <w:szCs w:val="20"/>
        </w:rPr>
      </w:pPr>
      <w:r>
        <w:rPr>
          <w:rFonts w:asciiTheme="minorHAnsi" w:hAnsiTheme="minorHAnsi"/>
          <w:sz w:val="20"/>
          <w:szCs w:val="20"/>
        </w:rPr>
        <w:t>Oriented C</w:t>
      </w:r>
      <w:r w:rsidR="00280C9E" w:rsidRPr="00F4073F">
        <w:rPr>
          <w:rFonts w:asciiTheme="minorHAnsi" w:hAnsiTheme="minorHAnsi"/>
          <w:sz w:val="20"/>
          <w:szCs w:val="20"/>
        </w:rPr>
        <w:t xml:space="preserve">ommercial </w:t>
      </w:r>
      <w:r w:rsidR="001778F3">
        <w:rPr>
          <w:rFonts w:asciiTheme="minorHAnsi" w:hAnsiTheme="minorHAnsi"/>
          <w:sz w:val="20"/>
          <w:szCs w:val="20"/>
        </w:rPr>
        <w:t>J</w:t>
      </w:r>
      <w:r w:rsidR="00280C9E" w:rsidRPr="00F4073F">
        <w:rPr>
          <w:rFonts w:asciiTheme="minorHAnsi" w:hAnsiTheme="minorHAnsi"/>
          <w:sz w:val="20"/>
          <w:szCs w:val="20"/>
        </w:rPr>
        <w:t xml:space="preserve">oint </w:t>
      </w:r>
      <w:r w:rsidR="001778F3">
        <w:rPr>
          <w:rFonts w:asciiTheme="minorHAnsi" w:hAnsiTheme="minorHAnsi"/>
          <w:sz w:val="20"/>
          <w:szCs w:val="20"/>
        </w:rPr>
        <w:t>S</w:t>
      </w:r>
      <w:r w:rsidR="00280C9E" w:rsidRPr="00F4073F">
        <w:rPr>
          <w:rFonts w:asciiTheme="minorHAnsi" w:hAnsiTheme="minorHAnsi"/>
          <w:sz w:val="20"/>
          <w:szCs w:val="20"/>
        </w:rPr>
        <w:t xml:space="preserve">tock </w:t>
      </w:r>
      <w:r w:rsidR="001778F3">
        <w:rPr>
          <w:rFonts w:asciiTheme="minorHAnsi" w:hAnsiTheme="minorHAnsi"/>
          <w:sz w:val="20"/>
          <w:szCs w:val="20"/>
        </w:rPr>
        <w:t>B</w:t>
      </w:r>
      <w:r w:rsidR="00280C9E" w:rsidRPr="00F4073F">
        <w:rPr>
          <w:rFonts w:asciiTheme="minorHAnsi" w:hAnsiTheme="minorHAnsi"/>
          <w:sz w:val="20"/>
          <w:szCs w:val="20"/>
        </w:rPr>
        <w:t xml:space="preserve">ank </w:t>
      </w:r>
      <w:r w:rsidR="001778F3">
        <w:rPr>
          <w:rFonts w:asciiTheme="minorHAnsi" w:hAnsiTheme="minorHAnsi"/>
          <w:sz w:val="20"/>
          <w:szCs w:val="20"/>
        </w:rPr>
        <w:t xml:space="preserve">(OCB) </w:t>
      </w:r>
      <w:r w:rsidR="00280C9E" w:rsidRPr="00F4073F">
        <w:rPr>
          <w:rFonts w:asciiTheme="minorHAnsi" w:hAnsiTheme="minorHAnsi"/>
          <w:sz w:val="20"/>
          <w:szCs w:val="20"/>
        </w:rPr>
        <w:t xml:space="preserve">officially operated on </w:t>
      </w:r>
      <w:r w:rsidR="00D15337">
        <w:rPr>
          <w:rFonts w:asciiTheme="minorHAnsi" w:hAnsiTheme="minorHAnsi"/>
          <w:sz w:val="20"/>
          <w:szCs w:val="20"/>
        </w:rPr>
        <w:t>10</w:t>
      </w:r>
      <w:r w:rsidR="00D15337" w:rsidRPr="00D15337">
        <w:rPr>
          <w:rFonts w:asciiTheme="minorHAnsi" w:hAnsiTheme="minorHAnsi"/>
          <w:sz w:val="20"/>
          <w:szCs w:val="20"/>
          <w:vertAlign w:val="superscript"/>
        </w:rPr>
        <w:t>th</w:t>
      </w:r>
      <w:r w:rsidR="00D15337">
        <w:rPr>
          <w:rFonts w:asciiTheme="minorHAnsi" w:hAnsiTheme="minorHAnsi"/>
          <w:sz w:val="20"/>
          <w:szCs w:val="20"/>
        </w:rPr>
        <w:t xml:space="preserve"> June</w:t>
      </w:r>
      <w:r w:rsidR="00280C9E" w:rsidRPr="00F4073F">
        <w:rPr>
          <w:rFonts w:asciiTheme="minorHAnsi" w:hAnsiTheme="minorHAnsi"/>
          <w:sz w:val="20"/>
          <w:szCs w:val="20"/>
        </w:rPr>
        <w:t xml:space="preserve"> 199</w:t>
      </w:r>
      <w:r w:rsidR="00D15337">
        <w:rPr>
          <w:rFonts w:asciiTheme="minorHAnsi" w:hAnsiTheme="minorHAnsi"/>
          <w:sz w:val="20"/>
          <w:szCs w:val="20"/>
        </w:rPr>
        <w:t>6.</w:t>
      </w:r>
      <w:r w:rsidR="00280C9E" w:rsidRPr="00F4073F">
        <w:rPr>
          <w:rFonts w:asciiTheme="minorHAnsi" w:hAnsiTheme="minorHAnsi"/>
          <w:sz w:val="20"/>
          <w:szCs w:val="20"/>
        </w:rPr>
        <w:t xml:space="preserve"> </w:t>
      </w:r>
      <w:r w:rsidR="00D15337" w:rsidRPr="00D15337">
        <w:rPr>
          <w:rFonts w:asciiTheme="minorHAnsi" w:hAnsiTheme="minorHAnsi"/>
          <w:sz w:val="20"/>
          <w:szCs w:val="20"/>
        </w:rPr>
        <w:t>OCB has more than 110 business units nationwide and presented in all major cities and economic zones in the country. In 2016, OCB’s profit had reached the 15th out of total number of Commercial banks and profit margin is in the Top 10 of Commercial banks. </w:t>
      </w:r>
      <w:r w:rsidR="00D15337" w:rsidRPr="00D15337">
        <w:rPr>
          <w:rFonts w:asciiTheme="minorHAnsi" w:hAnsiTheme="minorHAnsi"/>
          <w:sz w:val="20"/>
          <w:szCs w:val="20"/>
        </w:rPr>
        <w:br/>
        <w:t>With a human forced of more than 5,000 qualify personnel, modern technology, trusted brand; High growth rate, the recent 5 years growth is always double the industry average; Good risk management, high asset quality, good assets and bad debt ratio fell among Top 6 banks with the lowest NPL ratio in the whole system ... OCB is confident during the roadmap to become one of the best banks in Vietnam.</w:t>
      </w:r>
    </w:p>
    <w:p w:rsidR="00280C9E" w:rsidRDefault="00280C9E" w:rsidP="00F4073F">
      <w:pPr>
        <w:jc w:val="both"/>
        <w:rPr>
          <w:rFonts w:asciiTheme="minorHAnsi" w:hAnsiTheme="minorHAnsi"/>
          <w:b/>
          <w:sz w:val="20"/>
          <w:szCs w:val="20"/>
        </w:rPr>
      </w:pPr>
      <w:r w:rsidRPr="00F4073F">
        <w:rPr>
          <w:rFonts w:asciiTheme="minorHAnsi" w:hAnsiTheme="minorHAnsi"/>
          <w:b/>
          <w:sz w:val="20"/>
          <w:szCs w:val="20"/>
        </w:rPr>
        <w:t>Mission</w:t>
      </w:r>
    </w:p>
    <w:p w:rsidR="00D15337" w:rsidRPr="00D15337" w:rsidRDefault="00D15337" w:rsidP="00F4073F">
      <w:pPr>
        <w:jc w:val="both"/>
        <w:rPr>
          <w:rFonts w:asciiTheme="minorHAnsi" w:hAnsiTheme="minorHAnsi"/>
          <w:sz w:val="20"/>
          <w:szCs w:val="20"/>
        </w:rPr>
      </w:pPr>
      <w:r w:rsidRPr="00D15337">
        <w:rPr>
          <w:rFonts w:asciiTheme="minorHAnsi" w:hAnsiTheme="minorHAnsi"/>
          <w:sz w:val="20"/>
          <w:szCs w:val="20"/>
        </w:rPr>
        <w:t>Create the optimal solutions to bring the highest value to customers and investors, actively contributing to the common development of the community and society by building enthusiasm labor forced, understand the customer needs.</w:t>
      </w:r>
    </w:p>
    <w:p w:rsidR="00D15337" w:rsidRPr="00F4073F" w:rsidRDefault="00280C9E" w:rsidP="00D15337">
      <w:pPr>
        <w:jc w:val="both"/>
        <w:rPr>
          <w:rFonts w:asciiTheme="minorHAnsi" w:hAnsiTheme="minorHAnsi"/>
          <w:sz w:val="20"/>
          <w:szCs w:val="20"/>
        </w:rPr>
      </w:pPr>
      <w:r w:rsidRPr="00F4073F">
        <w:rPr>
          <w:rFonts w:asciiTheme="minorHAnsi" w:hAnsiTheme="minorHAnsi"/>
          <w:b/>
          <w:sz w:val="20"/>
          <w:szCs w:val="20"/>
        </w:rPr>
        <w:t>Vision</w:t>
      </w:r>
      <w:r w:rsidRPr="00F4073F">
        <w:rPr>
          <w:rFonts w:asciiTheme="minorHAnsi" w:hAnsiTheme="minorHAnsi"/>
          <w:sz w:val="20"/>
          <w:szCs w:val="20"/>
        </w:rPr>
        <w:br/>
      </w:r>
      <w:r w:rsidR="00D15337" w:rsidRPr="00D15337">
        <w:rPr>
          <w:rFonts w:asciiTheme="minorHAnsi" w:hAnsiTheme="minorHAnsi"/>
          <w:sz w:val="20"/>
          <w:szCs w:val="20"/>
        </w:rPr>
        <w:t>Become a Leader of multi-functional bank in retail banking and small and medium enterprises in Vietnam</w:t>
      </w:r>
      <w:r w:rsidR="00D15337" w:rsidRPr="00F4073F">
        <w:rPr>
          <w:rFonts w:asciiTheme="minorHAnsi" w:hAnsiTheme="minorHAnsi"/>
          <w:sz w:val="20"/>
          <w:szCs w:val="20"/>
        </w:rPr>
        <w:t>.</w:t>
      </w:r>
    </w:p>
    <w:p w:rsidR="004F1336" w:rsidRPr="002024CD" w:rsidRDefault="004F1336" w:rsidP="001752A7">
      <w:pPr>
        <w:pStyle w:val="Heading2"/>
        <w:tabs>
          <w:tab w:val="clear" w:pos="720"/>
          <w:tab w:val="clear" w:pos="3006"/>
          <w:tab w:val="num" w:pos="540"/>
        </w:tabs>
        <w:ind w:left="540" w:hanging="540"/>
      </w:pPr>
      <w:bookmarkStart w:id="40" w:name="_Toc503273477"/>
      <w:bookmarkStart w:id="41" w:name="_Toc234301643"/>
      <w:r w:rsidRPr="002024CD">
        <w:t>OpenWay Introduction</w:t>
      </w:r>
      <w:bookmarkEnd w:id="40"/>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OpenWay, headquartered in Brussels, Belgium, with six regional offices in Western and Eastern Europe, Asia/Pacific and the Middle East, was founded in 1995 to develop and market WAY4, an innovative and flexible software platform for payment transaction switching, card and merchant management.</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OpenWay's extensive experience in large-scale implementations allows us to update legacy systems, while keeping minor impacts on ongoing processing activities and fully respecting the strict project schedules.</w:t>
      </w:r>
    </w:p>
    <w:p w:rsidR="004F1336" w:rsidRPr="00545D60" w:rsidRDefault="004F1336" w:rsidP="00545D60">
      <w:pPr>
        <w:spacing w:before="120"/>
        <w:jc w:val="both"/>
        <w:rPr>
          <w:rFonts w:asciiTheme="minorHAnsi" w:hAnsiTheme="minorHAnsi"/>
          <w:sz w:val="20"/>
          <w:szCs w:val="20"/>
        </w:rPr>
      </w:pPr>
      <w:r w:rsidRPr="00545D60">
        <w:rPr>
          <w:rFonts w:asciiTheme="minorHAnsi" w:hAnsiTheme="minorHAnsi"/>
          <w:sz w:val="20"/>
          <w:szCs w:val="20"/>
        </w:rPr>
        <w:t xml:space="preserve">The OpenWay methodologies of implementation, data migration and production support have been perfected over the last 12 years, and have been proven successful with experience of more than </w:t>
      </w:r>
      <w:r w:rsidR="00AE2C7C">
        <w:rPr>
          <w:rFonts w:asciiTheme="minorHAnsi" w:hAnsiTheme="minorHAnsi"/>
          <w:sz w:val="20"/>
          <w:szCs w:val="20"/>
        </w:rPr>
        <w:t>135</w:t>
      </w:r>
      <w:r w:rsidRPr="00545D60">
        <w:rPr>
          <w:rFonts w:asciiTheme="minorHAnsi" w:hAnsiTheme="minorHAnsi"/>
          <w:sz w:val="20"/>
          <w:szCs w:val="20"/>
        </w:rPr>
        <w:t xml:space="preserve"> customer sites using </w:t>
      </w:r>
      <w:r w:rsidRPr="00545D60">
        <w:rPr>
          <w:rFonts w:asciiTheme="minorHAnsi" w:hAnsiTheme="minorHAnsi" w:cs="Arial"/>
          <w:sz w:val="20"/>
          <w:szCs w:val="20"/>
        </w:rPr>
        <w:t>WAY4</w:t>
      </w:r>
      <w:r w:rsidRPr="00545D60">
        <w:rPr>
          <w:rFonts w:asciiTheme="minorHAnsi" w:hAnsiTheme="minorHAnsi"/>
          <w:sz w:val="20"/>
          <w:szCs w:val="20"/>
        </w:rPr>
        <w:t xml:space="preserve"> solutions worldwide. OpenWay is strategically committed to the European market. </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 xml:space="preserve">WAY4 is a real-time, full-service integrated solution supporting the complete bankcard lifecycle, designed to handle several million transactions per hour for banks in-house, as well as 3rd party processors. It has been certified by all major international payment schemes and is adaptable to local market requirements. </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WAY4 is a new-generation payment processing framework with a unique architecture built around common patterns and generic objects – customers, contracts, accounts and products – with unlimited hierarchies and extremely flexible business rules. The WAY4 unified transaction processing core supports a variety of software modules and solutions. WAY4 can simultaneously run pre-paid cards and credit cards, issuing, acquiring and loan management, manage corporate products, and launch loyalty solutions.</w:t>
      </w:r>
    </w:p>
    <w:p w:rsidR="004F1336" w:rsidRPr="00545D60" w:rsidRDefault="00B55735" w:rsidP="00545D60">
      <w:pPr>
        <w:jc w:val="both"/>
        <w:rPr>
          <w:rFonts w:asciiTheme="minorHAnsi" w:hAnsiTheme="minorHAnsi"/>
          <w:sz w:val="20"/>
          <w:szCs w:val="20"/>
        </w:rPr>
      </w:pPr>
      <w:r w:rsidRPr="00545D60">
        <w:rPr>
          <w:rFonts w:asciiTheme="minorHAnsi" w:hAnsiTheme="minorHAnsi"/>
          <w:sz w:val="20"/>
          <w:szCs w:val="20"/>
        </w:rPr>
        <w:t>WAY4</w:t>
      </w:r>
      <w:r w:rsidR="004F1336" w:rsidRPr="00545D60">
        <w:rPr>
          <w:rFonts w:asciiTheme="minorHAnsi" w:hAnsiTheme="minorHAnsi"/>
          <w:sz w:val="20"/>
          <w:szCs w:val="20"/>
        </w:rPr>
        <w:t xml:space="preserve"> enables complex request exchanges in various dialects including ISO8583, DDC and XML. This way, clients can access products and services from various back-office and billing systems through ATM, POS, kiosk, web, IVR and mobile banking, as well as Visa, MasterCard, American Express, Diners Club, CUP, JCB payment schemes and other channels.</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 xml:space="preserve">A single WAY4 installation can run multiple businesses in different geographical areas, making it easy for </w:t>
      </w:r>
      <w:r w:rsidR="00A51379" w:rsidRPr="00545D60">
        <w:rPr>
          <w:rFonts w:asciiTheme="minorHAnsi" w:hAnsiTheme="minorHAnsi"/>
          <w:sz w:val="20"/>
          <w:szCs w:val="20"/>
        </w:rPr>
        <w:t>organizations</w:t>
      </w:r>
      <w:r w:rsidRPr="00545D60">
        <w:rPr>
          <w:rFonts w:asciiTheme="minorHAnsi" w:hAnsiTheme="minorHAnsi"/>
          <w:sz w:val="20"/>
          <w:szCs w:val="20"/>
        </w:rPr>
        <w:t xml:space="preserve"> to meet cross-border and cross-industry demands. It uses business rules allows WAY4 to manage multiple currencies, languages, and time zones.</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lastRenderedPageBreak/>
        <w:t xml:space="preserve">Built on a unified modular platform, WAY4 allows individual solutions to be configured by selecting WAY4 modules that best suit the defined business goals and requirements. WAY4 modules cover all aspects of payment processing – issuing and acquiring, management of multiple financial institutions, </w:t>
      </w:r>
      <w:r w:rsidR="00A51379" w:rsidRPr="00545D60">
        <w:rPr>
          <w:rFonts w:asciiTheme="minorHAnsi" w:hAnsiTheme="minorHAnsi"/>
          <w:sz w:val="20"/>
          <w:szCs w:val="20"/>
        </w:rPr>
        <w:t>personalization</w:t>
      </w:r>
      <w:r w:rsidRPr="00545D60">
        <w:rPr>
          <w:rFonts w:asciiTheme="minorHAnsi" w:hAnsiTheme="minorHAnsi"/>
          <w:sz w:val="20"/>
          <w:szCs w:val="20"/>
        </w:rPr>
        <w:t xml:space="preserve">, terminal management, payment scheme interfaces, host system interfaces and e-channels. </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Behind the modules and solutions, the WAY4 universal integration platform and unified business rules allow deep integration of WAY4 modules and other software like core banking systems, IVR, CRM, and the host systems of other banks and service providers.</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WAY4 has demonstrated an industry leading performance of 3’000 business transactions per second. To date, this is one of the highest performance indicators for card payment transaction switching systems run on an open platform. Some of our customers manage more than 30 million debit and credit cards on a single WAY4 platform.</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 xml:space="preserve">WAY4 gives many companies the satisfaction of knowing that they have chosen the best in software, running on a hardware independent environment. Working together with our partners, the result is a mature and proven product with extreme flexibility, reliability and performance. This is why we believe that WAY4 will be the best fit for the current and future needs of </w:t>
      </w:r>
      <w:r w:rsidR="001778F3">
        <w:rPr>
          <w:rFonts w:asciiTheme="minorHAnsi" w:hAnsiTheme="minorHAnsi"/>
          <w:sz w:val="20"/>
          <w:szCs w:val="20"/>
        </w:rPr>
        <w:t>ORIENT COMMERCIAL BANK</w:t>
      </w:r>
      <w:r w:rsidRPr="00545D60">
        <w:rPr>
          <w:rFonts w:asciiTheme="minorHAnsi" w:hAnsiTheme="minorHAnsi"/>
          <w:sz w:val="20"/>
          <w:szCs w:val="20"/>
        </w:rPr>
        <w:t xml:space="preserve">, which has been further proven during our analysis of the comprehensive list of </w:t>
      </w:r>
      <w:r w:rsidR="001778F3">
        <w:rPr>
          <w:rFonts w:asciiTheme="minorHAnsi" w:hAnsiTheme="minorHAnsi"/>
          <w:sz w:val="20"/>
          <w:szCs w:val="20"/>
        </w:rPr>
        <w:t>ORIENT COMMERCIAL BANK</w:t>
      </w:r>
      <w:r w:rsidRPr="00545D60">
        <w:rPr>
          <w:rFonts w:asciiTheme="minorHAnsi" w:hAnsiTheme="minorHAnsi"/>
          <w:sz w:val="20"/>
          <w:szCs w:val="20"/>
        </w:rPr>
        <w:t xml:space="preserve"> functional requirements provided along with this Proposal.</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 xml:space="preserve">OpenWay was one of the first vendors to launch Visa EMV Full Option (2001) and MasterCard Full Grade (early 2002) Issuing and </w:t>
      </w:r>
      <w:r w:rsidR="00BD4C97">
        <w:rPr>
          <w:rFonts w:asciiTheme="minorHAnsi" w:hAnsiTheme="minorHAnsi"/>
          <w:sz w:val="20"/>
          <w:szCs w:val="20"/>
        </w:rPr>
        <w:t>A</w:t>
      </w:r>
      <w:r w:rsidR="00BD4C97" w:rsidRPr="00545D60">
        <w:rPr>
          <w:rFonts w:asciiTheme="minorHAnsi" w:hAnsiTheme="minorHAnsi"/>
          <w:sz w:val="20"/>
          <w:szCs w:val="20"/>
        </w:rPr>
        <w:t>cquiring</w:t>
      </w:r>
      <w:r w:rsidRPr="00545D60">
        <w:rPr>
          <w:rFonts w:asciiTheme="minorHAnsi" w:hAnsiTheme="minorHAnsi"/>
          <w:sz w:val="20"/>
          <w:szCs w:val="20"/>
        </w:rPr>
        <w:t xml:space="preserve"> solutions. Nowadays WAY4 supports a range of advanced EMV products, such as Visa Paywave, M/Chip Pre-Authorized and MasterCard/Maestro PayPass. OpenWay is a VISA Global Partner and a MasterCard Key Vendor.</w:t>
      </w:r>
    </w:p>
    <w:p w:rsidR="004F1336" w:rsidRPr="00545D60" w:rsidRDefault="004F1336" w:rsidP="00545D60">
      <w:pPr>
        <w:jc w:val="both"/>
        <w:rPr>
          <w:rFonts w:asciiTheme="minorHAnsi" w:hAnsiTheme="minorHAnsi"/>
          <w:sz w:val="20"/>
          <w:szCs w:val="20"/>
        </w:rPr>
      </w:pPr>
      <w:r w:rsidRPr="00545D60">
        <w:rPr>
          <w:rFonts w:asciiTheme="minorHAnsi" w:hAnsiTheme="minorHAnsi"/>
          <w:sz w:val="20"/>
          <w:szCs w:val="20"/>
        </w:rPr>
        <w:t xml:space="preserve">OpenWay's consistent growth and its ongoing investment in research and development make it a stable and reliable partner now and for the future. The WAY4 software is totally focused on providing high quality financial transaction processing solutions. </w:t>
      </w:r>
    </w:p>
    <w:p w:rsidR="001752A7" w:rsidRPr="002024CD" w:rsidRDefault="001752A7" w:rsidP="001752A7">
      <w:pPr>
        <w:pStyle w:val="Heading2"/>
        <w:tabs>
          <w:tab w:val="clear" w:pos="720"/>
          <w:tab w:val="clear" w:pos="3006"/>
          <w:tab w:val="num" w:pos="540"/>
        </w:tabs>
        <w:ind w:left="540" w:hanging="540"/>
      </w:pPr>
      <w:bookmarkStart w:id="42" w:name="_Toc503273478"/>
      <w:r w:rsidRPr="002024CD">
        <w:t>Project Scope</w:t>
      </w:r>
      <w:bookmarkEnd w:id="41"/>
      <w:bookmarkEnd w:id="42"/>
    </w:p>
    <w:p w:rsidR="002F11E3" w:rsidRDefault="002F11E3" w:rsidP="002959AB">
      <w:pPr>
        <w:pStyle w:val="BodyBullet"/>
        <w:numPr>
          <w:ilvl w:val="0"/>
          <w:numId w:val="0"/>
        </w:numPr>
        <w:ind w:left="357" w:hanging="357"/>
        <w:rPr>
          <w:rFonts w:asciiTheme="minorHAnsi" w:hAnsiTheme="minorHAnsi"/>
          <w:sz w:val="20"/>
          <w:szCs w:val="20"/>
        </w:rPr>
      </w:pPr>
      <w:r w:rsidRPr="00293260">
        <w:rPr>
          <w:rFonts w:asciiTheme="minorHAnsi" w:hAnsiTheme="minorHAnsi"/>
          <w:sz w:val="20"/>
          <w:szCs w:val="20"/>
        </w:rPr>
        <w:t>The scope of the current project is defined as follows:</w:t>
      </w:r>
    </w:p>
    <w:p w:rsidR="00DF5D37" w:rsidRPr="00C976A3" w:rsidRDefault="00DF5D37" w:rsidP="002959AB">
      <w:pPr>
        <w:pStyle w:val="BodyBullet"/>
        <w:numPr>
          <w:ilvl w:val="0"/>
          <w:numId w:val="0"/>
        </w:numPr>
        <w:ind w:left="357" w:hanging="357"/>
        <w:rPr>
          <w:rFonts w:asciiTheme="minorHAnsi" w:hAnsiTheme="minorHAnsi"/>
          <w:b/>
          <w:sz w:val="20"/>
          <w:szCs w:val="20"/>
        </w:rPr>
      </w:pPr>
      <w:r w:rsidRPr="00C976A3">
        <w:rPr>
          <w:rFonts w:asciiTheme="minorHAnsi" w:hAnsiTheme="minorHAnsi"/>
          <w:b/>
          <w:sz w:val="20"/>
          <w:szCs w:val="20"/>
        </w:rPr>
        <w:t xml:space="preserve">Phase 1: </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Transaction Switching and Authorization with Stand-in Support</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ATM Management and Monitoring; </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POS and Merc</w:t>
      </w:r>
      <w:r w:rsidR="00F7673A">
        <w:rPr>
          <w:rFonts w:asciiTheme="minorHAnsi" w:hAnsiTheme="minorHAnsi"/>
          <w:sz w:val="20"/>
          <w:szCs w:val="20"/>
          <w:lang w:eastAsia="ru-RU"/>
        </w:rPr>
        <w:t>hant Management</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Card Management and Personalization</w:t>
      </w:r>
    </w:p>
    <w:p w:rsidR="009E2853" w:rsidRPr="00293260"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Card Types</w:t>
      </w:r>
    </w:p>
    <w:p w:rsidR="009E2853" w:rsidRPr="00293260" w:rsidRDefault="009E2853" w:rsidP="00C976A3">
      <w:pPr>
        <w:numPr>
          <w:ilvl w:val="2"/>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Debit Card</w:t>
      </w:r>
    </w:p>
    <w:p w:rsidR="009E2853" w:rsidRPr="00293260" w:rsidRDefault="009E2853" w:rsidP="00C976A3">
      <w:pPr>
        <w:numPr>
          <w:ilvl w:val="2"/>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Credit Card</w:t>
      </w:r>
    </w:p>
    <w:p w:rsidR="009E2853" w:rsidRPr="00293260" w:rsidRDefault="009E2853" w:rsidP="00C976A3">
      <w:pPr>
        <w:numPr>
          <w:ilvl w:val="2"/>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Prepaid Card</w:t>
      </w:r>
    </w:p>
    <w:p w:rsidR="009E2853" w:rsidRPr="00293260"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Instalment Support </w:t>
      </w:r>
    </w:p>
    <w:p w:rsidR="009E2853" w:rsidRPr="00293260"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Automatic Account Debit (AutoPay)</w:t>
      </w:r>
    </w:p>
    <w:p w:rsidR="009E2853" w:rsidRPr="00293260"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MasterCard in control </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lastRenderedPageBreak/>
        <w:t>Magnetic stripe card and EMV card Issuing.</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Domestic and International card Issuing.</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Fees and Limits Management</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Clearing, Settlement, Reconciliation, and Dispute Management </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Interface to Payment Networks and other systems</w:t>
      </w:r>
    </w:p>
    <w:p w:rsidR="009E2853"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MasterCard</w:t>
      </w:r>
    </w:p>
    <w:p w:rsidR="00F7673A" w:rsidRPr="00293260" w:rsidRDefault="00F7673A" w:rsidP="00C976A3">
      <w:pPr>
        <w:numPr>
          <w:ilvl w:val="1"/>
          <w:numId w:val="40"/>
        </w:numPr>
        <w:spacing w:line="320" w:lineRule="exact"/>
        <w:jc w:val="both"/>
        <w:rPr>
          <w:rFonts w:asciiTheme="minorHAnsi" w:hAnsiTheme="minorHAnsi"/>
          <w:sz w:val="20"/>
          <w:szCs w:val="20"/>
          <w:lang w:eastAsia="ru-RU"/>
        </w:rPr>
      </w:pPr>
      <w:r>
        <w:rPr>
          <w:rFonts w:asciiTheme="minorHAnsi" w:hAnsiTheme="minorHAnsi"/>
          <w:sz w:val="20"/>
          <w:szCs w:val="20"/>
          <w:lang w:eastAsia="ru-RU"/>
        </w:rPr>
        <w:t>JCB</w:t>
      </w:r>
    </w:p>
    <w:p w:rsidR="009E2853" w:rsidRPr="00293260" w:rsidRDefault="00F7673A" w:rsidP="00C976A3">
      <w:pPr>
        <w:numPr>
          <w:ilvl w:val="1"/>
          <w:numId w:val="40"/>
        </w:numPr>
        <w:spacing w:line="320" w:lineRule="exact"/>
        <w:jc w:val="both"/>
        <w:rPr>
          <w:rFonts w:asciiTheme="minorHAnsi" w:hAnsiTheme="minorHAnsi"/>
          <w:sz w:val="20"/>
          <w:szCs w:val="20"/>
          <w:lang w:eastAsia="ru-RU"/>
        </w:rPr>
      </w:pPr>
      <w:r>
        <w:rPr>
          <w:rFonts w:asciiTheme="minorHAnsi" w:hAnsiTheme="minorHAnsi"/>
          <w:sz w:val="20"/>
          <w:szCs w:val="20"/>
          <w:lang w:eastAsia="ru-RU"/>
        </w:rPr>
        <w:t>Napas</w:t>
      </w:r>
    </w:p>
    <w:p w:rsidR="009E2853" w:rsidRPr="00293260"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Core Banking System </w:t>
      </w:r>
    </w:p>
    <w:p w:rsidR="009E2853" w:rsidRPr="00293260" w:rsidRDefault="009E2853" w:rsidP="00C976A3">
      <w:pPr>
        <w:numPr>
          <w:ilvl w:val="1"/>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Middle Gateway/Web service</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Fraud Prevention and Management System</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Card based and Merchant Based Loyalty</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SMS and Email notification engine</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User ID and Password management</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Access control setup</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Audit Trail </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Report and Extract file generation capability</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Replaced CMS/Switch has to support all current functionalities of </w:t>
      </w:r>
      <w:r w:rsidR="00F7673A">
        <w:rPr>
          <w:rFonts w:asciiTheme="minorHAnsi" w:hAnsiTheme="minorHAnsi"/>
          <w:sz w:val="20"/>
          <w:szCs w:val="20"/>
          <w:lang w:eastAsia="ru-RU"/>
        </w:rPr>
        <w:t>CardWork</w:t>
      </w:r>
      <w:r w:rsidRPr="00293260">
        <w:rPr>
          <w:rFonts w:asciiTheme="minorHAnsi" w:hAnsiTheme="minorHAnsi"/>
          <w:sz w:val="20"/>
          <w:szCs w:val="20"/>
          <w:lang w:eastAsia="ru-RU"/>
        </w:rPr>
        <w:t xml:space="preserve"> </w:t>
      </w:r>
      <w:r w:rsidR="00F7673A">
        <w:rPr>
          <w:rFonts w:asciiTheme="minorHAnsi" w:hAnsiTheme="minorHAnsi"/>
          <w:sz w:val="20"/>
          <w:szCs w:val="20"/>
          <w:lang w:eastAsia="ru-RU"/>
        </w:rPr>
        <w:t>System</w:t>
      </w:r>
      <w:r w:rsidRPr="00293260">
        <w:rPr>
          <w:rFonts w:asciiTheme="minorHAnsi" w:hAnsiTheme="minorHAnsi"/>
          <w:sz w:val="20"/>
          <w:szCs w:val="20"/>
          <w:lang w:eastAsia="ru-RU"/>
        </w:rPr>
        <w:t xml:space="preserve"> which is applied by </w:t>
      </w:r>
      <w:r w:rsidR="001778F3">
        <w:rPr>
          <w:rFonts w:asciiTheme="minorHAnsi" w:hAnsiTheme="minorHAnsi"/>
          <w:sz w:val="20"/>
          <w:szCs w:val="20"/>
          <w:lang w:eastAsia="ru-RU"/>
        </w:rPr>
        <w:t>ORIENT COMMERCIAL BANK</w:t>
      </w:r>
      <w:r w:rsidRPr="00293260">
        <w:rPr>
          <w:rFonts w:asciiTheme="minorHAnsi" w:hAnsiTheme="minorHAnsi"/>
          <w:sz w:val="20"/>
          <w:szCs w:val="20"/>
          <w:lang w:eastAsia="ru-RU"/>
        </w:rPr>
        <w:t>.</w:t>
      </w:r>
    </w:p>
    <w:p w:rsidR="009E2853" w:rsidRPr="00293260" w:rsidRDefault="009E2853" w:rsidP="00C976A3">
      <w:pPr>
        <w:numPr>
          <w:ilvl w:val="0"/>
          <w:numId w:val="40"/>
        </w:numPr>
        <w:spacing w:line="320" w:lineRule="exact"/>
        <w:jc w:val="both"/>
        <w:rPr>
          <w:rFonts w:asciiTheme="minorHAnsi" w:hAnsiTheme="minorHAnsi"/>
          <w:sz w:val="20"/>
          <w:szCs w:val="20"/>
          <w:lang w:eastAsia="ru-RU"/>
        </w:rPr>
      </w:pPr>
      <w:r w:rsidRPr="00293260">
        <w:rPr>
          <w:rFonts w:asciiTheme="minorHAnsi" w:hAnsiTheme="minorHAnsi"/>
          <w:sz w:val="20"/>
          <w:szCs w:val="20"/>
          <w:lang w:eastAsia="ru-RU"/>
        </w:rPr>
        <w:t xml:space="preserve">Replaced CMS/Switch also has to support all of the functionalities required by MasterCard, </w:t>
      </w:r>
      <w:r w:rsidR="00F7673A">
        <w:rPr>
          <w:rFonts w:asciiTheme="minorHAnsi" w:hAnsiTheme="minorHAnsi"/>
          <w:sz w:val="20"/>
          <w:szCs w:val="20"/>
          <w:lang w:eastAsia="ru-RU"/>
        </w:rPr>
        <w:t>Napas</w:t>
      </w:r>
      <w:r w:rsidRPr="00293260">
        <w:rPr>
          <w:rFonts w:asciiTheme="minorHAnsi" w:hAnsiTheme="minorHAnsi"/>
          <w:sz w:val="20"/>
          <w:szCs w:val="20"/>
          <w:lang w:eastAsia="ru-RU"/>
        </w:rPr>
        <w:t>.</w:t>
      </w:r>
    </w:p>
    <w:p w:rsidR="009E2853" w:rsidRDefault="009E2853" w:rsidP="00C976A3">
      <w:pPr>
        <w:numPr>
          <w:ilvl w:val="0"/>
          <w:numId w:val="40"/>
        </w:numPr>
        <w:spacing w:line="320" w:lineRule="exact"/>
        <w:jc w:val="both"/>
        <w:rPr>
          <w:ins w:id="43" w:author="ngoclb" w:date="2018-01-24T09:33:00Z"/>
          <w:rFonts w:asciiTheme="minorHAnsi" w:hAnsiTheme="minorHAnsi"/>
          <w:sz w:val="20"/>
          <w:szCs w:val="20"/>
          <w:lang w:eastAsia="ru-RU"/>
        </w:rPr>
      </w:pPr>
      <w:r w:rsidRPr="00293260">
        <w:rPr>
          <w:rFonts w:asciiTheme="minorHAnsi" w:hAnsiTheme="minorHAnsi"/>
          <w:sz w:val="20"/>
          <w:szCs w:val="20"/>
          <w:lang w:eastAsia="ru-RU"/>
        </w:rPr>
        <w:t>Support for all mandate requirement of MasterCard</w:t>
      </w:r>
      <w:r w:rsidR="00F7673A">
        <w:rPr>
          <w:rFonts w:asciiTheme="minorHAnsi" w:hAnsiTheme="minorHAnsi"/>
          <w:sz w:val="20"/>
          <w:szCs w:val="20"/>
          <w:lang w:eastAsia="ru-RU"/>
        </w:rPr>
        <w:t>, JCB</w:t>
      </w:r>
      <w:r w:rsidRPr="00293260">
        <w:rPr>
          <w:rFonts w:asciiTheme="minorHAnsi" w:hAnsiTheme="minorHAnsi"/>
          <w:sz w:val="20"/>
          <w:szCs w:val="20"/>
          <w:lang w:eastAsia="ru-RU"/>
        </w:rPr>
        <w:t xml:space="preserve"> and </w:t>
      </w:r>
      <w:r w:rsidR="00F7673A">
        <w:rPr>
          <w:rFonts w:asciiTheme="minorHAnsi" w:hAnsiTheme="minorHAnsi"/>
          <w:sz w:val="20"/>
          <w:szCs w:val="20"/>
          <w:lang w:eastAsia="ru-RU"/>
        </w:rPr>
        <w:t>Napas</w:t>
      </w:r>
      <w:r w:rsidRPr="00293260">
        <w:rPr>
          <w:rFonts w:asciiTheme="minorHAnsi" w:hAnsiTheme="minorHAnsi"/>
          <w:sz w:val="20"/>
          <w:szCs w:val="20"/>
          <w:lang w:eastAsia="ru-RU"/>
        </w:rPr>
        <w:t xml:space="preserve"> in the future without any charge.</w:t>
      </w:r>
    </w:p>
    <w:p w:rsidR="0074316F" w:rsidRPr="0063601F" w:rsidDel="0074316F" w:rsidRDefault="0074316F" w:rsidP="0074316F">
      <w:pPr>
        <w:pStyle w:val="ListParagraph"/>
        <w:numPr>
          <w:ilvl w:val="0"/>
          <w:numId w:val="40"/>
        </w:numPr>
        <w:spacing w:line="320" w:lineRule="exact"/>
        <w:jc w:val="both"/>
        <w:rPr>
          <w:del w:id="44" w:author="ngoclb" w:date="2018-01-24T09:33:00Z"/>
          <w:moveTo w:id="45" w:author="ngoclb" w:date="2018-01-24T09:33:00Z"/>
          <w:rFonts w:asciiTheme="minorHAnsi" w:hAnsiTheme="minorHAnsi"/>
          <w:sz w:val="20"/>
          <w:szCs w:val="20"/>
          <w:lang w:eastAsia="ru-RU"/>
        </w:rPr>
      </w:pPr>
      <w:moveToRangeStart w:id="46" w:author="ngoclb" w:date="2018-01-24T09:33:00Z" w:name="move504549753"/>
      <w:moveTo w:id="47" w:author="ngoclb" w:date="2018-01-24T09:33:00Z">
        <w:r w:rsidRPr="0063601F">
          <w:rPr>
            <w:rFonts w:asciiTheme="minorHAnsi" w:hAnsiTheme="minorHAnsi"/>
            <w:sz w:val="20"/>
            <w:szCs w:val="20"/>
            <w:lang w:eastAsia="ru-RU"/>
          </w:rPr>
          <w:t xml:space="preserve">ATM interbank fund transfer and PIN change functionality through </w:t>
        </w:r>
        <w:r>
          <w:rPr>
            <w:rFonts w:asciiTheme="minorHAnsi" w:hAnsiTheme="minorHAnsi"/>
            <w:sz w:val="20"/>
            <w:szCs w:val="20"/>
            <w:lang w:eastAsia="ru-RU"/>
          </w:rPr>
          <w:t>Napas</w:t>
        </w:r>
        <w:r w:rsidRPr="0063601F">
          <w:rPr>
            <w:rFonts w:asciiTheme="minorHAnsi" w:hAnsiTheme="minorHAnsi"/>
            <w:sz w:val="20"/>
            <w:szCs w:val="20"/>
            <w:lang w:eastAsia="ru-RU"/>
          </w:rPr>
          <w:t xml:space="preserve"> interface.</w:t>
        </w:r>
      </w:moveTo>
    </w:p>
    <w:moveToRangeEnd w:id="46"/>
    <w:p w:rsidR="0074316F" w:rsidRPr="0074316F" w:rsidRDefault="0074316F" w:rsidP="0074316F">
      <w:pPr>
        <w:pStyle w:val="ListParagraph"/>
        <w:numPr>
          <w:ilvl w:val="0"/>
          <w:numId w:val="40"/>
        </w:numPr>
        <w:spacing w:line="320" w:lineRule="exact"/>
        <w:jc w:val="both"/>
        <w:rPr>
          <w:rFonts w:asciiTheme="minorHAnsi" w:hAnsiTheme="minorHAnsi"/>
          <w:sz w:val="20"/>
          <w:szCs w:val="20"/>
          <w:lang w:eastAsia="ru-RU"/>
        </w:rPr>
      </w:pPr>
    </w:p>
    <w:p w:rsidR="00C976A3" w:rsidRPr="00C976A3" w:rsidRDefault="00C976A3" w:rsidP="00C976A3">
      <w:pPr>
        <w:spacing w:line="320" w:lineRule="exact"/>
        <w:jc w:val="both"/>
        <w:rPr>
          <w:rFonts w:asciiTheme="minorHAnsi" w:hAnsiTheme="minorHAnsi"/>
          <w:b/>
          <w:sz w:val="20"/>
          <w:szCs w:val="20"/>
          <w:lang w:eastAsia="ru-RU"/>
        </w:rPr>
      </w:pPr>
      <w:r w:rsidRPr="00C976A3">
        <w:rPr>
          <w:rFonts w:asciiTheme="minorHAnsi" w:hAnsiTheme="minorHAnsi"/>
          <w:b/>
          <w:sz w:val="20"/>
          <w:szCs w:val="20"/>
          <w:lang w:eastAsia="ru-RU"/>
        </w:rPr>
        <w:t>Phase 2:</w:t>
      </w:r>
    </w:p>
    <w:p w:rsidR="00C976A3" w:rsidRPr="00C976A3" w:rsidRDefault="00C976A3" w:rsidP="00C976A3">
      <w:pPr>
        <w:pStyle w:val="ListParagraph"/>
        <w:numPr>
          <w:ilvl w:val="0"/>
          <w:numId w:val="41"/>
        </w:numPr>
        <w:spacing w:line="320" w:lineRule="exact"/>
        <w:jc w:val="both"/>
        <w:rPr>
          <w:rFonts w:asciiTheme="minorHAnsi" w:hAnsiTheme="minorHAnsi"/>
          <w:sz w:val="20"/>
          <w:szCs w:val="20"/>
          <w:lang w:eastAsia="ru-RU"/>
        </w:rPr>
      </w:pPr>
      <w:r w:rsidRPr="00C976A3">
        <w:rPr>
          <w:rFonts w:asciiTheme="minorHAnsi" w:hAnsiTheme="minorHAnsi"/>
          <w:sz w:val="20"/>
          <w:szCs w:val="20"/>
          <w:lang w:eastAsia="ru-RU"/>
        </w:rPr>
        <w:t>Access Control Server (ACS) to support issuing side of 3D-Secure transaction for MasterCard</w:t>
      </w:r>
    </w:p>
    <w:p w:rsidR="00C976A3" w:rsidRDefault="00C976A3" w:rsidP="0088001A">
      <w:pPr>
        <w:pStyle w:val="ListParagraph"/>
        <w:numPr>
          <w:ilvl w:val="0"/>
          <w:numId w:val="41"/>
        </w:numPr>
        <w:spacing w:line="320" w:lineRule="exact"/>
        <w:jc w:val="both"/>
        <w:rPr>
          <w:rFonts w:asciiTheme="minorHAnsi" w:hAnsiTheme="minorHAnsi"/>
          <w:sz w:val="20"/>
          <w:szCs w:val="20"/>
          <w:lang w:eastAsia="ru-RU"/>
        </w:rPr>
      </w:pPr>
      <w:r>
        <w:rPr>
          <w:rFonts w:asciiTheme="minorHAnsi" w:hAnsiTheme="minorHAnsi"/>
          <w:sz w:val="20"/>
          <w:szCs w:val="20"/>
          <w:lang w:eastAsia="ru-RU"/>
        </w:rPr>
        <w:t>ATM</w:t>
      </w:r>
      <w:ins w:id="48" w:author="ngoclb" w:date="2018-01-24T09:34:00Z">
        <w:r w:rsidR="0074316F">
          <w:rPr>
            <w:rFonts w:asciiTheme="minorHAnsi" w:hAnsiTheme="minorHAnsi"/>
            <w:sz w:val="20"/>
            <w:szCs w:val="20"/>
            <w:lang w:eastAsia="ru-RU"/>
          </w:rPr>
          <w:t>/POS</w:t>
        </w:r>
      </w:ins>
      <w:r w:rsidRPr="00293260">
        <w:rPr>
          <w:rFonts w:asciiTheme="minorHAnsi" w:hAnsiTheme="minorHAnsi"/>
          <w:sz w:val="20"/>
          <w:szCs w:val="20"/>
          <w:lang w:eastAsia="ru-RU"/>
        </w:rPr>
        <w:t xml:space="preserve"> EMV acquiring</w:t>
      </w:r>
    </w:p>
    <w:p w:rsidR="00C976A3" w:rsidRPr="0063601F" w:rsidDel="0074316F" w:rsidRDefault="00C976A3" w:rsidP="00C976A3">
      <w:pPr>
        <w:pStyle w:val="ListParagraph"/>
        <w:numPr>
          <w:ilvl w:val="0"/>
          <w:numId w:val="41"/>
        </w:numPr>
        <w:spacing w:line="320" w:lineRule="exact"/>
        <w:jc w:val="both"/>
        <w:rPr>
          <w:moveFrom w:id="49" w:author="ngoclb" w:date="2018-01-24T09:33:00Z"/>
          <w:rFonts w:asciiTheme="minorHAnsi" w:hAnsiTheme="minorHAnsi"/>
          <w:sz w:val="20"/>
          <w:szCs w:val="20"/>
          <w:lang w:eastAsia="ru-RU"/>
        </w:rPr>
      </w:pPr>
      <w:moveFromRangeStart w:id="50" w:author="ngoclb" w:date="2018-01-24T09:33:00Z" w:name="move504549753"/>
      <w:moveFrom w:id="51" w:author="ngoclb" w:date="2018-01-24T09:33:00Z">
        <w:r w:rsidRPr="0063601F" w:rsidDel="0074316F">
          <w:rPr>
            <w:rFonts w:asciiTheme="minorHAnsi" w:hAnsiTheme="minorHAnsi"/>
            <w:sz w:val="20"/>
            <w:szCs w:val="20"/>
            <w:lang w:eastAsia="ru-RU"/>
          </w:rPr>
          <w:t xml:space="preserve">ATM interbank fund transfer and PIN change functionality through </w:t>
        </w:r>
        <w:r w:rsidR="00F7673A" w:rsidDel="0074316F">
          <w:rPr>
            <w:rFonts w:asciiTheme="minorHAnsi" w:hAnsiTheme="minorHAnsi"/>
            <w:sz w:val="20"/>
            <w:szCs w:val="20"/>
            <w:lang w:eastAsia="ru-RU"/>
          </w:rPr>
          <w:t>Napas</w:t>
        </w:r>
        <w:r w:rsidRPr="0063601F" w:rsidDel="0074316F">
          <w:rPr>
            <w:rFonts w:asciiTheme="minorHAnsi" w:hAnsiTheme="minorHAnsi"/>
            <w:sz w:val="20"/>
            <w:szCs w:val="20"/>
            <w:lang w:eastAsia="ru-RU"/>
          </w:rPr>
          <w:t xml:space="preserve"> interface.</w:t>
        </w:r>
      </w:moveFrom>
    </w:p>
    <w:p w:rsidR="001752A7" w:rsidRPr="002024CD" w:rsidRDefault="001752A7" w:rsidP="001752A7">
      <w:pPr>
        <w:pStyle w:val="Heading1"/>
      </w:pPr>
      <w:bookmarkStart w:id="52" w:name="_Toc234301644"/>
      <w:bookmarkStart w:id="53" w:name="_Toc503273479"/>
      <w:moveFromRangeEnd w:id="50"/>
      <w:r w:rsidRPr="002024CD">
        <w:lastRenderedPageBreak/>
        <w:t>Current System Overview</w:t>
      </w:r>
      <w:bookmarkEnd w:id="52"/>
      <w:bookmarkEnd w:id="53"/>
    </w:p>
    <w:p w:rsidR="001752A7" w:rsidRPr="002024CD" w:rsidRDefault="001752A7" w:rsidP="001752A7">
      <w:pPr>
        <w:pStyle w:val="Heading2"/>
        <w:tabs>
          <w:tab w:val="clear" w:pos="720"/>
          <w:tab w:val="clear" w:pos="3006"/>
          <w:tab w:val="left" w:pos="540"/>
          <w:tab w:val="num" w:pos="5616"/>
        </w:tabs>
        <w:ind w:left="540" w:hanging="540"/>
      </w:pPr>
      <w:bookmarkStart w:id="54" w:name="_Toc217537881"/>
      <w:bookmarkStart w:id="55" w:name="_Toc234301645"/>
      <w:bookmarkStart w:id="56" w:name="_Toc503273480"/>
      <w:r w:rsidRPr="002024CD">
        <w:t>Introduction</w:t>
      </w:r>
      <w:bookmarkEnd w:id="54"/>
      <w:bookmarkEnd w:id="55"/>
      <w:bookmarkEnd w:id="56"/>
    </w:p>
    <w:p w:rsidR="00450643" w:rsidRPr="002024CD" w:rsidRDefault="00450643" w:rsidP="007F2E77">
      <w:pPr>
        <w:pStyle w:val="BodyTextBullet0"/>
      </w:pPr>
    </w:p>
    <w:p w:rsidR="001752A7" w:rsidRDefault="001752A7" w:rsidP="001752A7">
      <w:pPr>
        <w:pStyle w:val="Heading2"/>
        <w:tabs>
          <w:tab w:val="clear" w:pos="720"/>
          <w:tab w:val="clear" w:pos="3006"/>
          <w:tab w:val="left" w:pos="540"/>
          <w:tab w:val="num" w:pos="5616"/>
        </w:tabs>
        <w:ind w:left="540" w:hanging="540"/>
      </w:pPr>
      <w:bookmarkStart w:id="57" w:name="_Toc217537882"/>
      <w:bookmarkStart w:id="58" w:name="_Toc234301646"/>
      <w:bookmarkStart w:id="59" w:name="_Toc503273481"/>
      <w:r w:rsidRPr="002024CD">
        <w:t>Current System Diagram</w:t>
      </w:r>
      <w:bookmarkEnd w:id="57"/>
      <w:bookmarkEnd w:id="58"/>
      <w:bookmarkEnd w:id="59"/>
    </w:p>
    <w:p w:rsidR="00293260" w:rsidRPr="00293260" w:rsidRDefault="00293260" w:rsidP="00293260">
      <w:pPr>
        <w:pStyle w:val="BodyText"/>
      </w:pPr>
    </w:p>
    <w:p w:rsidR="00FC4BA5" w:rsidRDefault="00EA0AA2" w:rsidP="00293260">
      <w:pPr>
        <w:jc w:val="center"/>
      </w:pPr>
      <w:r>
        <w:rPr>
          <w:noProof/>
          <w:lang w:val="en-ZA" w:eastAsia="en-ZA"/>
        </w:rPr>
        <w:drawing>
          <wp:inline distT="0" distB="0" distL="0" distR="0" wp14:anchorId="36033897" wp14:editId="349EB6E6">
            <wp:extent cx="4876800"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4057650"/>
                    </a:xfrm>
                    <a:prstGeom prst="rect">
                      <a:avLst/>
                    </a:prstGeom>
                    <a:noFill/>
                    <a:ln>
                      <a:noFill/>
                    </a:ln>
                  </pic:spPr>
                </pic:pic>
              </a:graphicData>
            </a:graphic>
          </wp:inline>
        </w:drawing>
      </w:r>
    </w:p>
    <w:p w:rsidR="00FC4BA5" w:rsidRDefault="00FC4BA5" w:rsidP="007A71E9"/>
    <w:p w:rsidR="007A71E9" w:rsidRDefault="007A71E9" w:rsidP="00FC4BA5">
      <w:pPr>
        <w:jc w:val="center"/>
        <w:rPr>
          <w:b/>
        </w:rPr>
      </w:pPr>
      <w:bookmarkStart w:id="60" w:name="_Toc234301648"/>
      <w:r w:rsidRPr="007A71E9">
        <w:rPr>
          <w:b/>
        </w:rPr>
        <w:t xml:space="preserve">Figure 1: </w:t>
      </w:r>
      <w:r w:rsidR="0047747E">
        <w:rPr>
          <w:b/>
        </w:rPr>
        <w:t>OCB</w:t>
      </w:r>
      <w:r w:rsidRPr="007A71E9">
        <w:rPr>
          <w:b/>
        </w:rPr>
        <w:t xml:space="preserve"> Current System Diagram</w:t>
      </w:r>
    </w:p>
    <w:p w:rsidR="00EA0AA2" w:rsidRDefault="00EA0AA2" w:rsidP="00AE59B5">
      <w:pPr>
        <w:rPr>
          <w:b/>
          <w:highlight w:val="yellow"/>
        </w:rPr>
      </w:pPr>
    </w:p>
    <w:p w:rsidR="001211CE" w:rsidRPr="007A71E9" w:rsidRDefault="001211CE" w:rsidP="00AE59B5">
      <w:pPr>
        <w:rPr>
          <w:b/>
        </w:rPr>
      </w:pPr>
    </w:p>
    <w:p w:rsidR="001752A7" w:rsidRPr="002024CD" w:rsidRDefault="001752A7" w:rsidP="001752A7">
      <w:pPr>
        <w:pStyle w:val="Heading1"/>
      </w:pPr>
      <w:bookmarkStart w:id="61" w:name="_Toc503273482"/>
      <w:r w:rsidRPr="002024CD">
        <w:lastRenderedPageBreak/>
        <w:t>Proposed Solution</w:t>
      </w:r>
      <w:bookmarkEnd w:id="60"/>
      <w:bookmarkEnd w:id="61"/>
      <w:r w:rsidRPr="002024CD">
        <w:t xml:space="preserve"> </w:t>
      </w:r>
    </w:p>
    <w:p w:rsidR="001752A7" w:rsidRPr="002024CD" w:rsidRDefault="001752A7" w:rsidP="001752A7">
      <w:pPr>
        <w:pStyle w:val="Heading2"/>
        <w:tabs>
          <w:tab w:val="clear" w:pos="720"/>
          <w:tab w:val="clear" w:pos="3006"/>
          <w:tab w:val="left" w:pos="540"/>
          <w:tab w:val="num" w:pos="5616"/>
        </w:tabs>
        <w:ind w:left="540" w:hanging="540"/>
      </w:pPr>
      <w:bookmarkStart w:id="62" w:name="_Toc234301649"/>
      <w:bookmarkStart w:id="63" w:name="_Toc503273483"/>
      <w:r w:rsidRPr="002024CD">
        <w:t>Introduction</w:t>
      </w:r>
      <w:bookmarkEnd w:id="62"/>
      <w:bookmarkEnd w:id="63"/>
    </w:p>
    <w:p w:rsidR="006704AE" w:rsidRPr="002024CD" w:rsidRDefault="005D0C8F" w:rsidP="00FE26BC">
      <w:pPr>
        <w:pStyle w:val="BodyTextBullet0"/>
      </w:pPr>
      <w:r w:rsidRPr="007B050A">
        <w:rPr>
          <w:highlight w:val="yellow"/>
        </w:rPr>
        <w:t>The new WAY4 System will only cater</w:t>
      </w:r>
      <w:r w:rsidR="001848D0" w:rsidRPr="007B050A">
        <w:rPr>
          <w:highlight w:val="yellow"/>
        </w:rPr>
        <w:t xml:space="preserve"> </w:t>
      </w:r>
      <w:r w:rsidRPr="007B050A">
        <w:rPr>
          <w:highlight w:val="yellow"/>
        </w:rPr>
        <w:t xml:space="preserve">to </w:t>
      </w:r>
      <w:r w:rsidR="001778F3" w:rsidRPr="007B050A">
        <w:rPr>
          <w:highlight w:val="yellow"/>
        </w:rPr>
        <w:t>ORIENT COMMERCIAL BANK</w:t>
      </w:r>
      <w:r w:rsidRPr="007B050A">
        <w:rPr>
          <w:highlight w:val="yellow"/>
        </w:rPr>
        <w:t>’s Issuing requirements. Acquiring is out of scope for the current project.</w:t>
      </w:r>
    </w:p>
    <w:p w:rsidR="001752A7" w:rsidRDefault="001848D0" w:rsidP="004A0DBD">
      <w:r>
        <w:t xml:space="preserve">WAY4 will handle all processing and issuing for all </w:t>
      </w:r>
      <w:r w:rsidR="001778F3">
        <w:t>ORIENT COMMERCIAL BANK</w:t>
      </w:r>
      <w:r>
        <w:t xml:space="preserve"> products</w:t>
      </w:r>
      <w:r w:rsidR="00D62C18">
        <w:t>, handle all financial institutions defined, provide fraud detection capabilities, PIN Management and card production, 3D</w:t>
      </w:r>
      <w:r w:rsidR="004A0DBD">
        <w:t>-</w:t>
      </w:r>
      <w:r w:rsidR="00D62C18">
        <w:t xml:space="preserve">Secure functionality, </w:t>
      </w:r>
      <w:r w:rsidR="004A0DBD">
        <w:t>disputes, and web banking.</w:t>
      </w:r>
    </w:p>
    <w:p w:rsidR="004A0DBD" w:rsidRPr="002024CD" w:rsidRDefault="004A0DBD" w:rsidP="004A0DBD"/>
    <w:p w:rsidR="001752A7" w:rsidRPr="002024CD" w:rsidRDefault="001752A7" w:rsidP="001752A7">
      <w:pPr>
        <w:pStyle w:val="Heading2"/>
        <w:tabs>
          <w:tab w:val="clear" w:pos="720"/>
          <w:tab w:val="clear" w:pos="3006"/>
          <w:tab w:val="left" w:pos="540"/>
          <w:tab w:val="num" w:pos="5616"/>
        </w:tabs>
        <w:ind w:left="540" w:hanging="540"/>
      </w:pPr>
      <w:bookmarkStart w:id="64" w:name="_Toc234301650"/>
      <w:bookmarkStart w:id="65" w:name="_Toc503273484"/>
      <w:r w:rsidRPr="002024CD">
        <w:t>Proposed System Diagram</w:t>
      </w:r>
      <w:bookmarkEnd w:id="64"/>
      <w:bookmarkEnd w:id="65"/>
    </w:p>
    <w:p w:rsidR="001752A7" w:rsidRPr="002024CD" w:rsidRDefault="00242C7D" w:rsidP="004D5DDA">
      <w:pPr>
        <w:pStyle w:val="BodyText"/>
        <w:jc w:val="center"/>
      </w:pPr>
      <w:r w:rsidRPr="00242C7D">
        <w:t xml:space="preserve"> </w:t>
      </w:r>
      <w:r w:rsidR="005A7ECD" w:rsidRPr="0098103E">
        <w:rPr>
          <w:noProof/>
          <w:lang w:val="en-ZA" w:eastAsia="en-ZA"/>
        </w:rPr>
        <w:drawing>
          <wp:inline distT="0" distB="0" distL="0" distR="0" wp14:anchorId="47DB5851" wp14:editId="44D7EF32">
            <wp:extent cx="5100320" cy="346456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0320" cy="3464560"/>
                    </a:xfrm>
                    <a:prstGeom prst="rect">
                      <a:avLst/>
                    </a:prstGeom>
                    <a:noFill/>
                    <a:ln>
                      <a:noFill/>
                    </a:ln>
                  </pic:spPr>
                </pic:pic>
              </a:graphicData>
            </a:graphic>
          </wp:inline>
        </w:drawing>
      </w:r>
    </w:p>
    <w:p w:rsidR="007A71E9" w:rsidRPr="007A71E9" w:rsidRDefault="007A71E9" w:rsidP="004D5DDA">
      <w:pPr>
        <w:jc w:val="center"/>
        <w:rPr>
          <w:b/>
        </w:rPr>
      </w:pPr>
      <w:bookmarkStart w:id="66" w:name="_Toc49577122"/>
      <w:bookmarkStart w:id="67" w:name="_Toc207263574"/>
      <w:bookmarkEnd w:id="38"/>
      <w:bookmarkEnd w:id="39"/>
      <w:r w:rsidRPr="007A71E9">
        <w:rPr>
          <w:b/>
        </w:rPr>
        <w:t xml:space="preserve">Figure </w:t>
      </w:r>
      <w:r>
        <w:rPr>
          <w:b/>
        </w:rPr>
        <w:t>2</w:t>
      </w:r>
      <w:r w:rsidRPr="007A71E9">
        <w:rPr>
          <w:b/>
        </w:rPr>
        <w:t xml:space="preserve">: </w:t>
      </w:r>
      <w:r w:rsidR="0047747E">
        <w:rPr>
          <w:b/>
        </w:rPr>
        <w:t xml:space="preserve">OCB </w:t>
      </w:r>
      <w:r>
        <w:rPr>
          <w:b/>
        </w:rPr>
        <w:t>WAY4 Based</w:t>
      </w:r>
      <w:r w:rsidRPr="007A71E9">
        <w:rPr>
          <w:b/>
        </w:rPr>
        <w:t xml:space="preserve"> System Diagram</w:t>
      </w:r>
    </w:p>
    <w:p w:rsidR="001752A7" w:rsidRDefault="001752A7" w:rsidP="001D726B"/>
    <w:p w:rsidR="00450643" w:rsidRDefault="00450643" w:rsidP="00450643">
      <w:pPr>
        <w:pStyle w:val="Heading2"/>
        <w:tabs>
          <w:tab w:val="clear" w:pos="720"/>
          <w:tab w:val="clear" w:pos="3006"/>
          <w:tab w:val="left" w:pos="540"/>
          <w:tab w:val="num" w:pos="5616"/>
        </w:tabs>
        <w:ind w:left="540" w:hanging="540"/>
      </w:pPr>
      <w:bookmarkStart w:id="68" w:name="_Toc234292933"/>
      <w:bookmarkStart w:id="69" w:name="_Toc503273485"/>
      <w:r>
        <w:t>Licensed Modules</w:t>
      </w:r>
      <w:bookmarkEnd w:id="68"/>
      <w:bookmarkEnd w:id="69"/>
    </w:p>
    <w:p w:rsidR="00450643" w:rsidRPr="009E1F91" w:rsidRDefault="001848D0" w:rsidP="00450643">
      <w:r>
        <w:t xml:space="preserve">The scope of the project </w:t>
      </w:r>
      <w:r w:rsidR="00450643">
        <w:t>will include the delivery of the following</w:t>
      </w:r>
      <w:r w:rsidR="00450643" w:rsidRPr="009E1F91">
        <w:t xml:space="preserve"> </w:t>
      </w:r>
      <w:r w:rsidR="00B55735">
        <w:rPr>
          <w:smallCaps/>
        </w:rPr>
        <w:t>WAY4</w:t>
      </w:r>
      <w:r w:rsidR="00450643">
        <w:t xml:space="preserve"> modules:</w:t>
      </w:r>
    </w:p>
    <w:p w:rsidR="004A0DBD" w:rsidRPr="0009276A" w:rsidRDefault="004A0DBD" w:rsidP="00887B34">
      <w:pPr>
        <w:pStyle w:val="ListParagraph"/>
        <w:numPr>
          <w:ilvl w:val="0"/>
          <w:numId w:val="17"/>
        </w:numPr>
      </w:pPr>
      <w:r w:rsidRPr="0009276A">
        <w:t>WAY4 Core</w:t>
      </w:r>
      <w:r w:rsidR="00444B39" w:rsidRPr="0009276A">
        <w:t xml:space="preserve"> Banking (Online and Batch)</w:t>
      </w:r>
    </w:p>
    <w:p w:rsidR="004A0DBD" w:rsidRPr="0009276A" w:rsidRDefault="004A0DBD" w:rsidP="00887B34">
      <w:pPr>
        <w:pStyle w:val="ListParagraph"/>
        <w:numPr>
          <w:ilvl w:val="0"/>
          <w:numId w:val="17"/>
        </w:numPr>
      </w:pPr>
      <w:r w:rsidRPr="0009276A">
        <w:t>WAY4 Multiple Financial Institutions Management</w:t>
      </w:r>
    </w:p>
    <w:p w:rsidR="00450643" w:rsidRPr="0009276A" w:rsidRDefault="00B55735" w:rsidP="00887B34">
      <w:pPr>
        <w:pStyle w:val="ListParagraph"/>
        <w:numPr>
          <w:ilvl w:val="0"/>
          <w:numId w:val="17"/>
        </w:numPr>
      </w:pPr>
      <w:r w:rsidRPr="0009276A">
        <w:t>WAY4</w:t>
      </w:r>
      <w:r w:rsidR="00450643" w:rsidRPr="0009276A">
        <w:t xml:space="preserve"> Issuing (</w:t>
      </w:r>
      <w:r w:rsidR="004A0DBD" w:rsidRPr="0009276A">
        <w:t>Credit, Debit, Pre-paid,  MasterCard</w:t>
      </w:r>
      <w:r w:rsidR="00450643" w:rsidRPr="0009276A">
        <w:t xml:space="preserve">) </w:t>
      </w:r>
    </w:p>
    <w:p w:rsidR="004A0DBD" w:rsidRPr="0009276A" w:rsidRDefault="004A0DBD" w:rsidP="00887B34">
      <w:pPr>
        <w:pStyle w:val="ListParagraph"/>
        <w:numPr>
          <w:ilvl w:val="0"/>
          <w:numId w:val="17"/>
        </w:numPr>
      </w:pPr>
      <w:r w:rsidRPr="0009276A">
        <w:t>WAY4 Loyalty (</w:t>
      </w:r>
      <w:r w:rsidR="00DE06A0" w:rsidRPr="0009276A">
        <w:t>b</w:t>
      </w:r>
      <w:r w:rsidR="007B4564" w:rsidRPr="0009276A">
        <w:t>asic</w:t>
      </w:r>
      <w:r w:rsidRPr="0009276A">
        <w:t>)</w:t>
      </w:r>
    </w:p>
    <w:p w:rsidR="004A0DBD" w:rsidRPr="0009276A" w:rsidRDefault="004A0DBD" w:rsidP="00887B34">
      <w:pPr>
        <w:pStyle w:val="ListParagraph"/>
        <w:numPr>
          <w:ilvl w:val="0"/>
          <w:numId w:val="17"/>
        </w:numPr>
      </w:pPr>
      <w:r w:rsidRPr="0009276A">
        <w:lastRenderedPageBreak/>
        <w:t>WAY4 PIN Management and Card Production</w:t>
      </w:r>
    </w:p>
    <w:p w:rsidR="004A0DBD" w:rsidRPr="0009276A" w:rsidRDefault="004A0DBD" w:rsidP="00887B34">
      <w:pPr>
        <w:pStyle w:val="ListParagraph"/>
        <w:numPr>
          <w:ilvl w:val="0"/>
          <w:numId w:val="17"/>
        </w:numPr>
      </w:pPr>
      <w:r w:rsidRPr="0009276A">
        <w:t>WAY4 3D-Secure Module</w:t>
      </w:r>
    </w:p>
    <w:p w:rsidR="004A0DBD" w:rsidRPr="0009276A" w:rsidRDefault="004A0DBD" w:rsidP="00887B34">
      <w:pPr>
        <w:pStyle w:val="ListParagraph"/>
        <w:numPr>
          <w:ilvl w:val="0"/>
          <w:numId w:val="17"/>
        </w:numPr>
      </w:pPr>
      <w:r w:rsidRPr="0009276A">
        <w:t>WAY4 Real Time Risk Management</w:t>
      </w:r>
    </w:p>
    <w:p w:rsidR="004A0DBD" w:rsidRPr="0009276A" w:rsidRDefault="004A0DBD" w:rsidP="00887B34">
      <w:pPr>
        <w:pStyle w:val="ListParagraph"/>
        <w:numPr>
          <w:ilvl w:val="0"/>
          <w:numId w:val="17"/>
        </w:numPr>
      </w:pPr>
      <w:r w:rsidRPr="0009276A">
        <w:t>WAY4 Dispute Assistant</w:t>
      </w:r>
      <w:r w:rsidR="00C463A8" w:rsidRPr="0009276A">
        <w:t xml:space="preserve"> (basic)</w:t>
      </w:r>
    </w:p>
    <w:p w:rsidR="004A0DBD" w:rsidRPr="0009276A" w:rsidRDefault="004A0DBD" w:rsidP="00887B34">
      <w:pPr>
        <w:pStyle w:val="ListParagraph"/>
        <w:numPr>
          <w:ilvl w:val="0"/>
          <w:numId w:val="17"/>
        </w:numPr>
      </w:pPr>
      <w:r w:rsidRPr="0009276A">
        <w:t>WAY4 Payment Scheme Authorization and Clearing Modules</w:t>
      </w:r>
    </w:p>
    <w:p w:rsidR="004A0DBD" w:rsidRPr="0009276A" w:rsidRDefault="004A0DBD" w:rsidP="00887B34">
      <w:pPr>
        <w:pStyle w:val="ListParagraph"/>
        <w:numPr>
          <w:ilvl w:val="0"/>
          <w:numId w:val="17"/>
        </w:numPr>
      </w:pPr>
      <w:r w:rsidRPr="0009276A">
        <w:t>WAY4 Host-to-Host Authorization and Clearing</w:t>
      </w:r>
    </w:p>
    <w:p w:rsidR="00F4198C" w:rsidRDefault="00F4198C" w:rsidP="00887B34">
      <w:pPr>
        <w:pStyle w:val="ListParagraph"/>
        <w:numPr>
          <w:ilvl w:val="0"/>
          <w:numId w:val="17"/>
        </w:numPr>
      </w:pPr>
      <w:r w:rsidRPr="0009276A">
        <w:t>WAY4 SMS Notifications</w:t>
      </w:r>
    </w:p>
    <w:p w:rsidR="00D9132A" w:rsidRPr="0009276A" w:rsidRDefault="00D9132A" w:rsidP="00887B34">
      <w:pPr>
        <w:pStyle w:val="ListParagraph"/>
        <w:numPr>
          <w:ilvl w:val="0"/>
          <w:numId w:val="17"/>
        </w:numPr>
      </w:pPr>
      <w:r>
        <w:t>WAY4 SOA</w:t>
      </w:r>
    </w:p>
    <w:p w:rsidR="00CE7462" w:rsidRPr="0009276A" w:rsidRDefault="007B4564" w:rsidP="00887B34">
      <w:pPr>
        <w:pStyle w:val="ListParagraph"/>
        <w:numPr>
          <w:ilvl w:val="0"/>
          <w:numId w:val="17"/>
        </w:numPr>
      </w:pPr>
      <w:r w:rsidRPr="0009276A">
        <w:t>WAY4 Instalments</w:t>
      </w:r>
    </w:p>
    <w:p w:rsidR="00FB4D4C" w:rsidRDefault="00FB4D4C" w:rsidP="00881F32">
      <w:pPr>
        <w:pStyle w:val="Heading1"/>
      </w:pPr>
      <w:bookmarkStart w:id="70" w:name="_Toc503273486"/>
      <w:bookmarkStart w:id="71" w:name="_Toc121911987"/>
      <w:bookmarkStart w:id="72" w:name="_Toc208810220"/>
      <w:bookmarkStart w:id="73" w:name="_Toc211424463"/>
      <w:r>
        <w:lastRenderedPageBreak/>
        <w:t>Requirements</w:t>
      </w:r>
      <w:bookmarkEnd w:id="70"/>
    </w:p>
    <w:p w:rsidR="00FB4D4C" w:rsidRDefault="00FB4D4C" w:rsidP="00FB4D4C">
      <w:r>
        <w:t>The following requirements are defined for the project:</w:t>
      </w:r>
    </w:p>
    <w:p w:rsidR="00FB4D4C" w:rsidRDefault="00FB4D4C" w:rsidP="00FB4D4C">
      <w:pPr>
        <w:pStyle w:val="Heading2"/>
        <w:tabs>
          <w:tab w:val="clear" w:pos="720"/>
          <w:tab w:val="clear" w:pos="3006"/>
          <w:tab w:val="left" w:pos="540"/>
          <w:tab w:val="num" w:pos="5616"/>
        </w:tabs>
        <w:ind w:left="540" w:hanging="540"/>
      </w:pPr>
      <w:bookmarkStart w:id="74" w:name="_Toc234292935"/>
      <w:bookmarkStart w:id="75" w:name="_Toc503273487"/>
      <w:r>
        <w:t>Configuration</w:t>
      </w:r>
      <w:bookmarkEnd w:id="74"/>
      <w:bookmarkEnd w:id="75"/>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372072" w:rsidRPr="00946F7F" w:rsidTr="00876E5E">
        <w:trPr>
          <w:cantSplit/>
          <w:tblHeader/>
        </w:trPr>
        <w:tc>
          <w:tcPr>
            <w:tcW w:w="446" w:type="pct"/>
            <w:shd w:val="clear" w:color="auto" w:fill="FFC000"/>
          </w:tcPr>
          <w:p w:rsidR="00372072" w:rsidRPr="0096783B" w:rsidRDefault="00372072" w:rsidP="00FB4D4C">
            <w:pPr>
              <w:pStyle w:val="CellHeader"/>
              <w:rPr>
                <w:bCs/>
                <w:lang w:eastAsia="en-GB"/>
              </w:rPr>
            </w:pPr>
            <w:r w:rsidRPr="0096783B">
              <w:rPr>
                <w:lang w:eastAsia="en-GB"/>
              </w:rPr>
              <w:t>Ref</w:t>
            </w:r>
          </w:p>
        </w:tc>
        <w:tc>
          <w:tcPr>
            <w:tcW w:w="2971" w:type="pct"/>
            <w:shd w:val="clear" w:color="auto" w:fill="FFC000"/>
          </w:tcPr>
          <w:p w:rsidR="00372072" w:rsidRPr="0096783B" w:rsidRDefault="00372072" w:rsidP="00F93312">
            <w:pPr>
              <w:pStyle w:val="CellHeader"/>
              <w:rPr>
                <w:bCs/>
                <w:lang w:eastAsia="en-GB"/>
              </w:rPr>
            </w:pPr>
            <w:r>
              <w:rPr>
                <w:bCs/>
                <w:lang w:eastAsia="en-GB"/>
              </w:rPr>
              <w:t>Title</w:t>
            </w:r>
          </w:p>
        </w:tc>
        <w:tc>
          <w:tcPr>
            <w:tcW w:w="1583" w:type="pct"/>
            <w:shd w:val="clear" w:color="auto" w:fill="FFC000"/>
          </w:tcPr>
          <w:p w:rsidR="00372072" w:rsidRPr="0096783B" w:rsidRDefault="00372072" w:rsidP="00FB4D4C">
            <w:pPr>
              <w:pStyle w:val="CellHeader"/>
              <w:rPr>
                <w:bCs/>
                <w:lang w:eastAsia="en-GB"/>
              </w:rPr>
            </w:pPr>
            <w:r w:rsidRPr="0096783B">
              <w:rPr>
                <w:lang w:eastAsia="en-GB"/>
              </w:rPr>
              <w:t>Document Reference</w:t>
            </w:r>
          </w:p>
        </w:tc>
      </w:tr>
      <w:tr w:rsidR="00372072" w:rsidRPr="0041464A" w:rsidTr="00876E5E">
        <w:tc>
          <w:tcPr>
            <w:tcW w:w="446" w:type="pct"/>
          </w:tcPr>
          <w:p w:rsidR="00372072" w:rsidRPr="0096783B" w:rsidRDefault="00372072" w:rsidP="00FB4D4C">
            <w:pPr>
              <w:pStyle w:val="CellBody"/>
              <w:numPr>
                <w:ilvl w:val="0"/>
                <w:numId w:val="20"/>
              </w:numPr>
            </w:pPr>
          </w:p>
        </w:tc>
        <w:tc>
          <w:tcPr>
            <w:tcW w:w="2971" w:type="pct"/>
          </w:tcPr>
          <w:p w:rsidR="00372072" w:rsidRPr="0096783B" w:rsidRDefault="00EB6B45" w:rsidP="00FB4D4C">
            <w:pPr>
              <w:pStyle w:val="CellBody"/>
              <w:rPr>
                <w:lang w:eastAsia="en-GB"/>
              </w:rPr>
            </w:pPr>
            <w:bookmarkStart w:id="76" w:name="_Toc503283427"/>
            <w:r w:rsidRPr="009F3DA3">
              <w:t>REQC0001</w:t>
            </w:r>
            <w:r>
              <w:t xml:space="preserve"> -</w:t>
            </w:r>
            <w:r w:rsidRPr="009F3DA3">
              <w:t xml:space="preserve"> Payment Systems</w:t>
            </w:r>
            <w:bookmarkEnd w:id="76"/>
          </w:p>
        </w:tc>
        <w:tc>
          <w:tcPr>
            <w:tcW w:w="1583" w:type="pct"/>
          </w:tcPr>
          <w:p w:rsidR="00372072" w:rsidRPr="00EB6B45" w:rsidRDefault="00EB6B45" w:rsidP="00FB4D4C">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340737">
            <w:pPr>
              <w:pStyle w:val="CellBody"/>
              <w:rPr>
                <w:lang w:eastAsia="en-GB"/>
              </w:rPr>
            </w:pPr>
            <w:bookmarkStart w:id="77" w:name="_Toc503283449"/>
            <w:r w:rsidRPr="009F3DA3">
              <w:t>REQC0002</w:t>
            </w:r>
            <w:r>
              <w:t xml:space="preserve"> -</w:t>
            </w:r>
            <w:r w:rsidRPr="009F3DA3">
              <w:t xml:space="preserve"> Card Application Workflow</w:t>
            </w:r>
            <w:bookmarkEnd w:id="77"/>
          </w:p>
        </w:tc>
        <w:tc>
          <w:tcPr>
            <w:tcW w:w="1583" w:type="pct"/>
          </w:tcPr>
          <w:p w:rsidR="007C6C66" w:rsidRPr="0096783B" w:rsidRDefault="00EB6B45" w:rsidP="00FB4D4C">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340737">
            <w:pPr>
              <w:pStyle w:val="CellBody"/>
              <w:rPr>
                <w:lang w:eastAsia="en-GB"/>
              </w:rPr>
            </w:pPr>
            <w:bookmarkStart w:id="78" w:name="_Toc503283456"/>
            <w:r w:rsidRPr="009F3DA3">
              <w:t>REQC000</w:t>
            </w:r>
            <w:r>
              <w:t>3</w:t>
            </w:r>
            <w:r w:rsidRPr="009F3DA3">
              <w:t xml:space="preserve"> – Card Production</w:t>
            </w:r>
            <w:bookmarkEnd w:id="78"/>
          </w:p>
        </w:tc>
        <w:tc>
          <w:tcPr>
            <w:tcW w:w="1583" w:type="pct"/>
          </w:tcPr>
          <w:p w:rsidR="007C6C66" w:rsidRPr="0096783B" w:rsidRDefault="00EB6B45" w:rsidP="00FB4D4C">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FB4D4C">
            <w:pPr>
              <w:pStyle w:val="CellBody"/>
              <w:rPr>
                <w:lang w:eastAsia="en-GB"/>
              </w:rPr>
            </w:pPr>
            <w:bookmarkStart w:id="79" w:name="_Toc503283472"/>
            <w:r>
              <w:t>REQC0004</w:t>
            </w:r>
            <w:r w:rsidRPr="009F3DA3">
              <w:t xml:space="preserve"> – </w:t>
            </w:r>
            <w:smartTag w:uri="urn:schemas-microsoft-com:office:smarttags" w:element="stockticker">
              <w:r w:rsidRPr="009F3DA3">
                <w:t>PIN</w:t>
              </w:r>
            </w:smartTag>
            <w:r w:rsidRPr="009F3DA3">
              <w:t xml:space="preserve"> Mailer</w:t>
            </w:r>
            <w:bookmarkEnd w:id="79"/>
          </w:p>
        </w:tc>
        <w:tc>
          <w:tcPr>
            <w:tcW w:w="1583" w:type="pct"/>
          </w:tcPr>
          <w:p w:rsidR="007C6C66" w:rsidRPr="0096783B" w:rsidRDefault="00EB6B45" w:rsidP="00FB4D4C">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340737">
            <w:pPr>
              <w:pStyle w:val="CellBody"/>
              <w:rPr>
                <w:lang w:eastAsia="en-GB"/>
              </w:rPr>
            </w:pPr>
            <w:bookmarkStart w:id="80" w:name="_Toc503283477"/>
            <w:r>
              <w:t>REQC0005</w:t>
            </w:r>
            <w:r w:rsidRPr="009F3DA3">
              <w:t xml:space="preserve"> – Card Blocking</w:t>
            </w:r>
            <w:bookmarkEnd w:id="80"/>
          </w:p>
        </w:tc>
        <w:tc>
          <w:tcPr>
            <w:tcW w:w="1583" w:type="pct"/>
          </w:tcPr>
          <w:p w:rsidR="007C6C66" w:rsidRPr="0096783B" w:rsidRDefault="00EB6B45" w:rsidP="00340737">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FB4D4C">
            <w:pPr>
              <w:pStyle w:val="CellBody"/>
              <w:rPr>
                <w:lang w:eastAsia="en-GB"/>
              </w:rPr>
            </w:pPr>
            <w:bookmarkStart w:id="81" w:name="_Toc503283482"/>
            <w:r w:rsidRPr="009F3DA3">
              <w:t>REQC000</w:t>
            </w:r>
            <w:r>
              <w:t>6</w:t>
            </w:r>
            <w:r w:rsidRPr="009F3DA3">
              <w:t xml:space="preserve"> – Card Blocking Events</w:t>
            </w:r>
            <w:bookmarkEnd w:id="81"/>
          </w:p>
        </w:tc>
        <w:tc>
          <w:tcPr>
            <w:tcW w:w="1583" w:type="pct"/>
          </w:tcPr>
          <w:p w:rsidR="007C6C66" w:rsidRPr="0096783B" w:rsidRDefault="00EB6B45" w:rsidP="00FB4D4C">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FB4D4C">
            <w:pPr>
              <w:pStyle w:val="CellBody"/>
              <w:rPr>
                <w:lang w:eastAsia="en-GB"/>
              </w:rPr>
            </w:pPr>
            <w:bookmarkStart w:id="82" w:name="_Toc503283487"/>
            <w:r w:rsidRPr="009F3DA3">
              <w:t>REQC00</w:t>
            </w:r>
            <w:r>
              <w:t>07</w:t>
            </w:r>
            <w:r w:rsidRPr="009F3DA3">
              <w:t xml:space="preserve"> - </w:t>
            </w:r>
            <w:r>
              <w:t>Card Activation</w:t>
            </w:r>
            <w:bookmarkEnd w:id="82"/>
          </w:p>
        </w:tc>
        <w:tc>
          <w:tcPr>
            <w:tcW w:w="1583" w:type="pct"/>
          </w:tcPr>
          <w:p w:rsidR="007C6C66" w:rsidRPr="0096783B" w:rsidRDefault="00EB6B45" w:rsidP="00FB4D4C">
            <w:pPr>
              <w:pStyle w:val="CellBody"/>
              <w:rPr>
                <w:lang w:eastAsia="en-GB"/>
              </w:rPr>
            </w:pPr>
            <w:r w:rsidRPr="00EB6B45">
              <w:rPr>
                <w:lang w:eastAsia="en-GB"/>
              </w:rPr>
              <w:t>Volume 2</w:t>
            </w:r>
          </w:p>
        </w:tc>
      </w:tr>
      <w:tr w:rsidR="007C6C66" w:rsidRPr="0041464A" w:rsidTr="00876E5E">
        <w:tc>
          <w:tcPr>
            <w:tcW w:w="446" w:type="pct"/>
          </w:tcPr>
          <w:p w:rsidR="007C6C66" w:rsidRPr="0096783B" w:rsidRDefault="007C6C66" w:rsidP="00FB4D4C">
            <w:pPr>
              <w:pStyle w:val="CellBody"/>
              <w:numPr>
                <w:ilvl w:val="0"/>
                <w:numId w:val="20"/>
              </w:numPr>
            </w:pPr>
          </w:p>
        </w:tc>
        <w:tc>
          <w:tcPr>
            <w:tcW w:w="2971" w:type="pct"/>
          </w:tcPr>
          <w:p w:rsidR="007C6C66" w:rsidRDefault="00EB6B45" w:rsidP="00842830">
            <w:pPr>
              <w:pStyle w:val="CellBody"/>
              <w:rPr>
                <w:lang w:eastAsia="en-GB"/>
              </w:rPr>
            </w:pPr>
            <w:bookmarkStart w:id="83" w:name="_Toc503283492"/>
            <w:r w:rsidRPr="009F3DA3">
              <w:t>REQC00</w:t>
            </w:r>
            <w:r>
              <w:t>08</w:t>
            </w:r>
            <w:r w:rsidRPr="009F3DA3">
              <w:t xml:space="preserve"> - </w:t>
            </w:r>
            <w:r>
              <w:t>Card Renewal/Replacement</w:t>
            </w:r>
            <w:bookmarkEnd w:id="83"/>
          </w:p>
        </w:tc>
        <w:tc>
          <w:tcPr>
            <w:tcW w:w="1583" w:type="pct"/>
          </w:tcPr>
          <w:p w:rsidR="007C6C66" w:rsidRPr="0096783B" w:rsidRDefault="00EB6B45" w:rsidP="00FB4D4C">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84" w:name="_Toc503283497"/>
            <w:r w:rsidRPr="009F3DA3">
              <w:t>REQC00</w:t>
            </w:r>
            <w:r>
              <w:t>09</w:t>
            </w:r>
            <w:r w:rsidRPr="009F3DA3">
              <w:t xml:space="preserve"> - Cardholder Notifications</w:t>
            </w:r>
            <w:bookmarkEnd w:id="84"/>
          </w:p>
        </w:tc>
        <w:tc>
          <w:tcPr>
            <w:tcW w:w="1583" w:type="pct"/>
          </w:tcPr>
          <w:p w:rsidR="00EB6B45" w:rsidRPr="00EB6B45"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85" w:name="_Toc503283502"/>
            <w:r w:rsidRPr="009F3DA3">
              <w:t>REQC00</w:t>
            </w:r>
            <w:r>
              <w:t>10</w:t>
            </w:r>
            <w:r w:rsidRPr="009F3DA3">
              <w:t xml:space="preserve"> – Card Operations/Customer Service</w:t>
            </w:r>
            <w:bookmarkEnd w:id="85"/>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86" w:name="_Toc503283509"/>
            <w:r w:rsidRPr="009F3DA3">
              <w:t>REQC00</w:t>
            </w:r>
            <w:r>
              <w:t>11</w:t>
            </w:r>
            <w:r w:rsidRPr="009F3DA3">
              <w:t xml:space="preserve"> – Card </w:t>
            </w:r>
            <w:r>
              <w:t>Closure</w:t>
            </w:r>
            <w:bookmarkEnd w:id="86"/>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87" w:name="_Toc503283514"/>
            <w:r>
              <w:t>REQC0012</w:t>
            </w:r>
            <w:r w:rsidRPr="009F3DA3">
              <w:t xml:space="preserve"> </w:t>
            </w:r>
            <w:r>
              <w:t>–</w:t>
            </w:r>
            <w:r w:rsidRPr="009F3DA3">
              <w:t xml:space="preserve"> C</w:t>
            </w:r>
            <w:r>
              <w:t>orporate Card</w:t>
            </w:r>
            <w:bookmarkEnd w:id="87"/>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88" w:name="_Toc503283519"/>
            <w:r w:rsidRPr="009F3DA3">
              <w:t>REQC00</w:t>
            </w:r>
            <w:r>
              <w:t>13 -</w:t>
            </w:r>
            <w:r w:rsidRPr="009F3DA3">
              <w:t xml:space="preserve"> Statements</w:t>
            </w:r>
            <w:bookmarkEnd w:id="88"/>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89" w:name="_Toc503283524"/>
            <w:r w:rsidRPr="009F3DA3">
              <w:t>R</w:t>
            </w:r>
            <w:r>
              <w:t>E</w:t>
            </w:r>
            <w:r w:rsidRPr="009F3DA3">
              <w:t>QC00</w:t>
            </w:r>
            <w:r>
              <w:t>14</w:t>
            </w:r>
            <w:r w:rsidRPr="009F3DA3">
              <w:t xml:space="preserve"> –Financial Institution</w:t>
            </w:r>
            <w:bookmarkEnd w:id="89"/>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0" w:name="_Toc503283535"/>
            <w:r w:rsidRPr="009F3DA3">
              <w:t>REQC00</w:t>
            </w:r>
            <w:r>
              <w:t>15</w:t>
            </w:r>
            <w:r w:rsidRPr="009F3DA3">
              <w:t xml:space="preserve"> </w:t>
            </w:r>
            <w:r>
              <w:t>–</w:t>
            </w:r>
            <w:r w:rsidRPr="009F3DA3">
              <w:t xml:space="preserve"> </w:t>
            </w:r>
            <w:r>
              <w:t xml:space="preserve">Issuing </w:t>
            </w:r>
            <w:r w:rsidRPr="009F3DA3">
              <w:t>Product Configuration</w:t>
            </w:r>
            <w:bookmarkEnd w:id="90"/>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1" w:name="_Toc407231407"/>
            <w:bookmarkStart w:id="92" w:name="_Toc503283543"/>
            <w:r w:rsidRPr="009F3DA3">
              <w:t>REQC00</w:t>
            </w:r>
            <w:r>
              <w:t xml:space="preserve">16 - </w:t>
            </w:r>
            <w:r w:rsidRPr="00DF2010">
              <w:t>Statement Date</w:t>
            </w:r>
            <w:bookmarkEnd w:id="91"/>
            <w:bookmarkEnd w:id="92"/>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3" w:name="_Toc503283547"/>
            <w:r w:rsidRPr="009F3DA3">
              <w:t>REQC00</w:t>
            </w:r>
            <w:r>
              <w:t>17</w:t>
            </w:r>
            <w:r w:rsidRPr="009F3DA3">
              <w:t>: Credit/Usage Limits</w:t>
            </w:r>
            <w:bookmarkEnd w:id="93"/>
          </w:p>
        </w:tc>
        <w:tc>
          <w:tcPr>
            <w:tcW w:w="1583" w:type="pct"/>
          </w:tcPr>
          <w:p w:rsidR="00EB6B45" w:rsidRPr="00EB6B45"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4" w:name="_Toc503283554"/>
            <w:r w:rsidRPr="009F3DA3">
              <w:t>REQC00</w:t>
            </w:r>
            <w:r>
              <w:t>18</w:t>
            </w:r>
            <w:r w:rsidRPr="009F3DA3">
              <w:t xml:space="preserve"> - Accounting Setup</w:t>
            </w:r>
            <w:bookmarkEnd w:id="94"/>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5" w:name="_Toc503283567"/>
            <w:r>
              <w:t>REQC0019 – Transaction &amp; Service Fees</w:t>
            </w:r>
            <w:bookmarkEnd w:id="95"/>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6" w:name="_Toc503283573"/>
            <w:r w:rsidRPr="009F3DA3">
              <w:t>REQC00</w:t>
            </w:r>
            <w:r>
              <w:t>20 -</w:t>
            </w:r>
            <w:r w:rsidRPr="009F3DA3">
              <w:t xml:space="preserve"> Interest</w:t>
            </w:r>
            <w:bookmarkEnd w:id="96"/>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7" w:name="_Toc503283587"/>
            <w:r w:rsidRPr="009F3DA3">
              <w:t>REQC00</w:t>
            </w:r>
            <w:r>
              <w:t>21</w:t>
            </w:r>
            <w:r w:rsidRPr="009F3DA3">
              <w:t xml:space="preserve"> </w:t>
            </w:r>
            <w:r>
              <w:t>– Payment</w:t>
            </w:r>
            <w:bookmarkEnd w:id="97"/>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r w:rsidRPr="009F3DA3">
              <w:t>REQC00</w:t>
            </w:r>
            <w:r>
              <w:t>22</w:t>
            </w:r>
            <w:r w:rsidRPr="009F3DA3">
              <w:t xml:space="preserve"> - Fraud/Risk Management</w:t>
            </w:r>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8" w:name="_Toc503283603"/>
            <w:r w:rsidRPr="00D54A59">
              <w:t>REQ</w:t>
            </w:r>
            <w:r>
              <w:t>C</w:t>
            </w:r>
            <w:r w:rsidRPr="00D54A59">
              <w:t>00</w:t>
            </w:r>
            <w:r>
              <w:t>23 -</w:t>
            </w:r>
            <w:r w:rsidRPr="00D54A59">
              <w:t xml:space="preserve"> Dispute Management</w:t>
            </w:r>
            <w:bookmarkEnd w:id="98"/>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99" w:name="_Toc503283609"/>
            <w:r w:rsidRPr="00741B0B">
              <w:t>REQC00</w:t>
            </w:r>
            <w:r>
              <w:t>24</w:t>
            </w:r>
            <w:r w:rsidRPr="008F7095">
              <w:t xml:space="preserve"> – Instalments</w:t>
            </w:r>
            <w:bookmarkEnd w:id="99"/>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100" w:name="_Toc503283618"/>
            <w:r>
              <w:t>REQC0025 -</w:t>
            </w:r>
            <w:r w:rsidRPr="009F3DA3">
              <w:t xml:space="preserve"> 3-D Secure Issuing</w:t>
            </w:r>
            <w:bookmarkEnd w:id="100"/>
          </w:p>
        </w:tc>
        <w:tc>
          <w:tcPr>
            <w:tcW w:w="1583" w:type="pct"/>
          </w:tcPr>
          <w:p w:rsidR="00EB6B45" w:rsidRPr="0096783B" w:rsidRDefault="00EB6B45" w:rsidP="00EB6B45">
            <w:pPr>
              <w:pStyle w:val="CellBody"/>
              <w:rPr>
                <w:lang w:eastAsia="en-GB"/>
              </w:rPr>
            </w:pPr>
            <w:r w:rsidRPr="00EB6B45">
              <w:rPr>
                <w:lang w:eastAsia="en-GB"/>
              </w:rPr>
              <w:t>Volume 2</w:t>
            </w:r>
          </w:p>
        </w:tc>
      </w:tr>
      <w:tr w:rsidR="00EB6B45" w:rsidRPr="0041464A" w:rsidTr="00876E5E">
        <w:tc>
          <w:tcPr>
            <w:tcW w:w="446" w:type="pct"/>
          </w:tcPr>
          <w:p w:rsidR="00EB6B45" w:rsidRPr="0096783B" w:rsidRDefault="00EB6B45" w:rsidP="00EB6B45">
            <w:pPr>
              <w:pStyle w:val="CellBody"/>
              <w:numPr>
                <w:ilvl w:val="0"/>
                <w:numId w:val="20"/>
              </w:numPr>
            </w:pPr>
          </w:p>
        </w:tc>
        <w:tc>
          <w:tcPr>
            <w:tcW w:w="2971" w:type="pct"/>
          </w:tcPr>
          <w:p w:rsidR="00EB6B45" w:rsidRDefault="00EB6B45" w:rsidP="00EB6B45">
            <w:pPr>
              <w:pStyle w:val="CellBody"/>
              <w:rPr>
                <w:lang w:eastAsia="en-GB"/>
              </w:rPr>
            </w:pPr>
            <w:bookmarkStart w:id="101" w:name="_Toc503283629"/>
            <w:r w:rsidRPr="009F3DA3">
              <w:t>REQC00</w:t>
            </w:r>
            <w:r>
              <w:t>26</w:t>
            </w:r>
            <w:r w:rsidRPr="009F3DA3">
              <w:t xml:space="preserve"> – Loyalty (Optional)</w:t>
            </w:r>
            <w:bookmarkEnd w:id="101"/>
          </w:p>
        </w:tc>
        <w:tc>
          <w:tcPr>
            <w:tcW w:w="1583" w:type="pct"/>
          </w:tcPr>
          <w:p w:rsidR="00EB6B45" w:rsidRPr="0096783B" w:rsidRDefault="00EB6B45" w:rsidP="00EB6B45">
            <w:pPr>
              <w:pStyle w:val="CellBody"/>
              <w:rPr>
                <w:lang w:eastAsia="en-GB"/>
              </w:rPr>
            </w:pPr>
            <w:r w:rsidRPr="00EB6B45">
              <w:rPr>
                <w:lang w:eastAsia="en-GB"/>
              </w:rPr>
              <w:t>Volume 2</w:t>
            </w:r>
          </w:p>
        </w:tc>
      </w:tr>
    </w:tbl>
    <w:p w:rsidR="00FB4D4C" w:rsidRDefault="00FB4D4C" w:rsidP="00FB4D4C"/>
    <w:p w:rsidR="002B14B5" w:rsidRDefault="002B14B5" w:rsidP="002B14B5">
      <w:pPr>
        <w:pStyle w:val="Heading2"/>
        <w:tabs>
          <w:tab w:val="clear" w:pos="720"/>
          <w:tab w:val="clear" w:pos="3006"/>
          <w:tab w:val="left" w:pos="540"/>
          <w:tab w:val="num" w:pos="5616"/>
        </w:tabs>
        <w:ind w:left="540" w:hanging="540"/>
      </w:pPr>
      <w:r w:rsidRPr="002B14B5">
        <w:lastRenderedPageBreak/>
        <w:t xml:space="preserve"> </w:t>
      </w:r>
      <w:bookmarkStart w:id="102" w:name="_Toc503273488"/>
      <w:r w:rsidRPr="002B14B5">
        <w:t>ATM Transaction Flow</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2B14B5" w:rsidRPr="0096783B" w:rsidTr="00876E5E">
        <w:trPr>
          <w:cantSplit/>
          <w:tblHeader/>
        </w:trPr>
        <w:tc>
          <w:tcPr>
            <w:tcW w:w="446" w:type="pct"/>
            <w:shd w:val="clear" w:color="auto" w:fill="FFC000"/>
          </w:tcPr>
          <w:p w:rsidR="002B14B5" w:rsidRPr="0096783B" w:rsidRDefault="002B14B5" w:rsidP="00340737">
            <w:pPr>
              <w:pStyle w:val="CellHeader"/>
              <w:rPr>
                <w:bCs/>
                <w:lang w:eastAsia="en-GB"/>
              </w:rPr>
            </w:pPr>
            <w:r w:rsidRPr="0096783B">
              <w:rPr>
                <w:lang w:eastAsia="en-GB"/>
              </w:rPr>
              <w:t>Ref</w:t>
            </w:r>
          </w:p>
        </w:tc>
        <w:tc>
          <w:tcPr>
            <w:tcW w:w="2971" w:type="pct"/>
            <w:shd w:val="clear" w:color="auto" w:fill="FFC000"/>
          </w:tcPr>
          <w:p w:rsidR="002B14B5" w:rsidRPr="0096783B" w:rsidRDefault="002B14B5" w:rsidP="00340737">
            <w:pPr>
              <w:pStyle w:val="CellHeader"/>
              <w:rPr>
                <w:bCs/>
                <w:lang w:eastAsia="en-GB"/>
              </w:rPr>
            </w:pPr>
            <w:r>
              <w:rPr>
                <w:bCs/>
                <w:lang w:eastAsia="en-GB"/>
              </w:rPr>
              <w:t>Title</w:t>
            </w:r>
          </w:p>
        </w:tc>
        <w:tc>
          <w:tcPr>
            <w:tcW w:w="1583" w:type="pct"/>
            <w:shd w:val="clear" w:color="auto" w:fill="FFC000"/>
          </w:tcPr>
          <w:p w:rsidR="002B14B5" w:rsidRPr="0096783B" w:rsidRDefault="002B14B5" w:rsidP="00340737">
            <w:pPr>
              <w:pStyle w:val="CellHeader"/>
              <w:rPr>
                <w:bCs/>
                <w:lang w:eastAsia="en-GB"/>
              </w:rPr>
            </w:pPr>
            <w:r w:rsidRPr="0096783B">
              <w:rPr>
                <w:lang w:eastAsia="en-GB"/>
              </w:rPr>
              <w:t>Document Reference</w:t>
            </w:r>
          </w:p>
        </w:tc>
      </w:tr>
      <w:tr w:rsidR="002B14B5" w:rsidRPr="0096783B" w:rsidTr="00876E5E">
        <w:tc>
          <w:tcPr>
            <w:tcW w:w="446" w:type="pct"/>
          </w:tcPr>
          <w:p w:rsidR="002B14B5" w:rsidRPr="0096783B" w:rsidRDefault="002B14B5" w:rsidP="00340737">
            <w:pPr>
              <w:pStyle w:val="CellBody"/>
              <w:numPr>
                <w:ilvl w:val="0"/>
                <w:numId w:val="25"/>
              </w:numPr>
            </w:pPr>
          </w:p>
        </w:tc>
        <w:tc>
          <w:tcPr>
            <w:tcW w:w="2971" w:type="pct"/>
          </w:tcPr>
          <w:p w:rsidR="002B14B5" w:rsidRDefault="00D467D8" w:rsidP="00340737">
            <w:pPr>
              <w:pStyle w:val="CellBody"/>
              <w:rPr>
                <w:lang w:eastAsia="en-GB"/>
              </w:rPr>
            </w:pPr>
            <w:bookmarkStart w:id="103" w:name="_Toc503278294"/>
            <w:r>
              <w:t>Basic Parameters</w:t>
            </w:r>
            <w:bookmarkEnd w:id="103"/>
          </w:p>
        </w:tc>
        <w:tc>
          <w:tcPr>
            <w:tcW w:w="1583" w:type="pct"/>
          </w:tcPr>
          <w:p w:rsidR="002B14B5" w:rsidRPr="0096783B" w:rsidRDefault="002B14B5" w:rsidP="00340737">
            <w:pPr>
              <w:pStyle w:val="CellBody"/>
              <w:rPr>
                <w:highlight w:val="yellow"/>
                <w:lang w:eastAsia="en-GB"/>
              </w:rPr>
            </w:pPr>
            <w:r w:rsidRPr="0096783B">
              <w:rPr>
                <w:lang w:eastAsia="en-GB"/>
              </w:rPr>
              <w:t xml:space="preserve">Volume </w:t>
            </w:r>
            <w:r>
              <w:rPr>
                <w:lang w:eastAsia="en-GB"/>
              </w:rPr>
              <w:t>3</w:t>
            </w:r>
          </w:p>
        </w:tc>
      </w:tr>
      <w:tr w:rsidR="00F223D3" w:rsidRPr="0096783B" w:rsidTr="00876E5E">
        <w:tc>
          <w:tcPr>
            <w:tcW w:w="446" w:type="pct"/>
          </w:tcPr>
          <w:p w:rsidR="00F223D3" w:rsidRPr="0096783B" w:rsidRDefault="00F223D3" w:rsidP="00340737">
            <w:pPr>
              <w:pStyle w:val="CellBody"/>
              <w:numPr>
                <w:ilvl w:val="0"/>
                <w:numId w:val="25"/>
              </w:numPr>
            </w:pPr>
          </w:p>
        </w:tc>
        <w:tc>
          <w:tcPr>
            <w:tcW w:w="2971" w:type="pct"/>
          </w:tcPr>
          <w:p w:rsidR="00F223D3" w:rsidRDefault="00D467D8" w:rsidP="00340737">
            <w:pPr>
              <w:pStyle w:val="CellBody"/>
              <w:rPr>
                <w:lang w:eastAsia="en-GB"/>
              </w:rPr>
            </w:pPr>
            <w:bookmarkStart w:id="104" w:name="_Toc503278300"/>
            <w:r>
              <w:t>OCB Card - OCB ATM Transaction</w:t>
            </w:r>
            <w:bookmarkEnd w:id="104"/>
          </w:p>
        </w:tc>
        <w:tc>
          <w:tcPr>
            <w:tcW w:w="1583" w:type="pct"/>
          </w:tcPr>
          <w:p w:rsidR="00F223D3" w:rsidRPr="00F223D3" w:rsidRDefault="00F223D3">
            <w:pPr>
              <w:rPr>
                <w:sz w:val="20"/>
                <w:szCs w:val="20"/>
              </w:rPr>
            </w:pPr>
            <w:r w:rsidRPr="00F223D3">
              <w:rPr>
                <w:sz w:val="20"/>
                <w:szCs w:val="20"/>
                <w:lang w:eastAsia="en-GB"/>
              </w:rPr>
              <w:t>Volume 3</w:t>
            </w:r>
          </w:p>
        </w:tc>
      </w:tr>
      <w:tr w:rsidR="00F223D3" w:rsidRPr="0096783B" w:rsidTr="00876E5E">
        <w:tc>
          <w:tcPr>
            <w:tcW w:w="446" w:type="pct"/>
          </w:tcPr>
          <w:p w:rsidR="00F223D3" w:rsidRPr="0096783B" w:rsidRDefault="00F223D3" w:rsidP="00340737">
            <w:pPr>
              <w:pStyle w:val="CellBody"/>
              <w:numPr>
                <w:ilvl w:val="0"/>
                <w:numId w:val="25"/>
              </w:numPr>
            </w:pPr>
          </w:p>
        </w:tc>
        <w:tc>
          <w:tcPr>
            <w:tcW w:w="2971" w:type="pct"/>
          </w:tcPr>
          <w:p w:rsidR="00F223D3" w:rsidRDefault="00D467D8" w:rsidP="00340737">
            <w:pPr>
              <w:pStyle w:val="CellBody"/>
              <w:rPr>
                <w:lang w:eastAsia="en-GB"/>
              </w:rPr>
            </w:pPr>
            <w:r>
              <w:t>Napas Card – OCB ATM Transaction</w:t>
            </w:r>
          </w:p>
        </w:tc>
        <w:tc>
          <w:tcPr>
            <w:tcW w:w="1583" w:type="pct"/>
          </w:tcPr>
          <w:p w:rsidR="00F223D3" w:rsidRPr="00F223D3" w:rsidRDefault="00F223D3">
            <w:pPr>
              <w:rPr>
                <w:sz w:val="20"/>
                <w:szCs w:val="20"/>
              </w:rPr>
            </w:pPr>
            <w:r w:rsidRPr="00F223D3">
              <w:rPr>
                <w:sz w:val="20"/>
                <w:szCs w:val="20"/>
                <w:lang w:eastAsia="en-GB"/>
              </w:rPr>
              <w:t>Volume 3</w:t>
            </w:r>
          </w:p>
        </w:tc>
      </w:tr>
      <w:tr w:rsidR="00F223D3" w:rsidRPr="0096783B" w:rsidTr="00876E5E">
        <w:tc>
          <w:tcPr>
            <w:tcW w:w="446" w:type="pct"/>
          </w:tcPr>
          <w:p w:rsidR="00F223D3" w:rsidRPr="0096783B" w:rsidRDefault="00F223D3" w:rsidP="00340737">
            <w:pPr>
              <w:pStyle w:val="CellBody"/>
              <w:numPr>
                <w:ilvl w:val="0"/>
                <w:numId w:val="25"/>
              </w:numPr>
            </w:pPr>
          </w:p>
        </w:tc>
        <w:tc>
          <w:tcPr>
            <w:tcW w:w="2971" w:type="pct"/>
          </w:tcPr>
          <w:p w:rsidR="00F223D3" w:rsidRDefault="00D467D8" w:rsidP="00340737">
            <w:pPr>
              <w:pStyle w:val="CellBody"/>
              <w:rPr>
                <w:lang w:eastAsia="en-GB"/>
              </w:rPr>
            </w:pPr>
            <w:bookmarkStart w:id="105" w:name="_Toc503278323"/>
            <w:r>
              <w:t>OCB Card- Napas ATM Transaction</w:t>
            </w:r>
            <w:bookmarkEnd w:id="105"/>
          </w:p>
        </w:tc>
        <w:tc>
          <w:tcPr>
            <w:tcW w:w="1583" w:type="pct"/>
          </w:tcPr>
          <w:p w:rsidR="00F223D3" w:rsidRPr="00F223D3" w:rsidRDefault="00F223D3">
            <w:pPr>
              <w:rPr>
                <w:sz w:val="20"/>
                <w:szCs w:val="20"/>
              </w:rPr>
            </w:pPr>
            <w:r w:rsidRPr="00F223D3">
              <w:rPr>
                <w:sz w:val="20"/>
                <w:szCs w:val="20"/>
                <w:lang w:eastAsia="en-GB"/>
              </w:rPr>
              <w:t>Volume 3</w:t>
            </w:r>
          </w:p>
        </w:tc>
      </w:tr>
      <w:tr w:rsidR="00F223D3" w:rsidRPr="0096783B" w:rsidTr="00876E5E">
        <w:tc>
          <w:tcPr>
            <w:tcW w:w="446" w:type="pct"/>
          </w:tcPr>
          <w:p w:rsidR="00F223D3" w:rsidRPr="0096783B" w:rsidRDefault="00F223D3" w:rsidP="00340737">
            <w:pPr>
              <w:pStyle w:val="CellBody"/>
              <w:numPr>
                <w:ilvl w:val="0"/>
                <w:numId w:val="25"/>
              </w:numPr>
            </w:pPr>
          </w:p>
        </w:tc>
        <w:tc>
          <w:tcPr>
            <w:tcW w:w="2971" w:type="pct"/>
          </w:tcPr>
          <w:p w:rsidR="00F223D3" w:rsidRDefault="00D467D8" w:rsidP="00340737">
            <w:pPr>
              <w:pStyle w:val="CellBody"/>
              <w:rPr>
                <w:lang w:eastAsia="en-GB"/>
              </w:rPr>
            </w:pPr>
            <w:bookmarkStart w:id="106" w:name="_Toc503278329"/>
            <w:r>
              <w:t>MC/JCB Card – OCB ATM Transaction</w:t>
            </w:r>
            <w:bookmarkEnd w:id="106"/>
          </w:p>
        </w:tc>
        <w:tc>
          <w:tcPr>
            <w:tcW w:w="1583" w:type="pct"/>
          </w:tcPr>
          <w:p w:rsidR="00F223D3" w:rsidRPr="00F223D3" w:rsidRDefault="00F223D3">
            <w:pPr>
              <w:rPr>
                <w:sz w:val="20"/>
                <w:szCs w:val="20"/>
              </w:rPr>
            </w:pPr>
            <w:r w:rsidRPr="00F223D3">
              <w:rPr>
                <w:sz w:val="20"/>
                <w:szCs w:val="20"/>
                <w:lang w:eastAsia="en-GB"/>
              </w:rPr>
              <w:t>Volume 3</w:t>
            </w:r>
          </w:p>
        </w:tc>
      </w:tr>
      <w:tr w:rsidR="00D467D8" w:rsidRPr="0096783B" w:rsidTr="00876E5E">
        <w:tc>
          <w:tcPr>
            <w:tcW w:w="446" w:type="pct"/>
          </w:tcPr>
          <w:p w:rsidR="00D467D8" w:rsidRPr="0096783B" w:rsidRDefault="00D467D8" w:rsidP="00D467D8">
            <w:pPr>
              <w:pStyle w:val="CellBody"/>
              <w:numPr>
                <w:ilvl w:val="0"/>
                <w:numId w:val="25"/>
              </w:numPr>
            </w:pPr>
          </w:p>
        </w:tc>
        <w:tc>
          <w:tcPr>
            <w:tcW w:w="2971" w:type="pct"/>
          </w:tcPr>
          <w:p w:rsidR="00D467D8" w:rsidRPr="00D9132A" w:rsidRDefault="00D467D8" w:rsidP="00D467D8">
            <w:pPr>
              <w:pStyle w:val="CellBody"/>
              <w:rPr>
                <w:lang w:eastAsia="en-GB"/>
              </w:rPr>
            </w:pPr>
            <w:bookmarkStart w:id="107" w:name="_Toc503278333"/>
            <w:r>
              <w:t>Service Card Transaction</w:t>
            </w:r>
            <w:bookmarkEnd w:id="107"/>
          </w:p>
        </w:tc>
        <w:tc>
          <w:tcPr>
            <w:tcW w:w="1583" w:type="pct"/>
          </w:tcPr>
          <w:p w:rsidR="00D467D8" w:rsidRPr="0096783B" w:rsidRDefault="00D467D8" w:rsidP="00D467D8">
            <w:pPr>
              <w:pStyle w:val="CellBody"/>
              <w:rPr>
                <w:highlight w:val="yellow"/>
                <w:lang w:eastAsia="en-GB"/>
              </w:rPr>
            </w:pPr>
            <w:r w:rsidRPr="0096783B">
              <w:rPr>
                <w:lang w:eastAsia="en-GB"/>
              </w:rPr>
              <w:t xml:space="preserve">Volume </w:t>
            </w:r>
            <w:r>
              <w:rPr>
                <w:lang w:eastAsia="en-GB"/>
              </w:rPr>
              <w:t>3</w:t>
            </w:r>
          </w:p>
        </w:tc>
      </w:tr>
      <w:tr w:rsidR="00D467D8" w:rsidRPr="0096783B" w:rsidTr="00876E5E">
        <w:tc>
          <w:tcPr>
            <w:tcW w:w="446" w:type="pct"/>
          </w:tcPr>
          <w:p w:rsidR="00D467D8" w:rsidRPr="0096783B" w:rsidRDefault="00D467D8" w:rsidP="00D467D8">
            <w:pPr>
              <w:pStyle w:val="CellBody"/>
              <w:numPr>
                <w:ilvl w:val="0"/>
                <w:numId w:val="25"/>
              </w:numPr>
            </w:pPr>
          </w:p>
        </w:tc>
        <w:tc>
          <w:tcPr>
            <w:tcW w:w="2971" w:type="pct"/>
          </w:tcPr>
          <w:p w:rsidR="00D467D8" w:rsidRDefault="00D467D8" w:rsidP="00D467D8">
            <w:pPr>
              <w:pStyle w:val="CellBody"/>
              <w:rPr>
                <w:lang w:eastAsia="en-GB"/>
              </w:rPr>
            </w:pPr>
            <w:bookmarkStart w:id="108" w:name="_Toc503278338"/>
            <w:r>
              <w:t>Receipts</w:t>
            </w:r>
            <w:bookmarkEnd w:id="108"/>
          </w:p>
        </w:tc>
        <w:tc>
          <w:tcPr>
            <w:tcW w:w="1583" w:type="pct"/>
          </w:tcPr>
          <w:p w:rsidR="00D467D8" w:rsidRPr="00F223D3" w:rsidRDefault="00D467D8" w:rsidP="00D467D8">
            <w:pPr>
              <w:rPr>
                <w:sz w:val="20"/>
                <w:szCs w:val="20"/>
              </w:rPr>
            </w:pPr>
            <w:r w:rsidRPr="00F223D3">
              <w:rPr>
                <w:sz w:val="20"/>
                <w:szCs w:val="20"/>
                <w:lang w:eastAsia="en-GB"/>
              </w:rPr>
              <w:t>Volume 3</w:t>
            </w:r>
          </w:p>
        </w:tc>
      </w:tr>
      <w:tr w:rsidR="00D467D8" w:rsidRPr="0096783B" w:rsidTr="00876E5E">
        <w:tc>
          <w:tcPr>
            <w:tcW w:w="446" w:type="pct"/>
          </w:tcPr>
          <w:p w:rsidR="00D467D8" w:rsidRPr="0096783B" w:rsidRDefault="00D467D8" w:rsidP="00D467D8">
            <w:pPr>
              <w:pStyle w:val="CellBody"/>
              <w:numPr>
                <w:ilvl w:val="0"/>
                <w:numId w:val="25"/>
              </w:numPr>
            </w:pPr>
          </w:p>
        </w:tc>
        <w:tc>
          <w:tcPr>
            <w:tcW w:w="2971" w:type="pct"/>
          </w:tcPr>
          <w:p w:rsidR="00D467D8" w:rsidRDefault="00D467D8" w:rsidP="00D467D8">
            <w:pPr>
              <w:pStyle w:val="CellBody"/>
              <w:rPr>
                <w:lang w:eastAsia="en-GB"/>
              </w:rPr>
            </w:pPr>
            <w:bookmarkStart w:id="109" w:name="_Toc503278341"/>
            <w:r>
              <w:t>GL Numbering</w:t>
            </w:r>
            <w:bookmarkEnd w:id="109"/>
          </w:p>
        </w:tc>
        <w:tc>
          <w:tcPr>
            <w:tcW w:w="1583" w:type="pct"/>
          </w:tcPr>
          <w:p w:rsidR="00D467D8" w:rsidRPr="00F223D3" w:rsidRDefault="00D467D8" w:rsidP="00D467D8">
            <w:pPr>
              <w:rPr>
                <w:sz w:val="20"/>
                <w:szCs w:val="20"/>
              </w:rPr>
            </w:pPr>
            <w:r w:rsidRPr="00F223D3">
              <w:rPr>
                <w:sz w:val="20"/>
                <w:szCs w:val="20"/>
                <w:lang w:eastAsia="en-GB"/>
              </w:rPr>
              <w:t>Volume 3</w:t>
            </w:r>
          </w:p>
        </w:tc>
      </w:tr>
      <w:tr w:rsidR="00D467D8" w:rsidRPr="0096783B" w:rsidTr="00876E5E">
        <w:tc>
          <w:tcPr>
            <w:tcW w:w="446" w:type="pct"/>
          </w:tcPr>
          <w:p w:rsidR="00D467D8" w:rsidRPr="0096783B" w:rsidRDefault="00D467D8" w:rsidP="00D467D8">
            <w:pPr>
              <w:pStyle w:val="CellBody"/>
              <w:numPr>
                <w:ilvl w:val="0"/>
                <w:numId w:val="25"/>
              </w:numPr>
            </w:pPr>
          </w:p>
        </w:tc>
        <w:tc>
          <w:tcPr>
            <w:tcW w:w="2971" w:type="pct"/>
          </w:tcPr>
          <w:p w:rsidR="00D467D8" w:rsidRDefault="00D467D8" w:rsidP="00D467D8">
            <w:pPr>
              <w:pStyle w:val="CellBody"/>
              <w:rPr>
                <w:lang w:eastAsia="en-GB"/>
              </w:rPr>
            </w:pPr>
            <w:bookmarkStart w:id="110" w:name="_Toc503278342"/>
            <w:r>
              <w:t>ATM Reports</w:t>
            </w:r>
            <w:bookmarkEnd w:id="110"/>
          </w:p>
        </w:tc>
        <w:tc>
          <w:tcPr>
            <w:tcW w:w="1583" w:type="pct"/>
          </w:tcPr>
          <w:p w:rsidR="00D467D8" w:rsidRPr="00F223D3" w:rsidRDefault="00D467D8" w:rsidP="00D467D8">
            <w:pPr>
              <w:rPr>
                <w:sz w:val="20"/>
                <w:szCs w:val="20"/>
              </w:rPr>
            </w:pPr>
            <w:r w:rsidRPr="00F223D3">
              <w:rPr>
                <w:sz w:val="20"/>
                <w:szCs w:val="20"/>
                <w:lang w:eastAsia="en-GB"/>
              </w:rPr>
              <w:t>Volume 3</w:t>
            </w:r>
          </w:p>
        </w:tc>
      </w:tr>
      <w:tr w:rsidR="00D467D8" w:rsidRPr="0096783B" w:rsidTr="00876E5E">
        <w:tc>
          <w:tcPr>
            <w:tcW w:w="446" w:type="pct"/>
          </w:tcPr>
          <w:p w:rsidR="00D467D8" w:rsidRPr="0096783B" w:rsidRDefault="00D467D8" w:rsidP="00D467D8">
            <w:pPr>
              <w:pStyle w:val="CellBody"/>
              <w:numPr>
                <w:ilvl w:val="0"/>
                <w:numId w:val="25"/>
              </w:numPr>
            </w:pPr>
          </w:p>
        </w:tc>
        <w:tc>
          <w:tcPr>
            <w:tcW w:w="2971" w:type="pct"/>
          </w:tcPr>
          <w:p w:rsidR="00D467D8" w:rsidRDefault="00D467D8" w:rsidP="00D467D8">
            <w:pPr>
              <w:pStyle w:val="CellBody"/>
              <w:rPr>
                <w:lang w:eastAsia="en-GB"/>
              </w:rPr>
            </w:pPr>
          </w:p>
        </w:tc>
        <w:tc>
          <w:tcPr>
            <w:tcW w:w="1583" w:type="pct"/>
          </w:tcPr>
          <w:p w:rsidR="00D467D8" w:rsidRPr="00F223D3" w:rsidRDefault="00D467D8" w:rsidP="00D467D8">
            <w:pPr>
              <w:rPr>
                <w:sz w:val="20"/>
                <w:szCs w:val="20"/>
              </w:rPr>
            </w:pPr>
          </w:p>
        </w:tc>
      </w:tr>
    </w:tbl>
    <w:p w:rsidR="002B14B5" w:rsidRDefault="002B14B5" w:rsidP="002B14B5">
      <w:pPr>
        <w:pStyle w:val="BodyText"/>
      </w:pPr>
    </w:p>
    <w:p w:rsidR="002B14B5" w:rsidRPr="002B14B5" w:rsidRDefault="002B14B5" w:rsidP="002B14B5">
      <w:pPr>
        <w:pStyle w:val="BodyText"/>
      </w:pPr>
    </w:p>
    <w:p w:rsidR="00F223D3" w:rsidRDefault="00F223D3" w:rsidP="00FB4D4C">
      <w:pPr>
        <w:pStyle w:val="Heading2"/>
        <w:tabs>
          <w:tab w:val="clear" w:pos="720"/>
          <w:tab w:val="clear" w:pos="3006"/>
          <w:tab w:val="left" w:pos="540"/>
          <w:tab w:val="num" w:pos="5616"/>
        </w:tabs>
        <w:ind w:left="540" w:hanging="540"/>
      </w:pPr>
      <w:bookmarkStart w:id="111" w:name="_Toc503273489"/>
      <w:r>
        <w:t>POS Integration</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F223D3" w:rsidRPr="00340737" w:rsidTr="00876E5E">
        <w:trPr>
          <w:cantSplit/>
          <w:tblHeader/>
        </w:trPr>
        <w:tc>
          <w:tcPr>
            <w:tcW w:w="446" w:type="pct"/>
            <w:shd w:val="clear" w:color="auto" w:fill="FFC000"/>
          </w:tcPr>
          <w:p w:rsidR="00F223D3" w:rsidRPr="00340737" w:rsidRDefault="00F223D3" w:rsidP="00340737">
            <w:pPr>
              <w:pStyle w:val="CellHeader"/>
              <w:rPr>
                <w:rFonts w:asciiTheme="minorHAnsi" w:hAnsiTheme="minorHAnsi"/>
                <w:bCs/>
                <w:lang w:eastAsia="en-GB"/>
              </w:rPr>
            </w:pPr>
            <w:r w:rsidRPr="00340737">
              <w:rPr>
                <w:rFonts w:asciiTheme="minorHAnsi" w:hAnsiTheme="minorHAnsi"/>
                <w:lang w:eastAsia="en-GB"/>
              </w:rPr>
              <w:t>Ref</w:t>
            </w:r>
          </w:p>
        </w:tc>
        <w:tc>
          <w:tcPr>
            <w:tcW w:w="2971" w:type="pct"/>
            <w:shd w:val="clear" w:color="auto" w:fill="FFC000"/>
          </w:tcPr>
          <w:p w:rsidR="00F223D3" w:rsidRPr="00340737" w:rsidRDefault="00F223D3" w:rsidP="00340737">
            <w:pPr>
              <w:pStyle w:val="CellHeader"/>
              <w:rPr>
                <w:rFonts w:asciiTheme="minorHAnsi" w:hAnsiTheme="minorHAnsi"/>
                <w:bCs/>
                <w:lang w:eastAsia="en-GB"/>
              </w:rPr>
            </w:pPr>
            <w:r w:rsidRPr="00340737">
              <w:rPr>
                <w:rFonts w:asciiTheme="minorHAnsi" w:hAnsiTheme="minorHAnsi"/>
                <w:bCs/>
                <w:lang w:eastAsia="en-GB"/>
              </w:rPr>
              <w:t>Title</w:t>
            </w:r>
          </w:p>
        </w:tc>
        <w:tc>
          <w:tcPr>
            <w:tcW w:w="1583" w:type="pct"/>
            <w:shd w:val="clear" w:color="auto" w:fill="FFC000"/>
          </w:tcPr>
          <w:p w:rsidR="00F223D3" w:rsidRPr="00340737" w:rsidRDefault="00F223D3" w:rsidP="00340737">
            <w:pPr>
              <w:pStyle w:val="CellHeader"/>
              <w:rPr>
                <w:rFonts w:asciiTheme="minorHAnsi" w:hAnsiTheme="minorHAnsi"/>
                <w:bCs/>
                <w:lang w:eastAsia="en-GB"/>
              </w:rPr>
            </w:pPr>
            <w:r w:rsidRPr="00340737">
              <w:rPr>
                <w:rFonts w:asciiTheme="minorHAnsi" w:hAnsiTheme="minorHAnsi"/>
                <w:lang w:eastAsia="en-GB"/>
              </w:rPr>
              <w:t>Document Reference</w:t>
            </w:r>
          </w:p>
        </w:tc>
      </w:tr>
      <w:tr w:rsidR="00F223D3" w:rsidRPr="00340737" w:rsidTr="00876E5E">
        <w:tc>
          <w:tcPr>
            <w:tcW w:w="446" w:type="pct"/>
          </w:tcPr>
          <w:p w:rsidR="00F223D3" w:rsidRPr="00340737" w:rsidRDefault="00F223D3" w:rsidP="00340737">
            <w:pPr>
              <w:pStyle w:val="CellBody"/>
              <w:numPr>
                <w:ilvl w:val="0"/>
                <w:numId w:val="35"/>
              </w:numPr>
              <w:rPr>
                <w:rFonts w:asciiTheme="minorHAnsi" w:hAnsiTheme="minorHAnsi"/>
              </w:rPr>
            </w:pPr>
          </w:p>
        </w:tc>
        <w:tc>
          <w:tcPr>
            <w:tcW w:w="2971" w:type="pct"/>
          </w:tcPr>
          <w:p w:rsidR="00F223D3" w:rsidRPr="008D6824" w:rsidRDefault="008D6824">
            <w:pPr>
              <w:rPr>
                <w:rFonts w:asciiTheme="minorHAnsi" w:hAnsiTheme="minorHAnsi"/>
                <w:sz w:val="20"/>
                <w:szCs w:val="20"/>
              </w:rPr>
            </w:pPr>
            <w:bookmarkStart w:id="112" w:name="_Toc503285689"/>
            <w:r w:rsidRPr="008D6824">
              <w:rPr>
                <w:rFonts w:asciiTheme="minorHAnsi" w:hAnsiTheme="minorHAnsi"/>
                <w:sz w:val="20"/>
                <w:szCs w:val="20"/>
              </w:rPr>
              <w:t>REQ30001 - Proposal System Diagram</w:t>
            </w:r>
            <w:bookmarkEnd w:id="112"/>
          </w:p>
        </w:tc>
        <w:tc>
          <w:tcPr>
            <w:tcW w:w="1583" w:type="pct"/>
          </w:tcPr>
          <w:p w:rsidR="00F223D3" w:rsidRPr="00340737" w:rsidRDefault="00F223D3"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F223D3" w:rsidRPr="00340737" w:rsidTr="00876E5E">
        <w:tc>
          <w:tcPr>
            <w:tcW w:w="446" w:type="pct"/>
          </w:tcPr>
          <w:p w:rsidR="00F223D3" w:rsidRPr="00340737" w:rsidRDefault="00F223D3" w:rsidP="00340737">
            <w:pPr>
              <w:pStyle w:val="CellBody"/>
              <w:numPr>
                <w:ilvl w:val="0"/>
                <w:numId w:val="35"/>
              </w:numPr>
              <w:rPr>
                <w:rFonts w:asciiTheme="minorHAnsi" w:hAnsiTheme="minorHAnsi"/>
              </w:rPr>
            </w:pPr>
          </w:p>
        </w:tc>
        <w:tc>
          <w:tcPr>
            <w:tcW w:w="2971" w:type="pct"/>
          </w:tcPr>
          <w:p w:rsidR="00F223D3" w:rsidRPr="008D6824" w:rsidRDefault="008D6824">
            <w:pPr>
              <w:rPr>
                <w:rFonts w:asciiTheme="minorHAnsi" w:hAnsiTheme="minorHAnsi"/>
                <w:sz w:val="20"/>
                <w:szCs w:val="20"/>
              </w:rPr>
            </w:pPr>
            <w:bookmarkStart w:id="113" w:name="_Toc503285690"/>
            <w:r w:rsidRPr="008D6824">
              <w:rPr>
                <w:rFonts w:asciiTheme="minorHAnsi" w:hAnsiTheme="minorHAnsi"/>
                <w:sz w:val="20"/>
                <w:szCs w:val="20"/>
              </w:rPr>
              <w:t>REQ30002 - Project Approach</w:t>
            </w:r>
            <w:bookmarkEnd w:id="113"/>
          </w:p>
        </w:tc>
        <w:tc>
          <w:tcPr>
            <w:tcW w:w="1583" w:type="pct"/>
          </w:tcPr>
          <w:p w:rsidR="00F223D3" w:rsidRPr="00340737" w:rsidRDefault="00340737" w:rsidP="008D6824">
            <w:pPr>
              <w:pStyle w:val="CellBody"/>
              <w:rPr>
                <w:rFonts w:asciiTheme="minorHAnsi" w:hAnsiTheme="minorHAnsi"/>
                <w:lang w:eastAsia="en-GB"/>
              </w:rPr>
            </w:pPr>
            <w:r w:rsidRPr="00340737">
              <w:rPr>
                <w:rFonts w:asciiTheme="minorHAnsi" w:hAnsiTheme="minorHAnsi"/>
                <w:lang w:eastAsia="en-GB"/>
              </w:rPr>
              <w:t>Volume 4</w:t>
            </w:r>
          </w:p>
        </w:tc>
      </w:tr>
      <w:tr w:rsidR="00F223D3" w:rsidRPr="00340737" w:rsidTr="00876E5E">
        <w:tc>
          <w:tcPr>
            <w:tcW w:w="446" w:type="pct"/>
          </w:tcPr>
          <w:p w:rsidR="00F223D3" w:rsidRPr="00340737" w:rsidRDefault="00F223D3" w:rsidP="00340737">
            <w:pPr>
              <w:pStyle w:val="CellBody"/>
              <w:numPr>
                <w:ilvl w:val="0"/>
                <w:numId w:val="35"/>
              </w:numPr>
              <w:rPr>
                <w:rFonts w:asciiTheme="minorHAnsi" w:hAnsiTheme="minorHAnsi"/>
              </w:rPr>
            </w:pPr>
          </w:p>
        </w:tc>
        <w:tc>
          <w:tcPr>
            <w:tcW w:w="2971" w:type="pct"/>
          </w:tcPr>
          <w:p w:rsidR="00F223D3" w:rsidRPr="008D6824" w:rsidRDefault="008D6824" w:rsidP="00340737">
            <w:pPr>
              <w:pStyle w:val="CellBody"/>
              <w:rPr>
                <w:rFonts w:asciiTheme="minorHAnsi" w:hAnsiTheme="minorHAnsi"/>
                <w:lang w:eastAsia="en-GB"/>
              </w:rPr>
            </w:pPr>
            <w:bookmarkStart w:id="114" w:name="_Toc503285691"/>
            <w:r w:rsidRPr="008D6824">
              <w:rPr>
                <w:rFonts w:asciiTheme="minorHAnsi" w:hAnsiTheme="minorHAnsi"/>
              </w:rPr>
              <w:t>REQ30003 - POS Vendor</w:t>
            </w:r>
            <w:bookmarkEnd w:id="114"/>
          </w:p>
        </w:tc>
        <w:tc>
          <w:tcPr>
            <w:tcW w:w="1583" w:type="pct"/>
          </w:tcPr>
          <w:p w:rsidR="00F223D3" w:rsidRPr="00340737" w:rsidRDefault="00340737" w:rsidP="008D6824">
            <w:pPr>
              <w:pStyle w:val="CellBody"/>
              <w:rPr>
                <w:rFonts w:asciiTheme="minorHAnsi" w:hAnsiTheme="minorHAnsi"/>
                <w:lang w:eastAsia="en-GB"/>
              </w:rPr>
            </w:pPr>
            <w:r w:rsidRPr="00340737">
              <w:rPr>
                <w:rFonts w:asciiTheme="minorHAnsi" w:hAnsiTheme="minorHAnsi"/>
                <w:lang w:eastAsia="en-GB"/>
              </w:rPr>
              <w:t>Volume 4</w:t>
            </w:r>
          </w:p>
        </w:tc>
      </w:tr>
      <w:tr w:rsidR="00F223D3" w:rsidRPr="00340737" w:rsidTr="00876E5E">
        <w:tc>
          <w:tcPr>
            <w:tcW w:w="446" w:type="pct"/>
          </w:tcPr>
          <w:p w:rsidR="00F223D3" w:rsidRPr="00340737" w:rsidRDefault="00F223D3" w:rsidP="00340737">
            <w:pPr>
              <w:pStyle w:val="CellBody"/>
              <w:numPr>
                <w:ilvl w:val="0"/>
                <w:numId w:val="35"/>
              </w:numPr>
              <w:rPr>
                <w:rFonts w:asciiTheme="minorHAnsi" w:hAnsiTheme="minorHAnsi"/>
              </w:rPr>
            </w:pPr>
          </w:p>
        </w:tc>
        <w:tc>
          <w:tcPr>
            <w:tcW w:w="2971" w:type="pct"/>
          </w:tcPr>
          <w:p w:rsidR="00F223D3" w:rsidRPr="008D6824" w:rsidRDefault="008D6824" w:rsidP="00340737">
            <w:pPr>
              <w:pStyle w:val="CellBody"/>
              <w:rPr>
                <w:rFonts w:asciiTheme="minorHAnsi" w:hAnsiTheme="minorHAnsi"/>
                <w:lang w:eastAsia="en-GB"/>
              </w:rPr>
            </w:pPr>
            <w:bookmarkStart w:id="115" w:name="_Toc503285693"/>
            <w:r w:rsidRPr="008D6824">
              <w:rPr>
                <w:rFonts w:asciiTheme="minorHAnsi" w:hAnsiTheme="minorHAnsi"/>
              </w:rPr>
              <w:t>REQ40001 - Client Hierarchy</w:t>
            </w:r>
            <w:bookmarkEnd w:id="115"/>
          </w:p>
        </w:tc>
        <w:tc>
          <w:tcPr>
            <w:tcW w:w="1583" w:type="pct"/>
          </w:tcPr>
          <w:p w:rsidR="00F223D3"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F223D3" w:rsidRPr="00340737" w:rsidTr="00876E5E">
        <w:tc>
          <w:tcPr>
            <w:tcW w:w="446" w:type="pct"/>
          </w:tcPr>
          <w:p w:rsidR="00F223D3" w:rsidRPr="00340737" w:rsidRDefault="00F223D3" w:rsidP="00340737">
            <w:pPr>
              <w:pStyle w:val="CellBody"/>
              <w:numPr>
                <w:ilvl w:val="0"/>
                <w:numId w:val="35"/>
              </w:numPr>
              <w:rPr>
                <w:rFonts w:asciiTheme="minorHAnsi" w:hAnsiTheme="minorHAnsi"/>
              </w:rPr>
            </w:pPr>
          </w:p>
        </w:tc>
        <w:tc>
          <w:tcPr>
            <w:tcW w:w="2971" w:type="pct"/>
          </w:tcPr>
          <w:p w:rsidR="00F223D3" w:rsidRPr="008D6824" w:rsidRDefault="008D6824" w:rsidP="00340737">
            <w:pPr>
              <w:pStyle w:val="CellBody"/>
              <w:rPr>
                <w:rFonts w:asciiTheme="minorHAnsi" w:hAnsiTheme="minorHAnsi"/>
                <w:lang w:eastAsia="en-GB"/>
              </w:rPr>
            </w:pPr>
            <w:bookmarkStart w:id="116" w:name="_Toc503285694"/>
            <w:r w:rsidRPr="008D6824">
              <w:rPr>
                <w:rFonts w:asciiTheme="minorHAnsi" w:hAnsiTheme="minorHAnsi"/>
              </w:rPr>
              <w:t>REQ40002 - POS Product Setup</w:t>
            </w:r>
            <w:bookmarkEnd w:id="116"/>
          </w:p>
        </w:tc>
        <w:tc>
          <w:tcPr>
            <w:tcW w:w="1583" w:type="pct"/>
          </w:tcPr>
          <w:p w:rsidR="00F223D3"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17" w:name="_Toc243826580"/>
            <w:bookmarkStart w:id="118" w:name="_Toc503285700"/>
            <w:r w:rsidRPr="008D6824">
              <w:rPr>
                <w:rFonts w:asciiTheme="minorHAnsi" w:hAnsiTheme="minorHAnsi"/>
              </w:rPr>
              <w:t>REQ50001 – Merchant Creation</w:t>
            </w:r>
            <w:bookmarkEnd w:id="117"/>
            <w:bookmarkEnd w:id="118"/>
          </w:p>
        </w:tc>
        <w:tc>
          <w:tcPr>
            <w:tcW w:w="1583" w:type="pct"/>
          </w:tcPr>
          <w:p w:rsidR="008D6824" w:rsidRPr="00340737" w:rsidRDefault="008D6824"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19" w:name="_Toc243826581"/>
            <w:bookmarkStart w:id="120" w:name="_Toc503285701"/>
            <w:r w:rsidRPr="008D6824">
              <w:rPr>
                <w:rFonts w:asciiTheme="minorHAnsi" w:hAnsiTheme="minorHAnsi"/>
              </w:rPr>
              <w:t xml:space="preserve">REQ50002 – </w:t>
            </w:r>
            <w:bookmarkEnd w:id="119"/>
            <w:r w:rsidRPr="008D6824">
              <w:rPr>
                <w:rFonts w:asciiTheme="minorHAnsi" w:hAnsiTheme="minorHAnsi"/>
              </w:rPr>
              <w:t>Merchant Monitoring</w:t>
            </w:r>
            <w:bookmarkEnd w:id="120"/>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21" w:name="_Toc243826582"/>
            <w:bookmarkStart w:id="122" w:name="_Toc503285702"/>
            <w:r w:rsidRPr="008D6824">
              <w:rPr>
                <w:rFonts w:asciiTheme="minorHAnsi" w:hAnsiTheme="minorHAnsi"/>
              </w:rPr>
              <w:t xml:space="preserve">REQ50003 – </w:t>
            </w:r>
            <w:bookmarkEnd w:id="121"/>
            <w:r w:rsidRPr="008D6824">
              <w:rPr>
                <w:rFonts w:asciiTheme="minorHAnsi" w:hAnsiTheme="minorHAnsi"/>
              </w:rPr>
              <w:t>POS Cycle Management</w:t>
            </w:r>
            <w:bookmarkEnd w:id="122"/>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23" w:name="_Toc503285703"/>
            <w:r w:rsidRPr="008D6824">
              <w:rPr>
                <w:rFonts w:asciiTheme="minorHAnsi" w:hAnsiTheme="minorHAnsi"/>
              </w:rPr>
              <w:t>REQ50004 - Reference document</w:t>
            </w:r>
            <w:bookmarkEnd w:id="123"/>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24" w:name="_Toc503285704"/>
            <w:r w:rsidRPr="008D6824">
              <w:rPr>
                <w:rFonts w:asciiTheme="minorHAnsi" w:hAnsiTheme="minorHAnsi"/>
              </w:rPr>
              <w:t>REQ50005 - GL export</w:t>
            </w:r>
            <w:bookmarkEnd w:id="124"/>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25" w:name="_Toc376106921"/>
            <w:bookmarkStart w:id="126" w:name="_Toc503285706"/>
            <w:r w:rsidRPr="008D6824">
              <w:rPr>
                <w:rFonts w:asciiTheme="minorHAnsi" w:hAnsiTheme="minorHAnsi"/>
              </w:rPr>
              <w:t>REQ60001 - Online Purchase (Retail)</w:t>
            </w:r>
            <w:bookmarkEnd w:id="125"/>
            <w:bookmarkEnd w:id="126"/>
          </w:p>
        </w:tc>
        <w:tc>
          <w:tcPr>
            <w:tcW w:w="1583" w:type="pct"/>
          </w:tcPr>
          <w:p w:rsidR="008D6824" w:rsidRPr="00340737" w:rsidRDefault="008D6824"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27" w:name="_Toc376106922"/>
            <w:bookmarkStart w:id="128" w:name="_Toc503285707"/>
            <w:r w:rsidRPr="008D6824">
              <w:rPr>
                <w:rFonts w:asciiTheme="minorHAnsi" w:hAnsiTheme="minorHAnsi"/>
              </w:rPr>
              <w:t>REQ60002 - Online Purchase Reversal</w:t>
            </w:r>
            <w:bookmarkEnd w:id="127"/>
            <w:bookmarkEnd w:id="128"/>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29" w:name="_Toc376106923"/>
            <w:bookmarkStart w:id="130" w:name="_Toc503285708"/>
            <w:r w:rsidRPr="008D6824">
              <w:rPr>
                <w:rFonts w:asciiTheme="minorHAnsi" w:hAnsiTheme="minorHAnsi"/>
              </w:rPr>
              <w:t>REQ60003 - Pre Authorization</w:t>
            </w:r>
            <w:bookmarkEnd w:id="129"/>
            <w:bookmarkEnd w:id="130"/>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31" w:name="_Toc376106924"/>
            <w:bookmarkStart w:id="132" w:name="_Toc503285709"/>
            <w:r w:rsidRPr="008D6824">
              <w:rPr>
                <w:rFonts w:asciiTheme="minorHAnsi" w:hAnsiTheme="minorHAnsi"/>
              </w:rPr>
              <w:t>REQ60004 - Pre Authorization Confirmation</w:t>
            </w:r>
            <w:bookmarkEnd w:id="131"/>
            <w:bookmarkEnd w:id="132"/>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33" w:name="_Toc376106925"/>
            <w:bookmarkStart w:id="134" w:name="_Toc503285710"/>
            <w:r w:rsidRPr="008D6824">
              <w:rPr>
                <w:rFonts w:asciiTheme="minorHAnsi" w:hAnsiTheme="minorHAnsi"/>
                <w:sz w:val="20"/>
                <w:szCs w:val="20"/>
              </w:rPr>
              <w:t>REQ60005 - Partial Online Purchase Reversal</w:t>
            </w:r>
            <w:bookmarkEnd w:id="133"/>
            <w:bookmarkEnd w:id="134"/>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35" w:name="_Toc376106926"/>
            <w:bookmarkStart w:id="136" w:name="_Toc503285711"/>
            <w:r w:rsidRPr="008D6824">
              <w:rPr>
                <w:rFonts w:asciiTheme="minorHAnsi" w:hAnsiTheme="minorHAnsi"/>
                <w:sz w:val="20"/>
                <w:szCs w:val="20"/>
              </w:rPr>
              <w:t>REQ60006 - Retail 2 Presentment – Manual</w:t>
            </w:r>
            <w:bookmarkEnd w:id="135"/>
            <w:bookmarkEnd w:id="136"/>
          </w:p>
        </w:tc>
        <w:tc>
          <w:tcPr>
            <w:tcW w:w="1583" w:type="pct"/>
          </w:tcPr>
          <w:p w:rsidR="008D6824" w:rsidRPr="00340737" w:rsidRDefault="008D6824"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37" w:name="_Toc376106927"/>
            <w:bookmarkStart w:id="138" w:name="_Toc503285712"/>
            <w:r w:rsidRPr="008D6824">
              <w:rPr>
                <w:rFonts w:asciiTheme="minorHAnsi" w:hAnsiTheme="minorHAnsi"/>
                <w:sz w:val="20"/>
                <w:szCs w:val="20"/>
              </w:rPr>
              <w:t>REQ60007 - Retail Adjust– Manual</w:t>
            </w:r>
            <w:bookmarkEnd w:id="137"/>
            <w:bookmarkEnd w:id="138"/>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39" w:name="_Toc376106928"/>
            <w:bookmarkStart w:id="140" w:name="_Toc503285713"/>
            <w:r w:rsidRPr="008D6824">
              <w:rPr>
                <w:rFonts w:asciiTheme="minorHAnsi" w:hAnsiTheme="minorHAnsi"/>
                <w:sz w:val="20"/>
                <w:szCs w:val="20"/>
              </w:rPr>
              <w:t>REQ60008 - Retail Reversal – Manual</w:t>
            </w:r>
            <w:bookmarkEnd w:id="139"/>
            <w:bookmarkEnd w:id="140"/>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1" w:name="_Toc376106930"/>
            <w:bookmarkStart w:id="142" w:name="_Toc503285714"/>
            <w:r w:rsidRPr="008D6824">
              <w:rPr>
                <w:rFonts w:asciiTheme="minorHAnsi" w:hAnsiTheme="minorHAnsi"/>
                <w:sz w:val="20"/>
                <w:szCs w:val="20"/>
              </w:rPr>
              <w:t>REQ60009 - Online Cash Advanced</w:t>
            </w:r>
            <w:bookmarkEnd w:id="141"/>
            <w:bookmarkEnd w:id="142"/>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3" w:name="_Toc503285715"/>
            <w:r w:rsidRPr="008D6824">
              <w:rPr>
                <w:rFonts w:asciiTheme="minorHAnsi" w:hAnsiTheme="minorHAnsi"/>
                <w:sz w:val="20"/>
                <w:szCs w:val="20"/>
              </w:rPr>
              <w:t>REQ600010 - Refund Transaction</w:t>
            </w:r>
            <w:bookmarkEnd w:id="143"/>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4" w:name="_Toc503285716"/>
            <w:r w:rsidRPr="008D6824">
              <w:rPr>
                <w:rFonts w:asciiTheme="minorHAnsi" w:hAnsiTheme="minorHAnsi"/>
                <w:sz w:val="20"/>
                <w:szCs w:val="20"/>
              </w:rPr>
              <w:t>REQ600011 - Balance Inquiry</w:t>
            </w:r>
            <w:bookmarkEnd w:id="144"/>
          </w:p>
        </w:tc>
        <w:tc>
          <w:tcPr>
            <w:tcW w:w="1583" w:type="pct"/>
          </w:tcPr>
          <w:p w:rsidR="008D6824" w:rsidRPr="00340737" w:rsidRDefault="008D6824"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5" w:name="_Toc503285717"/>
            <w:r w:rsidRPr="008D6824">
              <w:rPr>
                <w:rFonts w:asciiTheme="minorHAnsi" w:hAnsiTheme="minorHAnsi"/>
                <w:sz w:val="20"/>
                <w:szCs w:val="20"/>
              </w:rPr>
              <w:t>REQ600012 - Mini statement</w:t>
            </w:r>
            <w:bookmarkEnd w:id="145"/>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6" w:name="_Toc503285718"/>
            <w:r w:rsidRPr="008D6824">
              <w:rPr>
                <w:rFonts w:asciiTheme="minorHAnsi" w:hAnsiTheme="minorHAnsi"/>
                <w:sz w:val="20"/>
                <w:szCs w:val="20"/>
              </w:rPr>
              <w:t>REQ600013 – Purchase Key In (manual key in)</w:t>
            </w:r>
            <w:bookmarkEnd w:id="146"/>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7" w:name="_Toc503285719"/>
            <w:r w:rsidRPr="008D6824">
              <w:rPr>
                <w:rFonts w:asciiTheme="minorHAnsi" w:hAnsiTheme="minorHAnsi"/>
                <w:sz w:val="20"/>
                <w:szCs w:val="20"/>
              </w:rPr>
              <w:t>REQ600014 – PIN Change</w:t>
            </w:r>
            <w:bookmarkEnd w:id="147"/>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8" w:name="_Toc503285720"/>
            <w:r w:rsidRPr="008D6824">
              <w:rPr>
                <w:rFonts w:asciiTheme="minorHAnsi" w:hAnsiTheme="minorHAnsi"/>
                <w:sz w:val="20"/>
                <w:szCs w:val="20"/>
              </w:rPr>
              <w:t>REQ70001 - POS-POS Controller Interface</w:t>
            </w:r>
            <w:bookmarkEnd w:id="148"/>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49" w:name="_Toc503285721"/>
            <w:r w:rsidRPr="008D6824">
              <w:rPr>
                <w:rFonts w:asciiTheme="minorHAnsi" w:hAnsiTheme="minorHAnsi"/>
                <w:sz w:val="20"/>
                <w:szCs w:val="20"/>
              </w:rPr>
              <w:t>REQ70002 – Settlement interface (PMS)</w:t>
            </w:r>
            <w:bookmarkEnd w:id="149"/>
          </w:p>
        </w:tc>
        <w:tc>
          <w:tcPr>
            <w:tcW w:w="1583" w:type="pct"/>
          </w:tcPr>
          <w:p w:rsidR="008D6824" w:rsidRPr="00340737" w:rsidRDefault="008D6824"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0" w:name="_Toc503285722"/>
            <w:r w:rsidRPr="008D6824">
              <w:rPr>
                <w:rFonts w:asciiTheme="minorHAnsi" w:hAnsiTheme="minorHAnsi"/>
                <w:sz w:val="20"/>
                <w:szCs w:val="20"/>
              </w:rPr>
              <w:t>REQ70003 - Merchant Statement</w:t>
            </w:r>
            <w:bookmarkEnd w:id="150"/>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1" w:name="_Toc503285723"/>
            <w:r w:rsidRPr="008D6824">
              <w:rPr>
                <w:rFonts w:asciiTheme="minorHAnsi" w:hAnsiTheme="minorHAnsi"/>
                <w:sz w:val="20"/>
                <w:szCs w:val="20"/>
              </w:rPr>
              <w:t>REQ70004 – Online MC Interface</w:t>
            </w:r>
            <w:bookmarkEnd w:id="151"/>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2" w:name="_Toc503285724"/>
            <w:r w:rsidRPr="008D6824">
              <w:rPr>
                <w:rFonts w:asciiTheme="minorHAnsi" w:hAnsiTheme="minorHAnsi"/>
                <w:sz w:val="20"/>
                <w:szCs w:val="20"/>
              </w:rPr>
              <w:t>REQ70005 – CBS Interface</w:t>
            </w:r>
            <w:bookmarkEnd w:id="152"/>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3" w:name="_Toc503285725"/>
            <w:r w:rsidRPr="008D6824">
              <w:rPr>
                <w:rFonts w:asciiTheme="minorHAnsi" w:hAnsiTheme="minorHAnsi"/>
                <w:sz w:val="20"/>
                <w:szCs w:val="20"/>
              </w:rPr>
              <w:t>REQ70006 – NAPAS Interface</w:t>
            </w:r>
            <w:bookmarkEnd w:id="153"/>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4" w:name="_Toc503285727"/>
            <w:r w:rsidRPr="008D6824">
              <w:rPr>
                <w:rFonts w:asciiTheme="minorHAnsi" w:hAnsiTheme="minorHAnsi"/>
                <w:sz w:val="20"/>
                <w:szCs w:val="20"/>
              </w:rPr>
              <w:t>REQ80001 – OCB Card – OCB POS Transaction</w:t>
            </w:r>
            <w:bookmarkEnd w:id="154"/>
          </w:p>
        </w:tc>
        <w:tc>
          <w:tcPr>
            <w:tcW w:w="1583" w:type="pct"/>
          </w:tcPr>
          <w:p w:rsidR="008D6824" w:rsidRPr="00340737" w:rsidRDefault="008D6824" w:rsidP="008D6824">
            <w:pPr>
              <w:pStyle w:val="CellBody"/>
              <w:rPr>
                <w:rFonts w:asciiTheme="minorHAnsi" w:hAnsiTheme="minorHAnsi"/>
                <w:highlight w:val="yellow"/>
                <w:lang w:eastAsia="en-GB"/>
              </w:rPr>
            </w:pPr>
            <w:r w:rsidRPr="00340737">
              <w:rPr>
                <w:rFonts w:asciiTheme="minorHAnsi" w:hAnsiTheme="minorHAnsi"/>
                <w:lang w:eastAsia="en-GB"/>
              </w:rPr>
              <w:t>Volume 4</w:t>
            </w:r>
            <w:r w:rsidRPr="00340737">
              <w:rPr>
                <w:rFonts w:asciiTheme="minorHAnsi" w:hAnsiTheme="minorHAnsi"/>
              </w:rPr>
              <w:t xml:space="preserve"> </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5" w:name="_Toc503285728"/>
            <w:r w:rsidRPr="008D6824">
              <w:rPr>
                <w:rFonts w:asciiTheme="minorHAnsi" w:hAnsiTheme="minorHAnsi"/>
                <w:sz w:val="20"/>
                <w:szCs w:val="20"/>
              </w:rPr>
              <w:t>REQ80002 –NAPAS Card – OCB POS Transaction</w:t>
            </w:r>
            <w:bookmarkEnd w:id="155"/>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rPr>
                <w:rFonts w:asciiTheme="minorHAnsi" w:hAnsiTheme="minorHAnsi"/>
                <w:sz w:val="20"/>
                <w:szCs w:val="20"/>
              </w:rPr>
            </w:pPr>
            <w:bookmarkStart w:id="156" w:name="_Toc503285729"/>
            <w:r w:rsidRPr="008D6824">
              <w:rPr>
                <w:rFonts w:asciiTheme="minorHAnsi" w:hAnsiTheme="minorHAnsi"/>
                <w:sz w:val="20"/>
                <w:szCs w:val="20"/>
              </w:rPr>
              <w:t>REQ80003 – MC Card - OCB POS Transaction</w:t>
            </w:r>
            <w:bookmarkEnd w:id="156"/>
          </w:p>
        </w:tc>
        <w:tc>
          <w:tcPr>
            <w:tcW w:w="1583" w:type="pct"/>
          </w:tcPr>
          <w:p w:rsidR="008D6824" w:rsidRPr="00340737" w:rsidRDefault="008D6824" w:rsidP="008D6824">
            <w:pPr>
              <w:pStyle w:val="CellBody"/>
              <w:rPr>
                <w:rFonts w:asciiTheme="minorHAnsi" w:hAnsiTheme="minorHAnsi"/>
                <w:lang w:eastAsia="en-GB"/>
              </w:rPr>
            </w:pPr>
            <w:r w:rsidRPr="00340737">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57" w:name="_Toc503285733"/>
            <w:r w:rsidRPr="008D6824">
              <w:rPr>
                <w:rFonts w:asciiTheme="minorHAnsi" w:hAnsiTheme="minorHAnsi"/>
              </w:rPr>
              <w:t>REQ90001 – Specific Fields</w:t>
            </w:r>
            <w:bookmarkEnd w:id="157"/>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58" w:name="_Toc375751273"/>
            <w:bookmarkStart w:id="159" w:name="_Toc503285734"/>
            <w:r w:rsidRPr="008D6824">
              <w:rPr>
                <w:rFonts w:asciiTheme="minorHAnsi" w:hAnsiTheme="minorHAnsi"/>
              </w:rPr>
              <w:t>REQ90002 – Online Transaction</w:t>
            </w:r>
            <w:bookmarkEnd w:id="158"/>
            <w:bookmarkEnd w:id="159"/>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r w:rsidR="008D6824" w:rsidRPr="00340737" w:rsidTr="00876E5E">
        <w:tc>
          <w:tcPr>
            <w:tcW w:w="446" w:type="pct"/>
          </w:tcPr>
          <w:p w:rsidR="008D6824" w:rsidRPr="00340737" w:rsidRDefault="008D6824" w:rsidP="008D6824">
            <w:pPr>
              <w:pStyle w:val="CellBody"/>
              <w:numPr>
                <w:ilvl w:val="0"/>
                <w:numId w:val="35"/>
              </w:numPr>
              <w:rPr>
                <w:rFonts w:asciiTheme="minorHAnsi" w:hAnsiTheme="minorHAnsi"/>
              </w:rPr>
            </w:pPr>
          </w:p>
        </w:tc>
        <w:tc>
          <w:tcPr>
            <w:tcW w:w="2971" w:type="pct"/>
          </w:tcPr>
          <w:p w:rsidR="008D6824" w:rsidRPr="008D6824" w:rsidRDefault="008D6824" w:rsidP="008D6824">
            <w:pPr>
              <w:pStyle w:val="CellBody"/>
              <w:rPr>
                <w:rFonts w:asciiTheme="minorHAnsi" w:hAnsiTheme="minorHAnsi"/>
                <w:lang w:eastAsia="en-GB"/>
              </w:rPr>
            </w:pPr>
            <w:bookmarkStart w:id="160" w:name="_Toc375751284"/>
            <w:bookmarkStart w:id="161" w:name="_Toc503285736"/>
            <w:r w:rsidRPr="008D6824">
              <w:rPr>
                <w:rFonts w:asciiTheme="minorHAnsi" w:hAnsiTheme="minorHAnsi"/>
              </w:rPr>
              <w:t>REQ100001 – MC Daily Operations</w:t>
            </w:r>
            <w:bookmarkEnd w:id="160"/>
            <w:bookmarkEnd w:id="161"/>
          </w:p>
        </w:tc>
        <w:tc>
          <w:tcPr>
            <w:tcW w:w="1583" w:type="pct"/>
          </w:tcPr>
          <w:p w:rsidR="008D6824" w:rsidRPr="00340737" w:rsidRDefault="008D6824" w:rsidP="008D6824">
            <w:pPr>
              <w:pStyle w:val="CellBody"/>
              <w:rPr>
                <w:rFonts w:asciiTheme="minorHAnsi" w:hAnsiTheme="minorHAnsi"/>
                <w:lang w:eastAsia="en-GB"/>
              </w:rPr>
            </w:pPr>
            <w:r>
              <w:rPr>
                <w:rFonts w:asciiTheme="minorHAnsi" w:hAnsiTheme="minorHAnsi"/>
                <w:lang w:eastAsia="en-GB"/>
              </w:rPr>
              <w:t>Volume 4</w:t>
            </w:r>
          </w:p>
        </w:tc>
      </w:tr>
    </w:tbl>
    <w:p w:rsidR="00340737" w:rsidRDefault="00340737" w:rsidP="00340737">
      <w:pPr>
        <w:pStyle w:val="Heading2"/>
        <w:tabs>
          <w:tab w:val="clear" w:pos="720"/>
          <w:tab w:val="clear" w:pos="3006"/>
          <w:tab w:val="left" w:pos="540"/>
          <w:tab w:val="num" w:pos="5616"/>
        </w:tabs>
        <w:ind w:left="540" w:hanging="540"/>
      </w:pPr>
      <w:bookmarkStart w:id="162" w:name="_Toc503273490"/>
      <w:r w:rsidRPr="00340737">
        <w:t>SOA Services and Notification</w:t>
      </w:r>
      <w:bookmarkEnd w:id="162"/>
      <w:r w:rsidRPr="00340737">
        <w:t xml:space="preserve"> </w:t>
      </w:r>
    </w:p>
    <w:p w:rsidR="00793121" w:rsidRPr="00793121" w:rsidRDefault="00793121" w:rsidP="00793121">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340737" w:rsidRPr="00734652" w:rsidTr="00876E5E">
        <w:trPr>
          <w:cantSplit/>
          <w:tblHeader/>
        </w:trPr>
        <w:tc>
          <w:tcPr>
            <w:tcW w:w="446" w:type="pct"/>
            <w:shd w:val="clear" w:color="auto" w:fill="FFC000"/>
          </w:tcPr>
          <w:p w:rsidR="00340737" w:rsidRPr="00734652" w:rsidRDefault="00340737" w:rsidP="00340737">
            <w:pPr>
              <w:pStyle w:val="CellHeader"/>
              <w:rPr>
                <w:rFonts w:asciiTheme="minorHAnsi" w:hAnsiTheme="minorHAnsi"/>
                <w:bCs/>
                <w:lang w:eastAsia="en-GB"/>
              </w:rPr>
            </w:pPr>
            <w:r w:rsidRPr="00734652">
              <w:rPr>
                <w:rFonts w:asciiTheme="minorHAnsi" w:hAnsiTheme="minorHAnsi"/>
                <w:lang w:eastAsia="en-GB"/>
              </w:rPr>
              <w:t>Ref</w:t>
            </w:r>
          </w:p>
        </w:tc>
        <w:tc>
          <w:tcPr>
            <w:tcW w:w="2971" w:type="pct"/>
            <w:shd w:val="clear" w:color="auto" w:fill="FFC000"/>
          </w:tcPr>
          <w:p w:rsidR="00340737" w:rsidRPr="00734652" w:rsidRDefault="00340737" w:rsidP="00340737">
            <w:pPr>
              <w:pStyle w:val="CellHeader"/>
              <w:rPr>
                <w:rFonts w:asciiTheme="minorHAnsi" w:hAnsiTheme="minorHAnsi"/>
                <w:bCs/>
                <w:lang w:eastAsia="en-GB"/>
              </w:rPr>
            </w:pPr>
            <w:r w:rsidRPr="00734652">
              <w:rPr>
                <w:rFonts w:asciiTheme="minorHAnsi" w:hAnsiTheme="minorHAnsi"/>
                <w:bCs/>
                <w:lang w:eastAsia="en-GB"/>
              </w:rPr>
              <w:t>Title</w:t>
            </w:r>
          </w:p>
        </w:tc>
        <w:tc>
          <w:tcPr>
            <w:tcW w:w="1583" w:type="pct"/>
            <w:shd w:val="clear" w:color="auto" w:fill="FFC000"/>
          </w:tcPr>
          <w:p w:rsidR="00340737" w:rsidRPr="00734652" w:rsidRDefault="00340737" w:rsidP="00340737">
            <w:pPr>
              <w:pStyle w:val="CellHeader"/>
              <w:rPr>
                <w:rFonts w:asciiTheme="minorHAnsi" w:hAnsiTheme="minorHAnsi"/>
                <w:bCs/>
                <w:lang w:eastAsia="en-GB"/>
              </w:rPr>
            </w:pPr>
            <w:r w:rsidRPr="00734652">
              <w:rPr>
                <w:rFonts w:asciiTheme="minorHAnsi" w:hAnsiTheme="minorHAnsi"/>
                <w:lang w:eastAsia="en-GB"/>
              </w:rPr>
              <w:t>Document Reference</w:t>
            </w:r>
          </w:p>
        </w:tc>
      </w:tr>
      <w:tr w:rsidR="00340737" w:rsidRPr="00734652" w:rsidTr="00876E5E">
        <w:tc>
          <w:tcPr>
            <w:tcW w:w="446" w:type="pct"/>
          </w:tcPr>
          <w:p w:rsidR="00340737" w:rsidRPr="00734652" w:rsidRDefault="00340737" w:rsidP="00793121">
            <w:pPr>
              <w:pStyle w:val="CellBody"/>
              <w:numPr>
                <w:ilvl w:val="0"/>
                <w:numId w:val="37"/>
              </w:numPr>
              <w:rPr>
                <w:rFonts w:asciiTheme="minorHAnsi" w:hAnsiTheme="minorHAnsi"/>
              </w:rPr>
            </w:pPr>
          </w:p>
        </w:tc>
        <w:tc>
          <w:tcPr>
            <w:tcW w:w="2971" w:type="pct"/>
          </w:tcPr>
          <w:p w:rsidR="00340737" w:rsidRPr="002F3317" w:rsidRDefault="002F3317" w:rsidP="00340737">
            <w:pPr>
              <w:pStyle w:val="CellBody"/>
              <w:rPr>
                <w:lang w:eastAsia="en-GB"/>
              </w:rPr>
            </w:pPr>
            <w:bookmarkStart w:id="163" w:name="_Toc503287110"/>
            <w:r w:rsidRPr="002F3317">
              <w:rPr>
                <w:lang w:eastAsia="en-GB"/>
              </w:rPr>
              <w:t>REQWS001- Funds transfer</w:t>
            </w:r>
            <w:bookmarkEnd w:id="163"/>
          </w:p>
        </w:tc>
        <w:tc>
          <w:tcPr>
            <w:tcW w:w="1583" w:type="pct"/>
          </w:tcPr>
          <w:p w:rsidR="00340737" w:rsidRPr="00734652" w:rsidRDefault="002F3317" w:rsidP="002F3317">
            <w:pPr>
              <w:pStyle w:val="CellBody"/>
              <w:rPr>
                <w:rFonts w:asciiTheme="minorHAnsi" w:hAnsiTheme="minorHAnsi"/>
                <w:highlight w:val="yellow"/>
                <w:lang w:eastAsia="en-GB"/>
              </w:rPr>
            </w:pPr>
            <w:r>
              <w:rPr>
                <w:rFonts w:asciiTheme="minorHAnsi" w:hAnsiTheme="minorHAnsi"/>
                <w:lang w:eastAsia="en-GB"/>
              </w:rPr>
              <w:t>Volume 5</w:t>
            </w:r>
          </w:p>
        </w:tc>
      </w:tr>
      <w:tr w:rsidR="00340737" w:rsidRPr="00734652" w:rsidTr="00876E5E">
        <w:tc>
          <w:tcPr>
            <w:tcW w:w="446" w:type="pct"/>
          </w:tcPr>
          <w:p w:rsidR="00340737" w:rsidRPr="00734652" w:rsidRDefault="00340737" w:rsidP="00793121">
            <w:pPr>
              <w:pStyle w:val="CellBody"/>
              <w:numPr>
                <w:ilvl w:val="0"/>
                <w:numId w:val="37"/>
              </w:numPr>
              <w:rPr>
                <w:rFonts w:asciiTheme="minorHAnsi" w:hAnsiTheme="minorHAnsi"/>
              </w:rPr>
            </w:pPr>
          </w:p>
        </w:tc>
        <w:tc>
          <w:tcPr>
            <w:tcW w:w="2971" w:type="pct"/>
          </w:tcPr>
          <w:p w:rsidR="00340737" w:rsidRPr="002F3317" w:rsidRDefault="002F3317" w:rsidP="00340737">
            <w:pPr>
              <w:pStyle w:val="CellBody"/>
              <w:rPr>
                <w:lang w:eastAsia="en-GB"/>
              </w:rPr>
            </w:pPr>
            <w:bookmarkStart w:id="164" w:name="_Toc503287118"/>
            <w:r w:rsidRPr="002F3317">
              <w:rPr>
                <w:lang w:eastAsia="en-GB"/>
              </w:rPr>
              <w:t>REQWS002- Misc Debit (Payment from client contract)</w:t>
            </w:r>
            <w:bookmarkEnd w:id="164"/>
          </w:p>
        </w:tc>
        <w:tc>
          <w:tcPr>
            <w:tcW w:w="1583" w:type="pct"/>
          </w:tcPr>
          <w:p w:rsidR="00340737" w:rsidRPr="00734652" w:rsidRDefault="00793121" w:rsidP="002F3317">
            <w:pPr>
              <w:pStyle w:val="CellBody"/>
              <w:rPr>
                <w:rFonts w:asciiTheme="minorHAnsi" w:hAnsiTheme="minorHAnsi"/>
                <w:lang w:eastAsia="en-GB"/>
              </w:rPr>
            </w:pPr>
            <w:r w:rsidRPr="00734652">
              <w:rPr>
                <w:rFonts w:asciiTheme="minorHAnsi" w:hAnsiTheme="minorHAnsi"/>
                <w:lang w:eastAsia="en-GB"/>
              </w:rPr>
              <w:t>Volume 5</w:t>
            </w:r>
          </w:p>
        </w:tc>
      </w:tr>
      <w:tr w:rsidR="00340737" w:rsidRPr="00734652" w:rsidTr="00876E5E">
        <w:tc>
          <w:tcPr>
            <w:tcW w:w="446" w:type="pct"/>
          </w:tcPr>
          <w:p w:rsidR="00340737" w:rsidRPr="00734652" w:rsidRDefault="00340737" w:rsidP="00793121">
            <w:pPr>
              <w:pStyle w:val="CellBody"/>
              <w:numPr>
                <w:ilvl w:val="0"/>
                <w:numId w:val="37"/>
              </w:numPr>
              <w:rPr>
                <w:rFonts w:asciiTheme="minorHAnsi" w:hAnsiTheme="minorHAnsi"/>
              </w:rPr>
            </w:pPr>
          </w:p>
        </w:tc>
        <w:tc>
          <w:tcPr>
            <w:tcW w:w="2971" w:type="pct"/>
          </w:tcPr>
          <w:p w:rsidR="00340737" w:rsidRPr="002F3317" w:rsidRDefault="002F3317" w:rsidP="00340737">
            <w:pPr>
              <w:pStyle w:val="CellBody"/>
              <w:rPr>
                <w:lang w:eastAsia="en-GB"/>
              </w:rPr>
            </w:pPr>
            <w:bookmarkStart w:id="165" w:name="_Toc503287124"/>
            <w:r w:rsidRPr="002F3317">
              <w:rPr>
                <w:lang w:eastAsia="en-GB"/>
              </w:rPr>
              <w:t>REQWS003- Misc Credit (Payment to client contract)</w:t>
            </w:r>
            <w:bookmarkEnd w:id="165"/>
          </w:p>
        </w:tc>
        <w:tc>
          <w:tcPr>
            <w:tcW w:w="1583" w:type="pct"/>
          </w:tcPr>
          <w:p w:rsidR="00340737" w:rsidRPr="00734652" w:rsidRDefault="00793121" w:rsidP="002F3317">
            <w:pPr>
              <w:pStyle w:val="CellBody"/>
              <w:rPr>
                <w:rFonts w:asciiTheme="minorHAnsi" w:hAnsiTheme="minorHAnsi"/>
                <w:lang w:eastAsia="en-GB"/>
              </w:rPr>
            </w:pPr>
            <w:r w:rsidRPr="00734652">
              <w:rPr>
                <w:rFonts w:asciiTheme="minorHAnsi" w:hAnsiTheme="minorHAnsi"/>
                <w:lang w:eastAsia="en-GB"/>
              </w:rPr>
              <w:t>Volume 5</w:t>
            </w:r>
          </w:p>
        </w:tc>
      </w:tr>
      <w:tr w:rsidR="00340737" w:rsidRPr="00734652" w:rsidTr="00876E5E">
        <w:tc>
          <w:tcPr>
            <w:tcW w:w="446" w:type="pct"/>
          </w:tcPr>
          <w:p w:rsidR="00340737" w:rsidRPr="00734652" w:rsidRDefault="00340737" w:rsidP="00793121">
            <w:pPr>
              <w:pStyle w:val="CellBody"/>
              <w:numPr>
                <w:ilvl w:val="0"/>
                <w:numId w:val="37"/>
              </w:numPr>
              <w:rPr>
                <w:rFonts w:asciiTheme="minorHAnsi" w:hAnsiTheme="minorHAnsi"/>
              </w:rPr>
            </w:pPr>
          </w:p>
        </w:tc>
        <w:tc>
          <w:tcPr>
            <w:tcW w:w="2971" w:type="pct"/>
          </w:tcPr>
          <w:p w:rsidR="00340737" w:rsidRPr="002F3317" w:rsidRDefault="002F3317" w:rsidP="00340737">
            <w:pPr>
              <w:pStyle w:val="CellBody"/>
              <w:rPr>
                <w:lang w:eastAsia="en-GB"/>
              </w:rPr>
            </w:pPr>
            <w:bookmarkStart w:id="166" w:name="_Toc503287130"/>
            <w:r w:rsidRPr="002F3317">
              <w:rPr>
                <w:lang w:eastAsia="en-GB"/>
              </w:rPr>
              <w:t>REQWS004- Authorize Transaction</w:t>
            </w:r>
            <w:bookmarkEnd w:id="166"/>
          </w:p>
        </w:tc>
        <w:tc>
          <w:tcPr>
            <w:tcW w:w="1583" w:type="pct"/>
          </w:tcPr>
          <w:p w:rsidR="00340737" w:rsidRPr="00734652" w:rsidRDefault="00793121" w:rsidP="002F3317">
            <w:pPr>
              <w:pStyle w:val="CellBody"/>
              <w:rPr>
                <w:rFonts w:asciiTheme="minorHAnsi" w:hAnsiTheme="minorHAnsi"/>
                <w:lang w:eastAsia="en-GB"/>
              </w:rPr>
            </w:pPr>
            <w:r w:rsidRPr="00734652">
              <w:rPr>
                <w:rFonts w:asciiTheme="minorHAnsi" w:hAnsiTheme="minorHAnsi"/>
                <w:lang w:eastAsia="en-GB"/>
              </w:rPr>
              <w:t>Volume 5</w:t>
            </w:r>
          </w:p>
        </w:tc>
      </w:tr>
      <w:tr w:rsidR="00340737" w:rsidRPr="00734652" w:rsidTr="00876E5E">
        <w:tc>
          <w:tcPr>
            <w:tcW w:w="446" w:type="pct"/>
          </w:tcPr>
          <w:p w:rsidR="00340737" w:rsidRPr="00734652" w:rsidRDefault="00340737" w:rsidP="00793121">
            <w:pPr>
              <w:pStyle w:val="CellBody"/>
              <w:numPr>
                <w:ilvl w:val="0"/>
                <w:numId w:val="37"/>
              </w:numPr>
              <w:rPr>
                <w:rFonts w:asciiTheme="minorHAnsi" w:hAnsiTheme="minorHAnsi"/>
              </w:rPr>
            </w:pPr>
          </w:p>
        </w:tc>
        <w:tc>
          <w:tcPr>
            <w:tcW w:w="2971" w:type="pct"/>
          </w:tcPr>
          <w:p w:rsidR="00340737" w:rsidRPr="002F3317" w:rsidRDefault="002F3317" w:rsidP="00340737">
            <w:pPr>
              <w:pStyle w:val="CellBody"/>
              <w:rPr>
                <w:lang w:eastAsia="en-GB"/>
              </w:rPr>
            </w:pPr>
            <w:bookmarkStart w:id="167" w:name="_Toc503287136"/>
            <w:r w:rsidRPr="002F3317">
              <w:rPr>
                <w:lang w:eastAsia="en-GB"/>
              </w:rPr>
              <w:t>REQWS005- Financial Transaction</w:t>
            </w:r>
            <w:bookmarkEnd w:id="167"/>
          </w:p>
        </w:tc>
        <w:tc>
          <w:tcPr>
            <w:tcW w:w="1583" w:type="pct"/>
          </w:tcPr>
          <w:p w:rsidR="00340737" w:rsidRPr="00734652" w:rsidRDefault="00793121"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68" w:name="_Toc503287142"/>
            <w:r w:rsidRPr="002F3317">
              <w:rPr>
                <w:lang w:eastAsia="en-GB"/>
              </w:rPr>
              <w:t>REQWS006- Lock Card</w:t>
            </w:r>
            <w:bookmarkEnd w:id="168"/>
          </w:p>
        </w:tc>
        <w:tc>
          <w:tcPr>
            <w:tcW w:w="1583" w:type="pct"/>
          </w:tcPr>
          <w:p w:rsidR="002F3317" w:rsidRPr="00734652" w:rsidRDefault="002F3317" w:rsidP="002F3317">
            <w:pPr>
              <w:pStyle w:val="CellBody"/>
              <w:rPr>
                <w:rFonts w:asciiTheme="minorHAnsi" w:hAnsiTheme="minorHAnsi"/>
                <w:highlight w:val="yellow"/>
                <w:lang w:eastAsia="en-GB"/>
              </w:rPr>
            </w:pPr>
            <w:r>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69" w:name="_Toc503287148"/>
            <w:r w:rsidRPr="002F3317">
              <w:rPr>
                <w:lang w:eastAsia="en-GB"/>
              </w:rPr>
              <w:t>REQWS007- Unlock Card</w:t>
            </w:r>
            <w:bookmarkEnd w:id="169"/>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0" w:name="_Toc503287154"/>
            <w:r w:rsidRPr="002F3317">
              <w:rPr>
                <w:lang w:eastAsia="en-GB"/>
              </w:rPr>
              <w:t>REQWS008- Delivery Card (Activate Card)</w:t>
            </w:r>
            <w:bookmarkEnd w:id="170"/>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1" w:name="_Toc503287160"/>
            <w:r w:rsidRPr="002F3317">
              <w:rPr>
                <w:lang w:eastAsia="en-GB"/>
              </w:rPr>
              <w:t>REQWS009- VipFlag Update</w:t>
            </w:r>
            <w:bookmarkEnd w:id="171"/>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2" w:name="_Toc503287166"/>
            <w:r w:rsidRPr="002F3317">
              <w:rPr>
                <w:lang w:eastAsia="en-GB"/>
              </w:rPr>
              <w:t>REQWS010- MotoFlag Update</w:t>
            </w:r>
            <w:bookmarkEnd w:id="172"/>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3" w:name="_Toc503287172"/>
            <w:r w:rsidRPr="002F3317">
              <w:rPr>
                <w:lang w:eastAsia="en-GB"/>
              </w:rPr>
              <w:t>REQWS011- PinLock Update</w:t>
            </w:r>
            <w:bookmarkEnd w:id="173"/>
          </w:p>
        </w:tc>
        <w:tc>
          <w:tcPr>
            <w:tcW w:w="1583" w:type="pct"/>
          </w:tcPr>
          <w:p w:rsidR="002F3317" w:rsidRPr="00734652" w:rsidRDefault="002F3317" w:rsidP="002F3317">
            <w:pPr>
              <w:pStyle w:val="CellBody"/>
              <w:rPr>
                <w:rFonts w:asciiTheme="minorHAnsi" w:hAnsiTheme="minorHAnsi"/>
                <w:highlight w:val="yellow"/>
                <w:lang w:eastAsia="en-GB"/>
              </w:rPr>
            </w:pPr>
            <w:r>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4" w:name="_Toc503287178"/>
            <w:r w:rsidRPr="002F3317">
              <w:rPr>
                <w:lang w:eastAsia="en-GB"/>
              </w:rPr>
              <w:t>REQWS012- SMS Regist</w:t>
            </w:r>
            <w:bookmarkEnd w:id="174"/>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5" w:name="_Toc503287184"/>
            <w:r w:rsidRPr="002F3317">
              <w:rPr>
                <w:lang w:eastAsia="en-GB"/>
              </w:rPr>
              <w:t>REQWS013- Auto Payment Regist</w:t>
            </w:r>
            <w:bookmarkEnd w:id="175"/>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6" w:name="_Toc503287190"/>
            <w:r w:rsidRPr="002F3317">
              <w:rPr>
                <w:lang w:eastAsia="en-GB"/>
              </w:rPr>
              <w:t>REQWS014- Ecommerce Regist</w:t>
            </w:r>
            <w:bookmarkEnd w:id="176"/>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7" w:name="_Toc503287198"/>
            <w:r w:rsidRPr="002F3317">
              <w:rPr>
                <w:lang w:eastAsia="en-GB"/>
              </w:rPr>
              <w:t>REQSMS001- SMS Credit Billing Remind</w:t>
            </w:r>
            <w:bookmarkEnd w:id="177"/>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r w:rsidRPr="002F3317">
              <w:rPr>
                <w:lang w:eastAsia="en-GB"/>
              </w:rPr>
              <w:t>REQSMS002- Balance Changing (Transaction)</w:t>
            </w:r>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8" w:name="_Toc503287212"/>
            <w:r w:rsidRPr="002F3317">
              <w:rPr>
                <w:lang w:eastAsia="en-GB"/>
              </w:rPr>
              <w:t>REQSMS003- Late Payment Fee Remind</w:t>
            </w:r>
            <w:bookmarkEnd w:id="178"/>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r w:rsidR="002F3317" w:rsidRPr="00734652" w:rsidTr="00876E5E">
        <w:tc>
          <w:tcPr>
            <w:tcW w:w="446" w:type="pct"/>
          </w:tcPr>
          <w:p w:rsidR="002F3317" w:rsidRPr="00734652" w:rsidRDefault="002F3317" w:rsidP="002F3317">
            <w:pPr>
              <w:pStyle w:val="CellBody"/>
              <w:numPr>
                <w:ilvl w:val="0"/>
                <w:numId w:val="37"/>
              </w:numPr>
              <w:rPr>
                <w:rFonts w:asciiTheme="minorHAnsi" w:hAnsiTheme="minorHAnsi"/>
              </w:rPr>
            </w:pPr>
          </w:p>
        </w:tc>
        <w:tc>
          <w:tcPr>
            <w:tcW w:w="2971" w:type="pct"/>
          </w:tcPr>
          <w:p w:rsidR="002F3317" w:rsidRPr="002F3317" w:rsidRDefault="002F3317" w:rsidP="002F3317">
            <w:pPr>
              <w:pStyle w:val="CellBody"/>
              <w:rPr>
                <w:lang w:eastAsia="en-GB"/>
              </w:rPr>
            </w:pPr>
            <w:bookmarkStart w:id="179" w:name="_Toc503287219"/>
            <w:r w:rsidRPr="002F3317">
              <w:rPr>
                <w:lang w:eastAsia="en-GB"/>
              </w:rPr>
              <w:t>REQEMAIL001- Email notification on Late Payment</w:t>
            </w:r>
            <w:bookmarkEnd w:id="179"/>
          </w:p>
        </w:tc>
        <w:tc>
          <w:tcPr>
            <w:tcW w:w="1583" w:type="pct"/>
          </w:tcPr>
          <w:p w:rsidR="002F3317" w:rsidRPr="00734652" w:rsidRDefault="002F3317" w:rsidP="002F3317">
            <w:pPr>
              <w:pStyle w:val="CellBody"/>
              <w:rPr>
                <w:rFonts w:asciiTheme="minorHAnsi" w:hAnsiTheme="minorHAnsi"/>
                <w:lang w:eastAsia="en-GB"/>
              </w:rPr>
            </w:pPr>
            <w:r w:rsidRPr="00734652">
              <w:rPr>
                <w:rFonts w:asciiTheme="minorHAnsi" w:hAnsiTheme="minorHAnsi"/>
                <w:lang w:eastAsia="en-GB"/>
              </w:rPr>
              <w:t>Volume 5</w:t>
            </w:r>
          </w:p>
        </w:tc>
      </w:tr>
    </w:tbl>
    <w:p w:rsidR="00340737" w:rsidRPr="00340737" w:rsidRDefault="00340737" w:rsidP="00340737">
      <w:pPr>
        <w:pStyle w:val="BodyText"/>
      </w:pPr>
    </w:p>
    <w:p w:rsidR="00FB4D4C" w:rsidRDefault="003504C4" w:rsidP="00FB4D4C">
      <w:pPr>
        <w:pStyle w:val="Heading2"/>
        <w:tabs>
          <w:tab w:val="clear" w:pos="720"/>
          <w:tab w:val="clear" w:pos="3006"/>
          <w:tab w:val="left" w:pos="540"/>
          <w:tab w:val="num" w:pos="5616"/>
        </w:tabs>
        <w:ind w:left="540" w:hanging="540"/>
      </w:pPr>
      <w:bookmarkStart w:id="180" w:name="_Toc503273491"/>
      <w:r>
        <w:t>Interfaces</w:t>
      </w:r>
      <w:bookmarkEnd w:id="1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0F27EA" w:rsidRPr="00734652" w:rsidTr="00876E5E">
        <w:trPr>
          <w:cantSplit/>
          <w:tblHeader/>
        </w:trPr>
        <w:tc>
          <w:tcPr>
            <w:tcW w:w="446" w:type="pct"/>
            <w:shd w:val="clear" w:color="auto" w:fill="FFC000"/>
          </w:tcPr>
          <w:p w:rsidR="000F27EA" w:rsidRPr="00734652" w:rsidRDefault="000F27EA" w:rsidP="00A255E6">
            <w:pPr>
              <w:pStyle w:val="CellHeader"/>
              <w:rPr>
                <w:bCs/>
                <w:lang w:eastAsia="en-GB"/>
              </w:rPr>
            </w:pPr>
            <w:r w:rsidRPr="00734652">
              <w:rPr>
                <w:lang w:eastAsia="en-GB"/>
              </w:rPr>
              <w:t>Ref</w:t>
            </w:r>
          </w:p>
        </w:tc>
        <w:tc>
          <w:tcPr>
            <w:tcW w:w="2971" w:type="pct"/>
            <w:shd w:val="clear" w:color="auto" w:fill="FFC000"/>
          </w:tcPr>
          <w:p w:rsidR="000F27EA" w:rsidRPr="00734652" w:rsidRDefault="000F27EA" w:rsidP="00A255E6">
            <w:pPr>
              <w:pStyle w:val="CellHeader"/>
              <w:rPr>
                <w:bCs/>
                <w:lang w:eastAsia="en-GB"/>
              </w:rPr>
            </w:pPr>
            <w:r w:rsidRPr="00734652">
              <w:rPr>
                <w:bCs/>
                <w:lang w:eastAsia="en-GB"/>
              </w:rPr>
              <w:t>Title</w:t>
            </w:r>
          </w:p>
        </w:tc>
        <w:tc>
          <w:tcPr>
            <w:tcW w:w="1583" w:type="pct"/>
            <w:shd w:val="clear" w:color="auto" w:fill="FFC000"/>
          </w:tcPr>
          <w:p w:rsidR="000F27EA" w:rsidRPr="00734652" w:rsidRDefault="000F27EA" w:rsidP="00A255E6">
            <w:pPr>
              <w:pStyle w:val="CellHeader"/>
              <w:rPr>
                <w:bCs/>
                <w:lang w:eastAsia="en-GB"/>
              </w:rPr>
            </w:pPr>
            <w:r w:rsidRPr="00734652">
              <w:rPr>
                <w:lang w:eastAsia="en-GB"/>
              </w:rPr>
              <w:t>Document Reference</w:t>
            </w:r>
          </w:p>
        </w:tc>
      </w:tr>
      <w:tr w:rsidR="000F27EA" w:rsidRPr="00734652" w:rsidTr="00876E5E">
        <w:tc>
          <w:tcPr>
            <w:tcW w:w="446" w:type="pct"/>
          </w:tcPr>
          <w:p w:rsidR="000F27EA" w:rsidRPr="00734652" w:rsidRDefault="000F27EA" w:rsidP="003504C4">
            <w:pPr>
              <w:pStyle w:val="CellBody"/>
              <w:numPr>
                <w:ilvl w:val="0"/>
                <w:numId w:val="38"/>
              </w:numPr>
            </w:pPr>
          </w:p>
        </w:tc>
        <w:tc>
          <w:tcPr>
            <w:tcW w:w="2971" w:type="pct"/>
          </w:tcPr>
          <w:p w:rsidR="000F27EA" w:rsidRPr="00734652" w:rsidRDefault="00876E5E" w:rsidP="00A255E6">
            <w:pPr>
              <w:pStyle w:val="CellBody"/>
              <w:rPr>
                <w:lang w:eastAsia="en-GB"/>
              </w:rPr>
            </w:pPr>
            <w:bookmarkStart w:id="181" w:name="_Toc241668620"/>
            <w:bookmarkStart w:id="182" w:name="_Toc244608643"/>
            <w:bookmarkStart w:id="183" w:name="_Toc503527276"/>
            <w:r w:rsidRPr="00A96D69">
              <w:t xml:space="preserve">REQI0001 – </w:t>
            </w:r>
            <w:r>
              <w:t xml:space="preserve">Magnetic Stripe </w:t>
            </w:r>
            <w:r w:rsidRPr="00A96D69">
              <w:t xml:space="preserve">Card </w:t>
            </w:r>
            <w:r>
              <w:t>Embossing</w:t>
            </w:r>
            <w:r w:rsidRPr="00A96D69">
              <w:t xml:space="preserve"> File</w:t>
            </w:r>
            <w:bookmarkEnd w:id="181"/>
            <w:bookmarkEnd w:id="182"/>
            <w:bookmarkEnd w:id="183"/>
          </w:p>
        </w:tc>
        <w:tc>
          <w:tcPr>
            <w:tcW w:w="1583" w:type="pct"/>
          </w:tcPr>
          <w:p w:rsidR="000F27EA" w:rsidRPr="00734652" w:rsidRDefault="000F27EA" w:rsidP="00876E5E">
            <w:pPr>
              <w:pStyle w:val="CellBody"/>
              <w:rPr>
                <w:highlight w:val="yellow"/>
                <w:lang w:eastAsia="en-GB"/>
              </w:rPr>
            </w:pPr>
            <w:r w:rsidRPr="00734652">
              <w:rPr>
                <w:lang w:eastAsia="en-GB"/>
              </w:rPr>
              <w:t xml:space="preserve">Volume </w:t>
            </w:r>
            <w:r w:rsidR="00793121" w:rsidRPr="00734652">
              <w:rPr>
                <w:lang w:eastAsia="en-GB"/>
              </w:rPr>
              <w:t>6</w:t>
            </w:r>
            <w:r w:rsidR="003504C4" w:rsidRPr="00734652">
              <w:rPr>
                <w:lang w:eastAsia="en-GB"/>
              </w:rPr>
              <w:t xml:space="preserve"> </w:t>
            </w:r>
          </w:p>
        </w:tc>
      </w:tr>
      <w:tr w:rsidR="000F27EA" w:rsidRPr="00734652" w:rsidTr="00876E5E">
        <w:tc>
          <w:tcPr>
            <w:tcW w:w="446" w:type="pct"/>
          </w:tcPr>
          <w:p w:rsidR="000F27EA" w:rsidRPr="00734652" w:rsidRDefault="000F27EA" w:rsidP="003504C4">
            <w:pPr>
              <w:pStyle w:val="CellBody"/>
              <w:numPr>
                <w:ilvl w:val="0"/>
                <w:numId w:val="38"/>
              </w:numPr>
            </w:pPr>
          </w:p>
        </w:tc>
        <w:tc>
          <w:tcPr>
            <w:tcW w:w="2971" w:type="pct"/>
          </w:tcPr>
          <w:p w:rsidR="000F27EA" w:rsidRPr="00734652" w:rsidRDefault="00876E5E" w:rsidP="00A255E6">
            <w:pPr>
              <w:pStyle w:val="CellBody"/>
              <w:rPr>
                <w:lang w:eastAsia="en-GB"/>
              </w:rPr>
            </w:pPr>
            <w:bookmarkStart w:id="184" w:name="_Toc241668627"/>
            <w:bookmarkStart w:id="185" w:name="_Toc244608649"/>
            <w:bookmarkStart w:id="186" w:name="_Toc503527280"/>
            <w:r w:rsidRPr="00A96D69">
              <w:t xml:space="preserve">REQI0002 – </w:t>
            </w:r>
            <w:bookmarkEnd w:id="184"/>
            <w:bookmarkEnd w:id="185"/>
            <w:r>
              <w:t>EMV Embossing file format</w:t>
            </w:r>
            <w:bookmarkEnd w:id="186"/>
          </w:p>
        </w:tc>
        <w:tc>
          <w:tcPr>
            <w:tcW w:w="1583" w:type="pct"/>
          </w:tcPr>
          <w:p w:rsidR="000F27EA" w:rsidRPr="00734652" w:rsidRDefault="00793121" w:rsidP="00876E5E">
            <w:pPr>
              <w:pStyle w:val="CellBody"/>
              <w:rPr>
                <w:lang w:eastAsia="en-GB"/>
              </w:rPr>
            </w:pPr>
            <w:r w:rsidRPr="00734652">
              <w:rPr>
                <w:lang w:eastAsia="en-GB"/>
              </w:rPr>
              <w:t>Volume 6</w:t>
            </w:r>
            <w:r w:rsidR="003504C4" w:rsidRPr="00734652">
              <w:rPr>
                <w:lang w:eastAsia="en-GB"/>
              </w:rPr>
              <w:t xml:space="preserve"> </w:t>
            </w:r>
          </w:p>
        </w:tc>
      </w:tr>
      <w:tr w:rsidR="003504C4" w:rsidRPr="00734652" w:rsidTr="00876E5E">
        <w:tc>
          <w:tcPr>
            <w:tcW w:w="446" w:type="pct"/>
          </w:tcPr>
          <w:p w:rsidR="003504C4" w:rsidRPr="00734652" w:rsidRDefault="003504C4" w:rsidP="003504C4">
            <w:pPr>
              <w:pStyle w:val="CellBody"/>
              <w:numPr>
                <w:ilvl w:val="0"/>
                <w:numId w:val="38"/>
              </w:numPr>
            </w:pPr>
          </w:p>
        </w:tc>
        <w:tc>
          <w:tcPr>
            <w:tcW w:w="2971" w:type="pct"/>
          </w:tcPr>
          <w:p w:rsidR="003504C4" w:rsidRPr="00734652" w:rsidRDefault="00876E5E" w:rsidP="00A255E6">
            <w:pPr>
              <w:pStyle w:val="CellBody"/>
              <w:rPr>
                <w:lang w:eastAsia="en-GB"/>
              </w:rPr>
            </w:pPr>
            <w:bookmarkStart w:id="187" w:name="_Toc244055598"/>
            <w:bookmarkStart w:id="188" w:name="_Toc241668634"/>
            <w:bookmarkStart w:id="189" w:name="_Toc503527284"/>
            <w:r w:rsidRPr="00903506">
              <w:t xml:space="preserve">REQI0003 – </w:t>
            </w:r>
            <w:r>
              <w:t>Napas</w:t>
            </w:r>
            <w:r w:rsidRPr="00903506">
              <w:t xml:space="preserve"> Interface</w:t>
            </w:r>
            <w:bookmarkEnd w:id="187"/>
            <w:bookmarkEnd w:id="188"/>
            <w:bookmarkEnd w:id="189"/>
          </w:p>
        </w:tc>
        <w:tc>
          <w:tcPr>
            <w:tcW w:w="1583" w:type="pct"/>
          </w:tcPr>
          <w:p w:rsidR="003504C4" w:rsidRPr="00734652" w:rsidRDefault="003504C4" w:rsidP="00876E5E">
            <w:pPr>
              <w:rPr>
                <w:sz w:val="20"/>
                <w:szCs w:val="20"/>
              </w:rPr>
            </w:pPr>
            <w:r w:rsidRPr="00734652">
              <w:rPr>
                <w:sz w:val="20"/>
                <w:szCs w:val="20"/>
                <w:lang w:eastAsia="en-GB"/>
              </w:rPr>
              <w:t xml:space="preserve">Volume 6 </w:t>
            </w:r>
          </w:p>
        </w:tc>
      </w:tr>
      <w:tr w:rsidR="003504C4" w:rsidRPr="00734652" w:rsidTr="00876E5E">
        <w:tc>
          <w:tcPr>
            <w:tcW w:w="446" w:type="pct"/>
          </w:tcPr>
          <w:p w:rsidR="003504C4" w:rsidRPr="00734652" w:rsidRDefault="003504C4" w:rsidP="003504C4">
            <w:pPr>
              <w:pStyle w:val="CellBody"/>
              <w:numPr>
                <w:ilvl w:val="0"/>
                <w:numId w:val="38"/>
              </w:numPr>
            </w:pPr>
          </w:p>
        </w:tc>
        <w:tc>
          <w:tcPr>
            <w:tcW w:w="2971" w:type="pct"/>
          </w:tcPr>
          <w:p w:rsidR="003504C4" w:rsidRPr="00734652" w:rsidRDefault="00876E5E" w:rsidP="00A255E6">
            <w:pPr>
              <w:pStyle w:val="CellBody"/>
              <w:rPr>
                <w:lang w:eastAsia="en-GB"/>
              </w:rPr>
            </w:pPr>
            <w:bookmarkStart w:id="190" w:name="_Toc503527288"/>
            <w:r w:rsidRPr="00A96D69">
              <w:t xml:space="preserve">REQI0004 – </w:t>
            </w:r>
            <w:r>
              <w:t>Core Banking</w:t>
            </w:r>
            <w:r w:rsidRPr="00A96D69">
              <w:t xml:space="preserve"> Interface</w:t>
            </w:r>
            <w:bookmarkEnd w:id="190"/>
          </w:p>
        </w:tc>
        <w:tc>
          <w:tcPr>
            <w:tcW w:w="1583" w:type="pct"/>
          </w:tcPr>
          <w:p w:rsidR="003504C4" w:rsidRPr="00734652" w:rsidRDefault="003504C4" w:rsidP="00876E5E">
            <w:pPr>
              <w:rPr>
                <w:sz w:val="20"/>
                <w:szCs w:val="20"/>
              </w:rPr>
            </w:pPr>
            <w:r w:rsidRPr="00734652">
              <w:rPr>
                <w:sz w:val="20"/>
                <w:szCs w:val="20"/>
                <w:lang w:eastAsia="en-GB"/>
              </w:rPr>
              <w:t xml:space="preserve">Volume 6 </w:t>
            </w:r>
          </w:p>
        </w:tc>
      </w:tr>
      <w:tr w:rsidR="003504C4" w:rsidRPr="00734652" w:rsidTr="00876E5E">
        <w:tc>
          <w:tcPr>
            <w:tcW w:w="446" w:type="pct"/>
          </w:tcPr>
          <w:p w:rsidR="003504C4" w:rsidRPr="00734652" w:rsidRDefault="003504C4" w:rsidP="003504C4">
            <w:pPr>
              <w:pStyle w:val="CellBody"/>
              <w:numPr>
                <w:ilvl w:val="0"/>
                <w:numId w:val="38"/>
              </w:numPr>
            </w:pPr>
          </w:p>
        </w:tc>
        <w:tc>
          <w:tcPr>
            <w:tcW w:w="2971" w:type="pct"/>
          </w:tcPr>
          <w:p w:rsidR="003504C4" w:rsidRPr="00734652" w:rsidRDefault="00876E5E" w:rsidP="00A255E6">
            <w:pPr>
              <w:pStyle w:val="CellBody"/>
              <w:rPr>
                <w:lang w:eastAsia="en-GB"/>
              </w:rPr>
            </w:pPr>
            <w:bookmarkStart w:id="191" w:name="_Toc503527292"/>
            <w:r w:rsidRPr="00A96D69">
              <w:t xml:space="preserve">REQI0005 – </w:t>
            </w:r>
            <w:r>
              <w:t>External H2H</w:t>
            </w:r>
            <w:r w:rsidRPr="00A96D69">
              <w:t xml:space="preserve"> Interface</w:t>
            </w:r>
            <w:bookmarkEnd w:id="191"/>
          </w:p>
        </w:tc>
        <w:tc>
          <w:tcPr>
            <w:tcW w:w="1583" w:type="pct"/>
          </w:tcPr>
          <w:p w:rsidR="003504C4" w:rsidRPr="00734652" w:rsidRDefault="003504C4" w:rsidP="00876E5E">
            <w:pPr>
              <w:rPr>
                <w:sz w:val="20"/>
                <w:szCs w:val="20"/>
              </w:rPr>
            </w:pPr>
            <w:r w:rsidRPr="00734652">
              <w:rPr>
                <w:sz w:val="20"/>
                <w:szCs w:val="20"/>
                <w:lang w:eastAsia="en-GB"/>
              </w:rPr>
              <w:t xml:space="preserve">Volume 6 </w:t>
            </w:r>
          </w:p>
        </w:tc>
      </w:tr>
      <w:tr w:rsidR="00876E5E" w:rsidRPr="00734652" w:rsidTr="00876E5E">
        <w:tc>
          <w:tcPr>
            <w:tcW w:w="446" w:type="pct"/>
          </w:tcPr>
          <w:p w:rsidR="00876E5E" w:rsidRPr="00734652" w:rsidRDefault="00876E5E" w:rsidP="00876E5E">
            <w:pPr>
              <w:pStyle w:val="CellBody"/>
              <w:numPr>
                <w:ilvl w:val="0"/>
                <w:numId w:val="38"/>
              </w:numPr>
            </w:pPr>
          </w:p>
        </w:tc>
        <w:tc>
          <w:tcPr>
            <w:tcW w:w="2971" w:type="pct"/>
          </w:tcPr>
          <w:p w:rsidR="00876E5E" w:rsidRPr="00734652" w:rsidRDefault="00876E5E" w:rsidP="00876E5E">
            <w:pPr>
              <w:pStyle w:val="CellBody"/>
              <w:rPr>
                <w:lang w:eastAsia="en-GB"/>
              </w:rPr>
            </w:pPr>
            <w:bookmarkStart w:id="192" w:name="_Toc241668679"/>
            <w:bookmarkStart w:id="193" w:name="_Toc244608694"/>
            <w:bookmarkStart w:id="194" w:name="_Toc503527296"/>
            <w:r w:rsidRPr="00A96D69">
              <w:t xml:space="preserve">REQI0006 – </w:t>
            </w:r>
            <w:r>
              <w:t>POS Interface</w:t>
            </w:r>
            <w:bookmarkEnd w:id="192"/>
            <w:bookmarkEnd w:id="193"/>
            <w:bookmarkEnd w:id="194"/>
          </w:p>
        </w:tc>
        <w:tc>
          <w:tcPr>
            <w:tcW w:w="1583" w:type="pct"/>
          </w:tcPr>
          <w:p w:rsidR="00876E5E" w:rsidRPr="00734652" w:rsidRDefault="00876E5E" w:rsidP="00876E5E">
            <w:pPr>
              <w:pStyle w:val="CellBody"/>
              <w:rPr>
                <w:highlight w:val="yellow"/>
                <w:lang w:eastAsia="en-GB"/>
              </w:rPr>
            </w:pPr>
            <w:r w:rsidRPr="00734652">
              <w:rPr>
                <w:lang w:eastAsia="en-GB"/>
              </w:rPr>
              <w:t xml:space="preserve">Volume 6 </w:t>
            </w:r>
          </w:p>
        </w:tc>
      </w:tr>
      <w:tr w:rsidR="00876E5E" w:rsidRPr="00734652" w:rsidTr="00876E5E">
        <w:tc>
          <w:tcPr>
            <w:tcW w:w="446" w:type="pct"/>
          </w:tcPr>
          <w:p w:rsidR="00876E5E" w:rsidRPr="00734652" w:rsidRDefault="00876E5E" w:rsidP="00876E5E">
            <w:pPr>
              <w:pStyle w:val="CellBody"/>
              <w:numPr>
                <w:ilvl w:val="0"/>
                <w:numId w:val="38"/>
              </w:numPr>
            </w:pPr>
          </w:p>
        </w:tc>
        <w:tc>
          <w:tcPr>
            <w:tcW w:w="2971" w:type="pct"/>
          </w:tcPr>
          <w:p w:rsidR="00876E5E" w:rsidRPr="00734652" w:rsidRDefault="00876E5E" w:rsidP="00876E5E">
            <w:pPr>
              <w:pStyle w:val="CellBody"/>
              <w:rPr>
                <w:lang w:eastAsia="en-GB"/>
              </w:rPr>
            </w:pPr>
            <w:bookmarkStart w:id="195" w:name="_Toc241668688"/>
            <w:bookmarkStart w:id="196" w:name="_Toc244608704"/>
            <w:bookmarkStart w:id="197" w:name="_Toc503527300"/>
            <w:r w:rsidRPr="00A96D69">
              <w:t xml:space="preserve">REQI0007 – </w:t>
            </w:r>
            <w:bookmarkEnd w:id="195"/>
            <w:bookmarkEnd w:id="196"/>
            <w:r>
              <w:t>SMS Notification Interface</w:t>
            </w:r>
            <w:bookmarkEnd w:id="197"/>
          </w:p>
        </w:tc>
        <w:tc>
          <w:tcPr>
            <w:tcW w:w="1583" w:type="pct"/>
          </w:tcPr>
          <w:p w:rsidR="00876E5E" w:rsidRPr="00734652" w:rsidRDefault="00876E5E" w:rsidP="00876E5E">
            <w:pPr>
              <w:pStyle w:val="CellBody"/>
              <w:rPr>
                <w:lang w:eastAsia="en-GB"/>
              </w:rPr>
            </w:pPr>
            <w:r w:rsidRPr="00734652">
              <w:rPr>
                <w:lang w:eastAsia="en-GB"/>
              </w:rPr>
              <w:t xml:space="preserve">Volume 6 </w:t>
            </w:r>
          </w:p>
        </w:tc>
      </w:tr>
      <w:tr w:rsidR="00876E5E" w:rsidRPr="00734652" w:rsidTr="00876E5E">
        <w:tc>
          <w:tcPr>
            <w:tcW w:w="446" w:type="pct"/>
          </w:tcPr>
          <w:p w:rsidR="00876E5E" w:rsidRPr="00734652" w:rsidRDefault="00876E5E" w:rsidP="00876E5E">
            <w:pPr>
              <w:pStyle w:val="CellBody"/>
              <w:numPr>
                <w:ilvl w:val="0"/>
                <w:numId w:val="38"/>
              </w:numPr>
            </w:pPr>
          </w:p>
        </w:tc>
        <w:tc>
          <w:tcPr>
            <w:tcW w:w="2971" w:type="pct"/>
          </w:tcPr>
          <w:p w:rsidR="00876E5E" w:rsidRPr="00734652" w:rsidRDefault="00876E5E" w:rsidP="00876E5E">
            <w:pPr>
              <w:pStyle w:val="CellBody"/>
              <w:rPr>
                <w:lang w:eastAsia="en-GB"/>
              </w:rPr>
            </w:pPr>
            <w:bookmarkStart w:id="198" w:name="_Toc241668697"/>
            <w:bookmarkStart w:id="199" w:name="_Toc244608712"/>
            <w:bookmarkStart w:id="200" w:name="_Toc503527304"/>
            <w:r w:rsidRPr="00A96D69">
              <w:t xml:space="preserve">REQI0008 – </w:t>
            </w:r>
            <w:r>
              <w:t>MasterCard</w:t>
            </w:r>
            <w:r w:rsidRPr="00A96D69">
              <w:t xml:space="preserve"> Interface</w:t>
            </w:r>
            <w:bookmarkEnd w:id="198"/>
            <w:bookmarkEnd w:id="199"/>
            <w:bookmarkEnd w:id="200"/>
          </w:p>
        </w:tc>
        <w:tc>
          <w:tcPr>
            <w:tcW w:w="1583" w:type="pct"/>
          </w:tcPr>
          <w:p w:rsidR="00876E5E" w:rsidRPr="00734652" w:rsidRDefault="00876E5E" w:rsidP="00876E5E">
            <w:pPr>
              <w:rPr>
                <w:sz w:val="20"/>
                <w:szCs w:val="20"/>
              </w:rPr>
            </w:pPr>
            <w:r w:rsidRPr="00734652">
              <w:rPr>
                <w:sz w:val="20"/>
                <w:szCs w:val="20"/>
                <w:lang w:eastAsia="en-GB"/>
              </w:rPr>
              <w:t xml:space="preserve">Volume 6 </w:t>
            </w:r>
          </w:p>
        </w:tc>
      </w:tr>
      <w:tr w:rsidR="00876E5E" w:rsidRPr="00734652" w:rsidTr="00876E5E">
        <w:tc>
          <w:tcPr>
            <w:tcW w:w="446" w:type="pct"/>
          </w:tcPr>
          <w:p w:rsidR="00876E5E" w:rsidRPr="00734652" w:rsidRDefault="00876E5E" w:rsidP="00876E5E">
            <w:pPr>
              <w:pStyle w:val="CellBody"/>
              <w:numPr>
                <w:ilvl w:val="0"/>
                <w:numId w:val="38"/>
              </w:numPr>
            </w:pPr>
          </w:p>
        </w:tc>
        <w:tc>
          <w:tcPr>
            <w:tcW w:w="2971" w:type="pct"/>
          </w:tcPr>
          <w:p w:rsidR="00876E5E" w:rsidRPr="00734652" w:rsidRDefault="00876E5E" w:rsidP="00876E5E">
            <w:pPr>
              <w:pStyle w:val="CellBody"/>
              <w:rPr>
                <w:lang w:eastAsia="en-GB"/>
              </w:rPr>
            </w:pPr>
            <w:bookmarkStart w:id="201" w:name="_Toc503527308"/>
            <w:r w:rsidRPr="00A96D69">
              <w:t>REQI000</w:t>
            </w:r>
            <w:r>
              <w:t>9</w:t>
            </w:r>
            <w:r w:rsidRPr="00A96D69">
              <w:t xml:space="preserve"> – </w:t>
            </w:r>
            <w:r>
              <w:t>JCB</w:t>
            </w:r>
            <w:r w:rsidRPr="00A96D69">
              <w:t xml:space="preserve"> Interface</w:t>
            </w:r>
            <w:bookmarkEnd w:id="201"/>
          </w:p>
        </w:tc>
        <w:tc>
          <w:tcPr>
            <w:tcW w:w="1583" w:type="pct"/>
          </w:tcPr>
          <w:p w:rsidR="00876E5E" w:rsidRPr="00734652" w:rsidRDefault="00876E5E" w:rsidP="00876E5E">
            <w:pPr>
              <w:rPr>
                <w:sz w:val="20"/>
                <w:szCs w:val="20"/>
              </w:rPr>
            </w:pPr>
            <w:r w:rsidRPr="00734652">
              <w:rPr>
                <w:sz w:val="20"/>
                <w:szCs w:val="20"/>
                <w:lang w:eastAsia="en-GB"/>
              </w:rPr>
              <w:t xml:space="preserve">Volume 6 </w:t>
            </w:r>
          </w:p>
        </w:tc>
      </w:tr>
      <w:tr w:rsidR="00876E5E" w:rsidRPr="00734652" w:rsidTr="00876E5E">
        <w:tc>
          <w:tcPr>
            <w:tcW w:w="446" w:type="pct"/>
          </w:tcPr>
          <w:p w:rsidR="00876E5E" w:rsidRPr="00734652" w:rsidRDefault="00876E5E" w:rsidP="00876E5E">
            <w:pPr>
              <w:pStyle w:val="CellBody"/>
              <w:numPr>
                <w:ilvl w:val="0"/>
                <w:numId w:val="38"/>
              </w:numPr>
            </w:pPr>
          </w:p>
        </w:tc>
        <w:tc>
          <w:tcPr>
            <w:tcW w:w="2971" w:type="pct"/>
          </w:tcPr>
          <w:p w:rsidR="00876E5E" w:rsidRPr="00734652" w:rsidRDefault="00876E5E" w:rsidP="00876E5E">
            <w:pPr>
              <w:pStyle w:val="CellBody"/>
              <w:rPr>
                <w:lang w:eastAsia="en-GB"/>
              </w:rPr>
            </w:pPr>
            <w:bookmarkStart w:id="202" w:name="_Toc503527312"/>
            <w:r w:rsidRPr="00A96D69">
              <w:t>REQI00</w:t>
            </w:r>
            <w:r>
              <w:t>10</w:t>
            </w:r>
            <w:r w:rsidRPr="00A96D69">
              <w:t xml:space="preserve"> – </w:t>
            </w:r>
            <w:r>
              <w:t xml:space="preserve">GL File </w:t>
            </w:r>
            <w:r w:rsidRPr="00A96D69">
              <w:t xml:space="preserve">Interface </w:t>
            </w:r>
            <w:r>
              <w:t>between Way4 and Core Banking</w:t>
            </w:r>
            <w:bookmarkEnd w:id="202"/>
          </w:p>
        </w:tc>
        <w:tc>
          <w:tcPr>
            <w:tcW w:w="1583" w:type="pct"/>
          </w:tcPr>
          <w:p w:rsidR="00876E5E" w:rsidRPr="00734652" w:rsidRDefault="00876E5E" w:rsidP="00876E5E">
            <w:pPr>
              <w:rPr>
                <w:sz w:val="20"/>
                <w:szCs w:val="20"/>
              </w:rPr>
            </w:pPr>
            <w:r w:rsidRPr="00734652">
              <w:rPr>
                <w:sz w:val="20"/>
                <w:szCs w:val="20"/>
                <w:lang w:eastAsia="en-GB"/>
              </w:rPr>
              <w:t xml:space="preserve">Volume 6 </w:t>
            </w:r>
          </w:p>
        </w:tc>
      </w:tr>
      <w:tr w:rsidR="00876E5E" w:rsidRPr="00734652" w:rsidTr="00876E5E">
        <w:tc>
          <w:tcPr>
            <w:tcW w:w="446" w:type="pct"/>
          </w:tcPr>
          <w:p w:rsidR="00876E5E" w:rsidRPr="00734652" w:rsidRDefault="00876E5E" w:rsidP="00876E5E">
            <w:pPr>
              <w:pStyle w:val="CellBody"/>
              <w:numPr>
                <w:ilvl w:val="0"/>
                <w:numId w:val="38"/>
              </w:numPr>
            </w:pPr>
          </w:p>
        </w:tc>
        <w:tc>
          <w:tcPr>
            <w:tcW w:w="2971" w:type="pct"/>
          </w:tcPr>
          <w:p w:rsidR="00876E5E" w:rsidRPr="00A96D69" w:rsidRDefault="00876E5E" w:rsidP="00876E5E">
            <w:pPr>
              <w:pStyle w:val="CellBody"/>
            </w:pPr>
            <w:bookmarkStart w:id="203" w:name="_Toc503527316"/>
            <w:r w:rsidRPr="006A0F7C">
              <w:t>REQI001</w:t>
            </w:r>
            <w:r>
              <w:t>1</w:t>
            </w:r>
            <w:r w:rsidRPr="006A0F7C">
              <w:t xml:space="preserve"> – Offline file Interface</w:t>
            </w:r>
            <w:bookmarkEnd w:id="203"/>
          </w:p>
        </w:tc>
        <w:tc>
          <w:tcPr>
            <w:tcW w:w="1583" w:type="pct"/>
          </w:tcPr>
          <w:p w:rsidR="00876E5E" w:rsidRPr="00734652" w:rsidRDefault="00876E5E" w:rsidP="00876E5E">
            <w:pPr>
              <w:rPr>
                <w:sz w:val="20"/>
                <w:szCs w:val="20"/>
              </w:rPr>
            </w:pPr>
            <w:r w:rsidRPr="00734652">
              <w:rPr>
                <w:sz w:val="20"/>
                <w:szCs w:val="20"/>
                <w:lang w:eastAsia="en-GB"/>
              </w:rPr>
              <w:t>Volume 6</w:t>
            </w:r>
          </w:p>
        </w:tc>
      </w:tr>
    </w:tbl>
    <w:p w:rsidR="000F27EA" w:rsidRDefault="000F27EA" w:rsidP="000F27EA">
      <w:pPr>
        <w:pStyle w:val="BodyText"/>
      </w:pPr>
    </w:p>
    <w:p w:rsidR="00BA17CD" w:rsidRDefault="00BA17CD" w:rsidP="00BA17CD">
      <w:pPr>
        <w:pStyle w:val="Heading2"/>
        <w:tabs>
          <w:tab w:val="clear" w:pos="720"/>
          <w:tab w:val="clear" w:pos="3006"/>
          <w:tab w:val="left" w:pos="540"/>
          <w:tab w:val="num" w:pos="5616"/>
        </w:tabs>
        <w:ind w:left="540" w:hanging="540"/>
      </w:pPr>
      <w:bookmarkStart w:id="204" w:name="_Toc503273492"/>
      <w:r>
        <w:t>Reports</w:t>
      </w:r>
      <w:bookmarkEnd w:id="2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372072" w:rsidRPr="00734652" w:rsidTr="00D741FA">
        <w:trPr>
          <w:cantSplit/>
          <w:tblHeader/>
        </w:trPr>
        <w:tc>
          <w:tcPr>
            <w:tcW w:w="446" w:type="pct"/>
            <w:shd w:val="clear" w:color="auto" w:fill="FFC000"/>
          </w:tcPr>
          <w:p w:rsidR="00372072" w:rsidRPr="00734652" w:rsidRDefault="00372072" w:rsidP="00372072">
            <w:pPr>
              <w:pStyle w:val="CellHeader"/>
              <w:rPr>
                <w:bCs/>
                <w:lang w:eastAsia="en-GB"/>
              </w:rPr>
            </w:pPr>
            <w:r w:rsidRPr="00734652">
              <w:rPr>
                <w:lang w:eastAsia="en-GB"/>
              </w:rPr>
              <w:t>Ref</w:t>
            </w:r>
          </w:p>
        </w:tc>
        <w:tc>
          <w:tcPr>
            <w:tcW w:w="2971" w:type="pct"/>
            <w:shd w:val="clear" w:color="auto" w:fill="FFC000"/>
          </w:tcPr>
          <w:p w:rsidR="00372072" w:rsidRPr="00734652" w:rsidRDefault="00372072" w:rsidP="00372072">
            <w:pPr>
              <w:pStyle w:val="CellHeader"/>
              <w:rPr>
                <w:bCs/>
                <w:lang w:eastAsia="en-GB"/>
              </w:rPr>
            </w:pPr>
            <w:r w:rsidRPr="00734652">
              <w:rPr>
                <w:bCs/>
                <w:lang w:eastAsia="en-GB"/>
              </w:rPr>
              <w:t>Title</w:t>
            </w:r>
          </w:p>
        </w:tc>
        <w:tc>
          <w:tcPr>
            <w:tcW w:w="1583" w:type="pct"/>
            <w:shd w:val="clear" w:color="auto" w:fill="FFC000"/>
          </w:tcPr>
          <w:p w:rsidR="00372072" w:rsidRPr="00734652" w:rsidRDefault="00372072" w:rsidP="00372072">
            <w:pPr>
              <w:pStyle w:val="CellHeader"/>
              <w:rPr>
                <w:bCs/>
                <w:lang w:eastAsia="en-GB"/>
              </w:rPr>
            </w:pPr>
            <w:r w:rsidRPr="00734652">
              <w:rPr>
                <w:lang w:eastAsia="en-GB"/>
              </w:rPr>
              <w:t>Document Reference</w:t>
            </w:r>
          </w:p>
        </w:tc>
      </w:tr>
      <w:tr w:rsidR="000F27EA" w:rsidRPr="00734652" w:rsidTr="00D741FA">
        <w:tc>
          <w:tcPr>
            <w:tcW w:w="446" w:type="pct"/>
          </w:tcPr>
          <w:p w:rsidR="000F27EA" w:rsidRPr="00734652" w:rsidRDefault="000F27EA" w:rsidP="00430125">
            <w:pPr>
              <w:pStyle w:val="TableBody"/>
              <w:numPr>
                <w:ilvl w:val="0"/>
                <w:numId w:val="23"/>
              </w:numPr>
            </w:pPr>
          </w:p>
        </w:tc>
        <w:tc>
          <w:tcPr>
            <w:tcW w:w="2971" w:type="pct"/>
          </w:tcPr>
          <w:p w:rsidR="000F27EA" w:rsidRPr="00734652" w:rsidRDefault="00D741FA" w:rsidP="00372072">
            <w:pPr>
              <w:pStyle w:val="CellBody"/>
            </w:pPr>
            <w:r w:rsidRPr="00734652">
              <w:t>REQI0001</w:t>
            </w:r>
            <w:r>
              <w:t xml:space="preserve"> - </w:t>
            </w:r>
            <w:r w:rsidR="003504C4" w:rsidRPr="00734652">
              <w:t>OpenWay Stadard Reports</w:t>
            </w:r>
          </w:p>
        </w:tc>
        <w:tc>
          <w:tcPr>
            <w:tcW w:w="1583" w:type="pct"/>
          </w:tcPr>
          <w:p w:rsidR="000F27EA" w:rsidRPr="00734652" w:rsidRDefault="00327C65" w:rsidP="00D741FA">
            <w:pPr>
              <w:pStyle w:val="CellBody"/>
              <w:rPr>
                <w:lang w:eastAsia="en-GB"/>
              </w:rPr>
            </w:pPr>
            <w:r w:rsidRPr="00734652">
              <w:rPr>
                <w:lang w:eastAsia="en-GB"/>
              </w:rPr>
              <w:t xml:space="preserve">Volume </w:t>
            </w:r>
            <w:r w:rsidR="003504C4" w:rsidRPr="00734652">
              <w:rPr>
                <w:lang w:eastAsia="en-GB"/>
              </w:rPr>
              <w:t>7</w:t>
            </w:r>
          </w:p>
        </w:tc>
      </w:tr>
    </w:tbl>
    <w:p w:rsidR="00BA17CD" w:rsidRDefault="00BA17CD" w:rsidP="00FB4D4C"/>
    <w:p w:rsidR="00430125" w:rsidRDefault="00430125" w:rsidP="00430125">
      <w:pPr>
        <w:pStyle w:val="Heading2"/>
        <w:tabs>
          <w:tab w:val="clear" w:pos="720"/>
          <w:tab w:val="clear" w:pos="3006"/>
          <w:tab w:val="left" w:pos="540"/>
          <w:tab w:val="num" w:pos="5616"/>
        </w:tabs>
        <w:ind w:left="540" w:hanging="540"/>
      </w:pPr>
      <w:bookmarkStart w:id="205" w:name="_Toc503273493"/>
      <w:r>
        <w:t>Hardware and Software</w:t>
      </w:r>
      <w:bookmarkEnd w:id="2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430125" w:rsidRPr="00734652" w:rsidTr="00D741FA">
        <w:trPr>
          <w:cantSplit/>
          <w:tblHeader/>
        </w:trPr>
        <w:tc>
          <w:tcPr>
            <w:tcW w:w="446" w:type="pct"/>
            <w:shd w:val="clear" w:color="auto" w:fill="FFC000"/>
          </w:tcPr>
          <w:p w:rsidR="00430125" w:rsidRPr="00734652" w:rsidRDefault="00430125" w:rsidP="00F8675A">
            <w:pPr>
              <w:pStyle w:val="CellHeader"/>
              <w:rPr>
                <w:bCs/>
                <w:lang w:eastAsia="en-GB"/>
              </w:rPr>
            </w:pPr>
            <w:r w:rsidRPr="00734652">
              <w:rPr>
                <w:lang w:eastAsia="en-GB"/>
              </w:rPr>
              <w:t>Ref</w:t>
            </w:r>
          </w:p>
        </w:tc>
        <w:tc>
          <w:tcPr>
            <w:tcW w:w="2971" w:type="pct"/>
            <w:shd w:val="clear" w:color="auto" w:fill="FFC000"/>
          </w:tcPr>
          <w:p w:rsidR="00430125" w:rsidRPr="00734652" w:rsidRDefault="00430125" w:rsidP="00F8675A">
            <w:pPr>
              <w:pStyle w:val="CellHeader"/>
              <w:rPr>
                <w:bCs/>
                <w:lang w:eastAsia="en-GB"/>
              </w:rPr>
            </w:pPr>
            <w:r w:rsidRPr="00734652">
              <w:rPr>
                <w:bCs/>
                <w:lang w:eastAsia="en-GB"/>
              </w:rPr>
              <w:t>Title</w:t>
            </w:r>
          </w:p>
        </w:tc>
        <w:tc>
          <w:tcPr>
            <w:tcW w:w="1583" w:type="pct"/>
            <w:shd w:val="clear" w:color="auto" w:fill="FFC000"/>
          </w:tcPr>
          <w:p w:rsidR="00430125" w:rsidRPr="00734652" w:rsidRDefault="00430125" w:rsidP="00F8675A">
            <w:pPr>
              <w:pStyle w:val="CellHeader"/>
              <w:rPr>
                <w:bCs/>
                <w:lang w:eastAsia="en-GB"/>
              </w:rPr>
            </w:pPr>
            <w:r w:rsidRPr="00734652">
              <w:rPr>
                <w:lang w:eastAsia="en-GB"/>
              </w:rPr>
              <w:t>Document Reference</w:t>
            </w:r>
          </w:p>
        </w:tc>
      </w:tr>
      <w:tr w:rsidR="00430125" w:rsidRPr="00734652" w:rsidTr="00D741FA">
        <w:tc>
          <w:tcPr>
            <w:tcW w:w="446" w:type="pct"/>
          </w:tcPr>
          <w:p w:rsidR="00430125" w:rsidRPr="00734652" w:rsidRDefault="00430125" w:rsidP="00430125">
            <w:pPr>
              <w:pStyle w:val="TableBody"/>
            </w:pPr>
          </w:p>
        </w:tc>
        <w:tc>
          <w:tcPr>
            <w:tcW w:w="2971" w:type="pct"/>
          </w:tcPr>
          <w:p w:rsidR="00430125" w:rsidRPr="00734652" w:rsidRDefault="00D741FA" w:rsidP="00F8675A">
            <w:pPr>
              <w:pStyle w:val="CellBody"/>
            </w:pPr>
            <w:bookmarkStart w:id="206" w:name="_Toc503528060"/>
            <w:r>
              <w:t>REQE</w:t>
            </w:r>
            <w:r w:rsidRPr="00742904">
              <w:t>000</w:t>
            </w:r>
            <w:r>
              <w:t>1</w:t>
            </w:r>
            <w:r w:rsidRPr="00742904">
              <w:t xml:space="preserve"> –</w:t>
            </w:r>
            <w:r>
              <w:t xml:space="preserve"> WAY4 Card Hardware and Software</w:t>
            </w:r>
            <w:bookmarkEnd w:id="206"/>
          </w:p>
        </w:tc>
        <w:tc>
          <w:tcPr>
            <w:tcW w:w="1583" w:type="pct"/>
          </w:tcPr>
          <w:p w:rsidR="00430125" w:rsidRPr="00734652" w:rsidRDefault="00430125" w:rsidP="00D741FA">
            <w:pPr>
              <w:pStyle w:val="CellBody"/>
              <w:rPr>
                <w:lang w:eastAsia="en-GB"/>
              </w:rPr>
            </w:pPr>
            <w:r w:rsidRPr="00734652">
              <w:rPr>
                <w:lang w:eastAsia="en-GB"/>
              </w:rPr>
              <w:t>Volume 8</w:t>
            </w:r>
          </w:p>
        </w:tc>
      </w:tr>
      <w:tr w:rsidR="00734652" w:rsidRPr="00734652" w:rsidTr="00D741FA">
        <w:tc>
          <w:tcPr>
            <w:tcW w:w="446" w:type="pct"/>
          </w:tcPr>
          <w:p w:rsidR="00734652" w:rsidRPr="00734652" w:rsidRDefault="00734652" w:rsidP="00430125">
            <w:pPr>
              <w:pStyle w:val="TableBody"/>
            </w:pPr>
          </w:p>
        </w:tc>
        <w:tc>
          <w:tcPr>
            <w:tcW w:w="2971" w:type="pct"/>
          </w:tcPr>
          <w:p w:rsidR="00734652" w:rsidRPr="00734652" w:rsidRDefault="00D741FA" w:rsidP="00F8675A">
            <w:pPr>
              <w:pStyle w:val="CellBody"/>
            </w:pPr>
            <w:bookmarkStart w:id="207" w:name="_Toc503528064"/>
            <w:r w:rsidRPr="00742904">
              <w:t xml:space="preserve">REQE0002: </w:t>
            </w:r>
            <w:r>
              <w:t>Netserver Hardware and Software</w:t>
            </w:r>
            <w:bookmarkEnd w:id="207"/>
          </w:p>
        </w:tc>
        <w:tc>
          <w:tcPr>
            <w:tcW w:w="1583" w:type="pct"/>
          </w:tcPr>
          <w:p w:rsidR="00734652" w:rsidRPr="00734652" w:rsidRDefault="00734652" w:rsidP="00D741FA">
            <w:pPr>
              <w:rPr>
                <w:sz w:val="20"/>
                <w:szCs w:val="20"/>
              </w:rPr>
            </w:pPr>
            <w:r w:rsidRPr="00734652">
              <w:rPr>
                <w:sz w:val="20"/>
                <w:szCs w:val="20"/>
                <w:lang w:eastAsia="en-GB"/>
              </w:rPr>
              <w:t>Volume 8</w:t>
            </w:r>
          </w:p>
        </w:tc>
      </w:tr>
      <w:tr w:rsidR="00734652" w:rsidRPr="00734652" w:rsidTr="00D741FA">
        <w:tc>
          <w:tcPr>
            <w:tcW w:w="446" w:type="pct"/>
          </w:tcPr>
          <w:p w:rsidR="00734652" w:rsidRPr="00734652" w:rsidRDefault="00734652" w:rsidP="00430125">
            <w:pPr>
              <w:pStyle w:val="TableBody"/>
            </w:pPr>
          </w:p>
        </w:tc>
        <w:tc>
          <w:tcPr>
            <w:tcW w:w="2971" w:type="pct"/>
          </w:tcPr>
          <w:p w:rsidR="00734652" w:rsidRPr="00734652" w:rsidRDefault="00D741FA" w:rsidP="00F8675A">
            <w:pPr>
              <w:pStyle w:val="CellBody"/>
            </w:pPr>
            <w:bookmarkStart w:id="208" w:name="_Toc217474395"/>
            <w:bookmarkStart w:id="209" w:name="_Toc503528068"/>
            <w:r w:rsidRPr="00742904">
              <w:t>REQE000</w:t>
            </w:r>
            <w:r>
              <w:t>3</w:t>
            </w:r>
            <w:r w:rsidRPr="00742904">
              <w:t xml:space="preserve">: </w:t>
            </w:r>
            <w:bookmarkEnd w:id="208"/>
            <w:r>
              <w:t>3D-Secure Hardware and Software</w:t>
            </w:r>
            <w:bookmarkEnd w:id="209"/>
          </w:p>
        </w:tc>
        <w:tc>
          <w:tcPr>
            <w:tcW w:w="1583" w:type="pct"/>
          </w:tcPr>
          <w:p w:rsidR="00734652" w:rsidRPr="00734652" w:rsidRDefault="00734652" w:rsidP="00D741FA">
            <w:pPr>
              <w:rPr>
                <w:sz w:val="20"/>
                <w:szCs w:val="20"/>
              </w:rPr>
            </w:pPr>
            <w:r w:rsidRPr="00734652">
              <w:rPr>
                <w:sz w:val="20"/>
                <w:szCs w:val="20"/>
                <w:lang w:eastAsia="en-GB"/>
              </w:rPr>
              <w:t>Volume 8</w:t>
            </w:r>
          </w:p>
        </w:tc>
      </w:tr>
      <w:tr w:rsidR="00682308" w:rsidRPr="00734652" w:rsidTr="00D741FA">
        <w:tc>
          <w:tcPr>
            <w:tcW w:w="446" w:type="pct"/>
          </w:tcPr>
          <w:p w:rsidR="00682308" w:rsidRPr="00734652" w:rsidRDefault="00682308" w:rsidP="00430125">
            <w:pPr>
              <w:pStyle w:val="TableBody"/>
            </w:pPr>
          </w:p>
        </w:tc>
        <w:tc>
          <w:tcPr>
            <w:tcW w:w="2971" w:type="pct"/>
          </w:tcPr>
          <w:p w:rsidR="00682308" w:rsidRPr="00734652" w:rsidRDefault="00D741FA" w:rsidP="00F8675A">
            <w:pPr>
              <w:pStyle w:val="CellBody"/>
            </w:pPr>
            <w:bookmarkStart w:id="210" w:name="_Toc503528071"/>
            <w:r>
              <w:t>REQE0004</w:t>
            </w:r>
            <w:r w:rsidRPr="00742904">
              <w:t xml:space="preserve">: </w:t>
            </w:r>
            <w:r>
              <w:t>Transaction Switch</w:t>
            </w:r>
            <w:bookmarkEnd w:id="210"/>
          </w:p>
        </w:tc>
        <w:tc>
          <w:tcPr>
            <w:tcW w:w="1583" w:type="pct"/>
          </w:tcPr>
          <w:p w:rsidR="00682308" w:rsidRPr="00734652" w:rsidRDefault="00682308" w:rsidP="00D741FA">
            <w:pPr>
              <w:rPr>
                <w:sz w:val="20"/>
                <w:szCs w:val="20"/>
                <w:lang w:eastAsia="en-GB"/>
              </w:rPr>
            </w:pPr>
            <w:r w:rsidRPr="00734652">
              <w:rPr>
                <w:sz w:val="20"/>
                <w:szCs w:val="20"/>
                <w:lang w:eastAsia="en-GB"/>
              </w:rPr>
              <w:t>Volume 8</w:t>
            </w:r>
          </w:p>
        </w:tc>
      </w:tr>
      <w:tr w:rsidR="00682308" w:rsidRPr="00734652" w:rsidTr="00D741FA">
        <w:tc>
          <w:tcPr>
            <w:tcW w:w="446" w:type="pct"/>
          </w:tcPr>
          <w:p w:rsidR="00682308" w:rsidRPr="00734652" w:rsidRDefault="00682308" w:rsidP="00430125">
            <w:pPr>
              <w:pStyle w:val="TableBody"/>
            </w:pPr>
          </w:p>
        </w:tc>
        <w:tc>
          <w:tcPr>
            <w:tcW w:w="2971" w:type="pct"/>
          </w:tcPr>
          <w:p w:rsidR="00682308" w:rsidRDefault="00D741FA" w:rsidP="00F8675A">
            <w:pPr>
              <w:pStyle w:val="CellBody"/>
            </w:pPr>
            <w:bookmarkStart w:id="211" w:name="_Toc503528074"/>
            <w:r>
              <w:t>REQE0005</w:t>
            </w:r>
            <w:r w:rsidRPr="00742904">
              <w:t xml:space="preserve">: </w:t>
            </w:r>
            <w:r>
              <w:t>Other Requirements</w:t>
            </w:r>
            <w:bookmarkEnd w:id="211"/>
          </w:p>
        </w:tc>
        <w:tc>
          <w:tcPr>
            <w:tcW w:w="1583" w:type="pct"/>
          </w:tcPr>
          <w:p w:rsidR="00682308" w:rsidRPr="00734652" w:rsidRDefault="00682308" w:rsidP="00D741FA">
            <w:pPr>
              <w:rPr>
                <w:sz w:val="20"/>
                <w:szCs w:val="20"/>
                <w:lang w:eastAsia="en-GB"/>
              </w:rPr>
            </w:pPr>
            <w:r w:rsidRPr="00734652">
              <w:rPr>
                <w:sz w:val="20"/>
                <w:szCs w:val="20"/>
                <w:lang w:eastAsia="en-GB"/>
              </w:rPr>
              <w:t>Volume 8</w:t>
            </w:r>
          </w:p>
        </w:tc>
      </w:tr>
    </w:tbl>
    <w:p w:rsidR="00430125" w:rsidRPr="00430125" w:rsidRDefault="00430125" w:rsidP="00430125">
      <w:pPr>
        <w:pStyle w:val="BodyText"/>
      </w:pPr>
    </w:p>
    <w:p w:rsidR="00BA17CD" w:rsidRDefault="00734652" w:rsidP="00BA17CD">
      <w:pPr>
        <w:pStyle w:val="Heading2"/>
        <w:tabs>
          <w:tab w:val="clear" w:pos="720"/>
          <w:tab w:val="clear" w:pos="3006"/>
          <w:tab w:val="left" w:pos="540"/>
          <w:tab w:val="num" w:pos="5616"/>
        </w:tabs>
        <w:ind w:left="540" w:hanging="540"/>
      </w:pPr>
      <w:bookmarkStart w:id="212" w:name="_Toc503273494"/>
      <w:r>
        <w:t>Migration</w:t>
      </w:r>
      <w:bookmarkEnd w:id="2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5885"/>
        <w:gridCol w:w="3136"/>
      </w:tblGrid>
      <w:tr w:rsidR="00372072" w:rsidRPr="00946F7F" w:rsidTr="0007123C">
        <w:trPr>
          <w:cantSplit/>
          <w:tblHeader/>
        </w:trPr>
        <w:tc>
          <w:tcPr>
            <w:tcW w:w="446" w:type="pct"/>
            <w:shd w:val="clear" w:color="auto" w:fill="FFC000"/>
          </w:tcPr>
          <w:p w:rsidR="00372072" w:rsidRPr="0096783B" w:rsidRDefault="00372072" w:rsidP="00372072">
            <w:pPr>
              <w:pStyle w:val="CellHeader"/>
              <w:rPr>
                <w:bCs/>
                <w:lang w:eastAsia="en-GB"/>
              </w:rPr>
            </w:pPr>
            <w:r w:rsidRPr="0096783B">
              <w:rPr>
                <w:lang w:eastAsia="en-GB"/>
              </w:rPr>
              <w:t>Ref</w:t>
            </w:r>
          </w:p>
        </w:tc>
        <w:tc>
          <w:tcPr>
            <w:tcW w:w="2971" w:type="pct"/>
            <w:shd w:val="clear" w:color="auto" w:fill="FFC000"/>
          </w:tcPr>
          <w:p w:rsidR="00372072" w:rsidRPr="0096783B" w:rsidRDefault="00372072" w:rsidP="00372072">
            <w:pPr>
              <w:pStyle w:val="CellHeader"/>
              <w:rPr>
                <w:bCs/>
                <w:lang w:eastAsia="en-GB"/>
              </w:rPr>
            </w:pPr>
            <w:r>
              <w:rPr>
                <w:bCs/>
                <w:lang w:eastAsia="en-GB"/>
              </w:rPr>
              <w:t>Title</w:t>
            </w:r>
          </w:p>
        </w:tc>
        <w:tc>
          <w:tcPr>
            <w:tcW w:w="1583" w:type="pct"/>
            <w:shd w:val="clear" w:color="auto" w:fill="FFC000"/>
          </w:tcPr>
          <w:p w:rsidR="00372072" w:rsidRPr="0096783B" w:rsidRDefault="00372072" w:rsidP="00372072">
            <w:pPr>
              <w:pStyle w:val="CellHeader"/>
              <w:rPr>
                <w:bCs/>
                <w:lang w:eastAsia="en-GB"/>
              </w:rPr>
            </w:pPr>
            <w:r w:rsidRPr="0096783B">
              <w:rPr>
                <w:lang w:eastAsia="en-GB"/>
              </w:rPr>
              <w:t>Document Reference</w:t>
            </w:r>
          </w:p>
        </w:tc>
      </w:tr>
      <w:tr w:rsidR="007C6D3E" w:rsidRPr="00A461E2" w:rsidTr="0007123C">
        <w:tc>
          <w:tcPr>
            <w:tcW w:w="446" w:type="pct"/>
          </w:tcPr>
          <w:p w:rsidR="007C6D3E" w:rsidRPr="0096783B" w:rsidRDefault="007C6D3E" w:rsidP="00430125">
            <w:pPr>
              <w:pStyle w:val="TableBody"/>
              <w:numPr>
                <w:ilvl w:val="0"/>
                <w:numId w:val="24"/>
              </w:numPr>
            </w:pPr>
          </w:p>
        </w:tc>
        <w:tc>
          <w:tcPr>
            <w:tcW w:w="2971" w:type="pct"/>
          </w:tcPr>
          <w:p w:rsidR="007C6D3E" w:rsidRPr="00463855" w:rsidRDefault="0007123C" w:rsidP="00372072">
            <w:pPr>
              <w:pStyle w:val="CellBody"/>
              <w:rPr>
                <w:szCs w:val="22"/>
              </w:rPr>
            </w:pPr>
            <w:bookmarkStart w:id="213" w:name="_Toc503528105"/>
            <w:r>
              <w:t>REQE</w:t>
            </w:r>
            <w:r w:rsidRPr="00742904">
              <w:t>000</w:t>
            </w:r>
            <w:r>
              <w:t>1</w:t>
            </w:r>
            <w:r w:rsidRPr="00742904">
              <w:t xml:space="preserve"> –</w:t>
            </w:r>
            <w:r>
              <w:t xml:space="preserve"> Debit Card Migration</w:t>
            </w:r>
            <w:bookmarkEnd w:id="213"/>
          </w:p>
        </w:tc>
        <w:tc>
          <w:tcPr>
            <w:tcW w:w="1583" w:type="pct"/>
          </w:tcPr>
          <w:p w:rsidR="007C6D3E" w:rsidRPr="0096783B" w:rsidRDefault="00830D19" w:rsidP="0007123C">
            <w:pPr>
              <w:pStyle w:val="CellBody"/>
              <w:rPr>
                <w:lang w:eastAsia="en-GB"/>
              </w:rPr>
            </w:pPr>
            <w:r w:rsidRPr="0096783B">
              <w:rPr>
                <w:lang w:eastAsia="en-GB"/>
              </w:rPr>
              <w:t xml:space="preserve">Volume </w:t>
            </w:r>
            <w:r w:rsidR="00734652">
              <w:rPr>
                <w:lang w:eastAsia="en-GB"/>
              </w:rPr>
              <w:t>9</w:t>
            </w:r>
          </w:p>
        </w:tc>
      </w:tr>
      <w:tr w:rsidR="00B21733" w:rsidRPr="00A461E2" w:rsidTr="0007123C">
        <w:tc>
          <w:tcPr>
            <w:tcW w:w="446" w:type="pct"/>
          </w:tcPr>
          <w:p w:rsidR="00B21733" w:rsidRPr="0096783B" w:rsidRDefault="00B21733" w:rsidP="00430125">
            <w:pPr>
              <w:pStyle w:val="TableBody"/>
              <w:numPr>
                <w:ilvl w:val="0"/>
                <w:numId w:val="24"/>
              </w:numPr>
            </w:pPr>
          </w:p>
        </w:tc>
        <w:tc>
          <w:tcPr>
            <w:tcW w:w="2971" w:type="pct"/>
          </w:tcPr>
          <w:p w:rsidR="00B21733" w:rsidRPr="00463855" w:rsidRDefault="0007123C" w:rsidP="00372072">
            <w:pPr>
              <w:pStyle w:val="CellBody"/>
              <w:rPr>
                <w:szCs w:val="22"/>
              </w:rPr>
            </w:pPr>
            <w:bookmarkStart w:id="214" w:name="_Toc503528110"/>
            <w:r w:rsidRPr="00742904">
              <w:t xml:space="preserve">REQE0002: </w:t>
            </w:r>
            <w:r>
              <w:t>Prepaid Card Migration</w:t>
            </w:r>
            <w:bookmarkEnd w:id="214"/>
          </w:p>
        </w:tc>
        <w:tc>
          <w:tcPr>
            <w:tcW w:w="1583" w:type="pct"/>
          </w:tcPr>
          <w:p w:rsidR="00B21733" w:rsidRPr="0096783B" w:rsidRDefault="00830D19" w:rsidP="0007123C">
            <w:pPr>
              <w:pStyle w:val="CellBody"/>
              <w:rPr>
                <w:lang w:eastAsia="en-GB"/>
              </w:rPr>
            </w:pPr>
            <w:r w:rsidRPr="0096783B">
              <w:rPr>
                <w:lang w:eastAsia="en-GB"/>
              </w:rPr>
              <w:t xml:space="preserve">Volume </w:t>
            </w:r>
            <w:r w:rsidR="00734652">
              <w:rPr>
                <w:lang w:eastAsia="en-GB"/>
              </w:rPr>
              <w:t>9</w:t>
            </w:r>
          </w:p>
        </w:tc>
      </w:tr>
      <w:tr w:rsidR="00734652" w:rsidRPr="00A461E2" w:rsidTr="0007123C">
        <w:tc>
          <w:tcPr>
            <w:tcW w:w="446" w:type="pct"/>
          </w:tcPr>
          <w:p w:rsidR="00734652" w:rsidRPr="0096783B" w:rsidRDefault="00734652" w:rsidP="00430125">
            <w:pPr>
              <w:pStyle w:val="TableBody"/>
              <w:numPr>
                <w:ilvl w:val="0"/>
                <w:numId w:val="24"/>
              </w:numPr>
            </w:pPr>
          </w:p>
        </w:tc>
        <w:tc>
          <w:tcPr>
            <w:tcW w:w="2971" w:type="pct"/>
          </w:tcPr>
          <w:p w:rsidR="00734652" w:rsidRPr="0096783B" w:rsidRDefault="0007123C" w:rsidP="00372072">
            <w:pPr>
              <w:pStyle w:val="CellBody"/>
            </w:pPr>
            <w:bookmarkStart w:id="215" w:name="_Toc503528115"/>
            <w:r w:rsidRPr="00742904">
              <w:t>REQE000</w:t>
            </w:r>
            <w:r>
              <w:t>3</w:t>
            </w:r>
            <w:r w:rsidRPr="00742904">
              <w:t xml:space="preserve">: </w:t>
            </w:r>
            <w:r>
              <w:t>Credit Card Migration</w:t>
            </w:r>
            <w:bookmarkEnd w:id="215"/>
          </w:p>
        </w:tc>
        <w:tc>
          <w:tcPr>
            <w:tcW w:w="1583" w:type="pct"/>
          </w:tcPr>
          <w:p w:rsidR="00734652" w:rsidRDefault="00734652" w:rsidP="0007123C">
            <w:r w:rsidRPr="00695C45">
              <w:rPr>
                <w:lang w:eastAsia="en-GB"/>
              </w:rPr>
              <w:t>Volume 9</w:t>
            </w:r>
          </w:p>
        </w:tc>
      </w:tr>
      <w:tr w:rsidR="00734652" w:rsidRPr="00A461E2" w:rsidTr="0007123C">
        <w:tc>
          <w:tcPr>
            <w:tcW w:w="446" w:type="pct"/>
          </w:tcPr>
          <w:p w:rsidR="00734652" w:rsidRPr="0096783B" w:rsidRDefault="00734652" w:rsidP="00430125">
            <w:pPr>
              <w:pStyle w:val="TableBody"/>
              <w:numPr>
                <w:ilvl w:val="0"/>
                <w:numId w:val="24"/>
              </w:numPr>
            </w:pPr>
          </w:p>
        </w:tc>
        <w:tc>
          <w:tcPr>
            <w:tcW w:w="2971" w:type="pct"/>
          </w:tcPr>
          <w:p w:rsidR="00734652" w:rsidRPr="0096783B" w:rsidRDefault="0007123C" w:rsidP="00372072">
            <w:pPr>
              <w:pStyle w:val="CellBody"/>
            </w:pPr>
            <w:bookmarkStart w:id="216" w:name="_Toc503528120"/>
            <w:r w:rsidRPr="00742904">
              <w:t>REQE000</w:t>
            </w:r>
            <w:r>
              <w:t>4: ATM Migration</w:t>
            </w:r>
            <w:bookmarkEnd w:id="216"/>
          </w:p>
        </w:tc>
        <w:tc>
          <w:tcPr>
            <w:tcW w:w="1583" w:type="pct"/>
          </w:tcPr>
          <w:p w:rsidR="00734652" w:rsidRDefault="00734652" w:rsidP="0007123C">
            <w:r w:rsidRPr="00695C45">
              <w:rPr>
                <w:lang w:eastAsia="en-GB"/>
              </w:rPr>
              <w:t>Volume 9</w:t>
            </w:r>
          </w:p>
        </w:tc>
      </w:tr>
      <w:tr w:rsidR="00734652" w:rsidRPr="00A461E2" w:rsidTr="0007123C">
        <w:tc>
          <w:tcPr>
            <w:tcW w:w="446" w:type="pct"/>
          </w:tcPr>
          <w:p w:rsidR="00734652" w:rsidRPr="0096783B" w:rsidRDefault="00734652" w:rsidP="00430125">
            <w:pPr>
              <w:pStyle w:val="TableBody"/>
              <w:numPr>
                <w:ilvl w:val="0"/>
                <w:numId w:val="24"/>
              </w:numPr>
            </w:pPr>
          </w:p>
        </w:tc>
        <w:tc>
          <w:tcPr>
            <w:tcW w:w="2971" w:type="pct"/>
          </w:tcPr>
          <w:p w:rsidR="00734652" w:rsidRPr="0096783B" w:rsidRDefault="0007123C" w:rsidP="00372072">
            <w:pPr>
              <w:pStyle w:val="CellBody"/>
            </w:pPr>
            <w:bookmarkStart w:id="217" w:name="_Toc503528125"/>
            <w:r w:rsidRPr="00742904">
              <w:t>REQE000</w:t>
            </w:r>
            <w:r>
              <w:t>5: POS Migration</w:t>
            </w:r>
            <w:bookmarkEnd w:id="217"/>
          </w:p>
        </w:tc>
        <w:tc>
          <w:tcPr>
            <w:tcW w:w="1583" w:type="pct"/>
          </w:tcPr>
          <w:p w:rsidR="00734652" w:rsidRDefault="00734652" w:rsidP="0007123C">
            <w:r w:rsidRPr="00695C45">
              <w:rPr>
                <w:lang w:eastAsia="en-GB"/>
              </w:rPr>
              <w:t>Volume 9</w:t>
            </w:r>
          </w:p>
        </w:tc>
      </w:tr>
      <w:tr w:rsidR="00734652" w:rsidRPr="00A461E2" w:rsidTr="0007123C">
        <w:tc>
          <w:tcPr>
            <w:tcW w:w="446" w:type="pct"/>
          </w:tcPr>
          <w:p w:rsidR="00734652" w:rsidRPr="0096783B" w:rsidRDefault="00734652" w:rsidP="00430125">
            <w:pPr>
              <w:pStyle w:val="TableBody"/>
              <w:numPr>
                <w:ilvl w:val="0"/>
                <w:numId w:val="24"/>
              </w:numPr>
            </w:pPr>
          </w:p>
        </w:tc>
        <w:tc>
          <w:tcPr>
            <w:tcW w:w="2971" w:type="pct"/>
          </w:tcPr>
          <w:p w:rsidR="00734652" w:rsidRPr="0096783B" w:rsidRDefault="0007123C" w:rsidP="00372072">
            <w:pPr>
              <w:pStyle w:val="CellBody"/>
            </w:pPr>
            <w:bookmarkStart w:id="218" w:name="_Toc503528130"/>
            <w:r w:rsidRPr="00742904">
              <w:t>REQE000</w:t>
            </w:r>
            <w:r>
              <w:t>6</w:t>
            </w:r>
            <w:r w:rsidRPr="00742904">
              <w:t xml:space="preserve">: </w:t>
            </w:r>
            <w:r>
              <w:t>ACS Migration</w:t>
            </w:r>
            <w:bookmarkEnd w:id="218"/>
          </w:p>
        </w:tc>
        <w:tc>
          <w:tcPr>
            <w:tcW w:w="1583" w:type="pct"/>
          </w:tcPr>
          <w:p w:rsidR="00734652" w:rsidRDefault="00734652" w:rsidP="0007123C">
            <w:r w:rsidRPr="00695C45">
              <w:rPr>
                <w:lang w:eastAsia="en-GB"/>
              </w:rPr>
              <w:t>Volume 9</w:t>
            </w:r>
          </w:p>
        </w:tc>
      </w:tr>
      <w:tr w:rsidR="00734652" w:rsidRPr="00A461E2" w:rsidTr="0007123C">
        <w:tc>
          <w:tcPr>
            <w:tcW w:w="446" w:type="pct"/>
          </w:tcPr>
          <w:p w:rsidR="00734652" w:rsidRPr="0096783B" w:rsidRDefault="00734652" w:rsidP="00430125">
            <w:pPr>
              <w:pStyle w:val="TableBody"/>
              <w:numPr>
                <w:ilvl w:val="0"/>
                <w:numId w:val="24"/>
              </w:numPr>
            </w:pPr>
          </w:p>
        </w:tc>
        <w:tc>
          <w:tcPr>
            <w:tcW w:w="2971" w:type="pct"/>
          </w:tcPr>
          <w:p w:rsidR="00734652" w:rsidRPr="0096783B" w:rsidRDefault="0007123C" w:rsidP="00372072">
            <w:pPr>
              <w:pStyle w:val="CellBody"/>
            </w:pPr>
            <w:bookmarkStart w:id="219" w:name="_Toc503528134"/>
            <w:r w:rsidRPr="00742904">
              <w:t>REQE000</w:t>
            </w:r>
            <w:r>
              <w:t>7</w:t>
            </w:r>
            <w:r w:rsidRPr="00742904">
              <w:t xml:space="preserve">: </w:t>
            </w:r>
            <w:r>
              <w:t>Keys Migration</w:t>
            </w:r>
            <w:bookmarkEnd w:id="219"/>
          </w:p>
        </w:tc>
        <w:tc>
          <w:tcPr>
            <w:tcW w:w="1583" w:type="pct"/>
          </w:tcPr>
          <w:p w:rsidR="00734652" w:rsidRDefault="00734652" w:rsidP="0007123C">
            <w:r w:rsidRPr="00695C45">
              <w:rPr>
                <w:lang w:eastAsia="en-GB"/>
              </w:rPr>
              <w:t>Volume 9</w:t>
            </w:r>
          </w:p>
        </w:tc>
      </w:tr>
      <w:tr w:rsidR="00734652" w:rsidRPr="00A461E2" w:rsidTr="0007123C">
        <w:tc>
          <w:tcPr>
            <w:tcW w:w="446" w:type="pct"/>
          </w:tcPr>
          <w:p w:rsidR="00734652" w:rsidRPr="0096783B" w:rsidRDefault="00734652" w:rsidP="00430125">
            <w:pPr>
              <w:pStyle w:val="TableBody"/>
              <w:numPr>
                <w:ilvl w:val="0"/>
                <w:numId w:val="24"/>
              </w:numPr>
            </w:pPr>
          </w:p>
        </w:tc>
        <w:tc>
          <w:tcPr>
            <w:tcW w:w="2971" w:type="pct"/>
          </w:tcPr>
          <w:p w:rsidR="00734652" w:rsidRPr="0096783B" w:rsidRDefault="0007123C" w:rsidP="00372072">
            <w:pPr>
              <w:pStyle w:val="CellBody"/>
            </w:pPr>
            <w:bookmarkStart w:id="220" w:name="_Toc503528137"/>
            <w:r w:rsidRPr="00742904">
              <w:t>REQE000</w:t>
            </w:r>
            <w:r>
              <w:t>8 Instalment Migration</w:t>
            </w:r>
            <w:bookmarkEnd w:id="220"/>
          </w:p>
        </w:tc>
        <w:tc>
          <w:tcPr>
            <w:tcW w:w="1583" w:type="pct"/>
          </w:tcPr>
          <w:p w:rsidR="00734652" w:rsidRDefault="00734652" w:rsidP="0007123C">
            <w:r w:rsidRPr="00695C45">
              <w:rPr>
                <w:lang w:eastAsia="en-GB"/>
              </w:rPr>
              <w:t>Volume 9</w:t>
            </w:r>
          </w:p>
        </w:tc>
      </w:tr>
    </w:tbl>
    <w:p w:rsidR="00BA17CD" w:rsidRPr="00FB4D4C" w:rsidRDefault="00BA17CD" w:rsidP="00FB4D4C"/>
    <w:p w:rsidR="00881F32" w:rsidRDefault="00881F32" w:rsidP="00881F32">
      <w:pPr>
        <w:pStyle w:val="Heading1"/>
      </w:pPr>
      <w:bookmarkStart w:id="221" w:name="_Toc503273495"/>
      <w:r>
        <w:lastRenderedPageBreak/>
        <w:t>Certification</w:t>
      </w:r>
      <w:bookmarkEnd w:id="71"/>
      <w:bookmarkEnd w:id="72"/>
      <w:bookmarkEnd w:id="73"/>
      <w:bookmarkEnd w:id="221"/>
    </w:p>
    <w:p w:rsidR="00881F32" w:rsidRPr="00BC64AF" w:rsidRDefault="00881F32" w:rsidP="00BC64AF">
      <w:pPr>
        <w:jc w:val="both"/>
        <w:rPr>
          <w:sz w:val="20"/>
          <w:szCs w:val="20"/>
        </w:rPr>
      </w:pPr>
      <w:r w:rsidRPr="00BC64AF">
        <w:rPr>
          <w:sz w:val="20"/>
          <w:szCs w:val="20"/>
        </w:rPr>
        <w:t>Certification will be required with MasterCard</w:t>
      </w:r>
      <w:r w:rsidR="0001237C">
        <w:rPr>
          <w:sz w:val="20"/>
          <w:szCs w:val="20"/>
        </w:rPr>
        <w:t>/JCB</w:t>
      </w:r>
      <w:r w:rsidRPr="00BC64AF">
        <w:rPr>
          <w:sz w:val="20"/>
          <w:szCs w:val="20"/>
        </w:rPr>
        <w:t xml:space="preserve"> for both magnetic stripe and EMV issuing.</w:t>
      </w:r>
    </w:p>
    <w:p w:rsidR="00881F32" w:rsidRPr="00BC64AF" w:rsidRDefault="00881F32" w:rsidP="00BC64AF">
      <w:pPr>
        <w:jc w:val="both"/>
        <w:rPr>
          <w:sz w:val="20"/>
          <w:szCs w:val="20"/>
        </w:rPr>
      </w:pPr>
      <w:r w:rsidRPr="00BC64AF">
        <w:rPr>
          <w:sz w:val="20"/>
          <w:szCs w:val="20"/>
        </w:rPr>
        <w:t xml:space="preserve">WAY4 system will be certified with MasterCard for both magnetic stripe and EMV Cards for Issuing. This activity will be completed by </w:t>
      </w:r>
      <w:r w:rsidR="001778F3">
        <w:rPr>
          <w:sz w:val="20"/>
          <w:szCs w:val="20"/>
        </w:rPr>
        <w:t>ORIENT COMMERCIAL BANK</w:t>
      </w:r>
      <w:r w:rsidRPr="00BC64AF">
        <w:rPr>
          <w:sz w:val="20"/>
          <w:szCs w:val="20"/>
        </w:rPr>
        <w:t xml:space="preserve"> with the remote support of OpenWay (either by phone or e-mail) during the Implementation Phase and before the System goes Live.</w:t>
      </w:r>
    </w:p>
    <w:p w:rsidR="00881F32" w:rsidRDefault="00881F32" w:rsidP="00BC64AF">
      <w:pPr>
        <w:jc w:val="both"/>
        <w:rPr>
          <w:sz w:val="20"/>
          <w:szCs w:val="20"/>
        </w:rPr>
      </w:pPr>
      <w:r w:rsidRPr="00BC64AF">
        <w:rPr>
          <w:sz w:val="20"/>
          <w:szCs w:val="20"/>
        </w:rPr>
        <w:t xml:space="preserve">MasterCard Certification will be done for both </w:t>
      </w:r>
      <w:r w:rsidR="0040071F" w:rsidRPr="00BC64AF">
        <w:rPr>
          <w:sz w:val="20"/>
          <w:szCs w:val="20"/>
        </w:rPr>
        <w:t>BankNet</w:t>
      </w:r>
      <w:r w:rsidRPr="00BC64AF">
        <w:rPr>
          <w:sz w:val="20"/>
          <w:szCs w:val="20"/>
        </w:rPr>
        <w:t xml:space="preserve"> (authorization) and IPM (clearing) interfaces.</w:t>
      </w:r>
    </w:p>
    <w:p w:rsidR="0001237C" w:rsidRPr="00BC64AF" w:rsidRDefault="0001237C" w:rsidP="0001237C">
      <w:pPr>
        <w:jc w:val="both"/>
        <w:rPr>
          <w:sz w:val="20"/>
          <w:szCs w:val="20"/>
        </w:rPr>
      </w:pPr>
      <w:r w:rsidRPr="00BC64AF">
        <w:rPr>
          <w:sz w:val="20"/>
          <w:szCs w:val="20"/>
        </w:rPr>
        <w:t xml:space="preserve">WAY4 system will be certified with </w:t>
      </w:r>
      <w:r>
        <w:rPr>
          <w:sz w:val="20"/>
          <w:szCs w:val="20"/>
        </w:rPr>
        <w:t>JCB</w:t>
      </w:r>
      <w:r w:rsidRPr="00BC64AF">
        <w:rPr>
          <w:sz w:val="20"/>
          <w:szCs w:val="20"/>
        </w:rPr>
        <w:t xml:space="preserve"> for both magnetic stripe and EMV Cards for Issuing. This activity will be completed by </w:t>
      </w:r>
      <w:r>
        <w:rPr>
          <w:sz w:val="20"/>
          <w:szCs w:val="20"/>
        </w:rPr>
        <w:t>ORIENT COMMERCIAL BANK</w:t>
      </w:r>
      <w:r w:rsidRPr="00BC64AF">
        <w:rPr>
          <w:sz w:val="20"/>
          <w:szCs w:val="20"/>
        </w:rPr>
        <w:t xml:space="preserve"> with the remote support of OpenWay (either by phone or e-mail) during the Implementation Phase and before the System goes Live.</w:t>
      </w:r>
    </w:p>
    <w:p w:rsidR="0001237C" w:rsidRDefault="0001237C" w:rsidP="0001237C">
      <w:pPr>
        <w:jc w:val="both"/>
        <w:rPr>
          <w:sz w:val="20"/>
          <w:szCs w:val="20"/>
        </w:rPr>
      </w:pPr>
      <w:r>
        <w:rPr>
          <w:sz w:val="20"/>
          <w:szCs w:val="20"/>
        </w:rPr>
        <w:t>JCB</w:t>
      </w:r>
      <w:r w:rsidRPr="00BC64AF">
        <w:rPr>
          <w:sz w:val="20"/>
          <w:szCs w:val="20"/>
        </w:rPr>
        <w:t xml:space="preserve"> Certification will be done for both </w:t>
      </w:r>
      <w:r w:rsidRPr="00395F9C">
        <w:rPr>
          <w:sz w:val="20"/>
          <w:szCs w:val="20"/>
          <w:highlight w:val="yellow"/>
        </w:rPr>
        <w:t>BankNet (authorization) and IPM (clearing) interfaces</w:t>
      </w:r>
      <w:bookmarkStart w:id="222" w:name="_GoBack"/>
      <w:bookmarkEnd w:id="222"/>
      <w:r w:rsidRPr="00BC64AF">
        <w:rPr>
          <w:sz w:val="20"/>
          <w:szCs w:val="20"/>
        </w:rPr>
        <w:t>.</w:t>
      </w:r>
    </w:p>
    <w:p w:rsidR="00881F32" w:rsidRPr="00BC64AF" w:rsidRDefault="001778F3" w:rsidP="00BC64AF">
      <w:pPr>
        <w:jc w:val="both"/>
        <w:rPr>
          <w:sz w:val="20"/>
          <w:szCs w:val="20"/>
        </w:rPr>
      </w:pPr>
      <w:r>
        <w:rPr>
          <w:sz w:val="20"/>
          <w:szCs w:val="20"/>
        </w:rPr>
        <w:t>ORIENT COMMERCIAL BANK</w:t>
      </w:r>
      <w:r w:rsidR="00881F32" w:rsidRPr="00BC64AF">
        <w:rPr>
          <w:sz w:val="20"/>
          <w:szCs w:val="20"/>
        </w:rPr>
        <w:t xml:space="preserve"> should negotiate with the payment systems and provide the project plan provided by them indicating the necessary activity </w:t>
      </w:r>
      <w:r w:rsidR="00881F32" w:rsidRPr="00BC64AF">
        <w:rPr>
          <w:sz w:val="20"/>
          <w:szCs w:val="20"/>
          <w:lang w:val="en-US"/>
        </w:rPr>
        <w:t>and</w:t>
      </w:r>
      <w:r w:rsidR="00881F32" w:rsidRPr="00BC64AF">
        <w:rPr>
          <w:sz w:val="20"/>
          <w:szCs w:val="20"/>
        </w:rPr>
        <w:t xml:space="preserve"> time frames.</w:t>
      </w:r>
    </w:p>
    <w:p w:rsidR="00881F32" w:rsidRPr="0009276A" w:rsidRDefault="00881F32" w:rsidP="0009276A">
      <w:pPr>
        <w:jc w:val="both"/>
        <w:rPr>
          <w:sz w:val="20"/>
          <w:szCs w:val="20"/>
        </w:rPr>
      </w:pPr>
      <w:r w:rsidRPr="0009276A">
        <w:rPr>
          <w:sz w:val="20"/>
          <w:szCs w:val="20"/>
        </w:rPr>
        <w:t xml:space="preserve">Please do note that as the payment system member, Payment System certification is the responsibility of the </w:t>
      </w:r>
      <w:r w:rsidR="001778F3">
        <w:rPr>
          <w:sz w:val="20"/>
          <w:szCs w:val="20"/>
        </w:rPr>
        <w:t>ORIENT COMMERCIAL BANK</w:t>
      </w:r>
      <w:r w:rsidRPr="0009276A">
        <w:rPr>
          <w:sz w:val="20"/>
          <w:szCs w:val="20"/>
        </w:rPr>
        <w:t>, however OpenWay will provide support to ensure the certification of the system is completed smoothly.</w:t>
      </w:r>
    </w:p>
    <w:p w:rsidR="001752A7" w:rsidRPr="002024CD" w:rsidRDefault="001752A7" w:rsidP="001752A7">
      <w:pPr>
        <w:pStyle w:val="BodyText"/>
      </w:pPr>
    </w:p>
    <w:p w:rsidR="001752A7" w:rsidRPr="002024CD" w:rsidRDefault="001752A7" w:rsidP="001752A7">
      <w:pPr>
        <w:pStyle w:val="Heading1"/>
      </w:pPr>
      <w:bookmarkStart w:id="223" w:name="_Toc234301662"/>
      <w:bookmarkStart w:id="224" w:name="_Toc503273496"/>
      <w:bookmarkEnd w:id="66"/>
      <w:bookmarkEnd w:id="67"/>
      <w:r w:rsidRPr="002024CD">
        <w:lastRenderedPageBreak/>
        <w:t>Project Management</w:t>
      </w:r>
      <w:bookmarkEnd w:id="223"/>
      <w:bookmarkEnd w:id="224"/>
    </w:p>
    <w:p w:rsidR="001752A7" w:rsidRPr="00BC64AF" w:rsidRDefault="001752A7" w:rsidP="00BC64AF">
      <w:pPr>
        <w:jc w:val="both"/>
        <w:rPr>
          <w:sz w:val="20"/>
        </w:rPr>
      </w:pPr>
      <w:r w:rsidRPr="00BC64AF">
        <w:rPr>
          <w:sz w:val="20"/>
        </w:rPr>
        <w:t>This section describes the project tasks that will be undertaken by OpenWay to ensure the smooth and efficient development and implementation of the project.</w:t>
      </w:r>
    </w:p>
    <w:p w:rsidR="001752A7" w:rsidRPr="002024CD" w:rsidRDefault="001752A7" w:rsidP="00BC64AF">
      <w:pPr>
        <w:jc w:val="both"/>
      </w:pPr>
    </w:p>
    <w:p w:rsidR="001752A7" w:rsidRPr="002024CD" w:rsidRDefault="001752A7" w:rsidP="00BC64AF">
      <w:pPr>
        <w:pStyle w:val="Heading2"/>
        <w:tabs>
          <w:tab w:val="clear" w:pos="720"/>
          <w:tab w:val="clear" w:pos="3006"/>
          <w:tab w:val="left" w:pos="540"/>
        </w:tabs>
        <w:ind w:left="540" w:hanging="540"/>
        <w:jc w:val="both"/>
      </w:pPr>
      <w:bookmarkStart w:id="225" w:name="_Toc121911982"/>
      <w:bookmarkStart w:id="226" w:name="_Toc208810215"/>
      <w:bookmarkStart w:id="227" w:name="_Toc234301663"/>
      <w:bookmarkStart w:id="228" w:name="_Toc503273497"/>
      <w:r w:rsidRPr="002024CD">
        <w:t>OpenWay Project Team and Timetable</w:t>
      </w:r>
      <w:bookmarkEnd w:id="225"/>
      <w:bookmarkEnd w:id="226"/>
      <w:bookmarkEnd w:id="227"/>
      <w:bookmarkEnd w:id="228"/>
    </w:p>
    <w:p w:rsidR="001752A7" w:rsidRPr="00BC64AF" w:rsidRDefault="001752A7" w:rsidP="00BC64AF">
      <w:pPr>
        <w:jc w:val="both"/>
        <w:rPr>
          <w:sz w:val="20"/>
        </w:rPr>
      </w:pPr>
      <w:r w:rsidRPr="00BC64AF">
        <w:rPr>
          <w:sz w:val="20"/>
        </w:rPr>
        <w:t>OpenWay will appoint an experienced Project Team, consisting of a Project Manager, and development resources. The exact composition of the team will be determined at Discovery sign-off based on the requirements of the project.</w:t>
      </w:r>
    </w:p>
    <w:p w:rsidR="001752A7" w:rsidRPr="00BC64AF" w:rsidRDefault="001752A7" w:rsidP="00BC64AF">
      <w:pPr>
        <w:jc w:val="both"/>
        <w:rPr>
          <w:sz w:val="20"/>
        </w:rPr>
      </w:pPr>
    </w:p>
    <w:p w:rsidR="001752A7" w:rsidRPr="00BC64AF" w:rsidRDefault="001752A7" w:rsidP="00BC64AF">
      <w:pPr>
        <w:jc w:val="both"/>
        <w:rPr>
          <w:sz w:val="20"/>
        </w:rPr>
      </w:pPr>
      <w:r w:rsidRPr="00BC64AF">
        <w:rPr>
          <w:sz w:val="20"/>
        </w:rPr>
        <w:t>A project plan will be developed based upon agreement of the requirements. The plan will identify key milestones in the project. The formal and final project plan will be forwarded once sign-off of the Discovery Report is agreed.</w:t>
      </w:r>
    </w:p>
    <w:p w:rsidR="001752A7" w:rsidRPr="00BC64AF" w:rsidRDefault="001752A7" w:rsidP="00BC64AF">
      <w:pPr>
        <w:jc w:val="both"/>
        <w:rPr>
          <w:sz w:val="20"/>
        </w:rPr>
      </w:pPr>
    </w:p>
    <w:p w:rsidR="001752A7" w:rsidRPr="00BC64AF" w:rsidRDefault="001752A7" w:rsidP="00BC64AF">
      <w:pPr>
        <w:jc w:val="both"/>
        <w:rPr>
          <w:sz w:val="20"/>
        </w:rPr>
      </w:pPr>
      <w:r w:rsidRPr="00BC64AF">
        <w:rPr>
          <w:sz w:val="20"/>
        </w:rPr>
        <w:t>The Project Plan provides a project timeline, including the development, testing, test file exchange plan, delivery, training and acceptance testing. The Project Manager maintains the plan. Progress reporting against the project plan will be detailed through regular project meetings (either in person, teleconference or any other mutually acceptable means) during the course of the project.</w:t>
      </w:r>
    </w:p>
    <w:p w:rsidR="001752A7" w:rsidRPr="002024CD" w:rsidRDefault="001752A7" w:rsidP="00BC64AF">
      <w:pPr>
        <w:jc w:val="both"/>
      </w:pPr>
    </w:p>
    <w:p w:rsidR="001752A7" w:rsidRPr="002024CD" w:rsidRDefault="001752A7" w:rsidP="00BC64AF">
      <w:pPr>
        <w:pStyle w:val="Heading2"/>
        <w:tabs>
          <w:tab w:val="clear" w:pos="3006"/>
          <w:tab w:val="num" w:pos="540"/>
        </w:tabs>
        <w:ind w:left="540" w:hanging="540"/>
        <w:jc w:val="both"/>
      </w:pPr>
      <w:bookmarkStart w:id="229" w:name="_Toc121911983"/>
      <w:bookmarkStart w:id="230" w:name="_Toc208810216"/>
      <w:bookmarkStart w:id="231" w:name="_Toc234301664"/>
      <w:bookmarkStart w:id="232" w:name="_Toc503273498"/>
      <w:r w:rsidRPr="002024CD">
        <w:t>Contact Points</w:t>
      </w:r>
      <w:bookmarkEnd w:id="229"/>
      <w:bookmarkEnd w:id="230"/>
      <w:bookmarkEnd w:id="231"/>
      <w:bookmarkEnd w:id="232"/>
    </w:p>
    <w:p w:rsidR="001752A7" w:rsidRPr="00BC64AF" w:rsidRDefault="001752A7" w:rsidP="00BC64AF">
      <w:pPr>
        <w:jc w:val="both"/>
        <w:rPr>
          <w:sz w:val="20"/>
        </w:rPr>
      </w:pPr>
      <w:r w:rsidRPr="00BC64AF">
        <w:rPr>
          <w:sz w:val="20"/>
        </w:rPr>
        <w:t xml:space="preserve">All communication with OpenWay during the implementation will be </w:t>
      </w:r>
      <w:r w:rsidR="00D81467" w:rsidRPr="00BC64AF">
        <w:rPr>
          <w:sz w:val="20"/>
        </w:rPr>
        <w:t xml:space="preserve">done </w:t>
      </w:r>
      <w:r w:rsidRPr="00BC64AF">
        <w:rPr>
          <w:sz w:val="20"/>
        </w:rPr>
        <w:t>via the Project Manager</w:t>
      </w:r>
      <w:r w:rsidR="00D81467" w:rsidRPr="00BC64AF">
        <w:rPr>
          <w:sz w:val="20"/>
        </w:rPr>
        <w:t xml:space="preserve"> and all team members will be copied on that to ensure that there no single point of communication</w:t>
      </w:r>
      <w:r w:rsidRPr="00BC64AF">
        <w:rPr>
          <w:sz w:val="20"/>
        </w:rPr>
        <w:t xml:space="preserve">.  OpenWay request that a Single Point of Contact be appointed by </w:t>
      </w:r>
      <w:r w:rsidR="0098103E" w:rsidRPr="00BC64AF">
        <w:rPr>
          <w:sz w:val="20"/>
        </w:rPr>
        <w:fldChar w:fldCharType="begin"/>
      </w:r>
      <w:r w:rsidR="0098103E" w:rsidRPr="00BC64AF">
        <w:rPr>
          <w:sz w:val="20"/>
        </w:rPr>
        <w:instrText xml:space="preserve"> KEYWORDS   \* MERGEFORMAT </w:instrText>
      </w:r>
      <w:r w:rsidR="0098103E" w:rsidRPr="00BC64AF">
        <w:rPr>
          <w:sz w:val="20"/>
        </w:rPr>
        <w:fldChar w:fldCharType="separate"/>
      </w:r>
      <w:r w:rsidR="001778F3">
        <w:rPr>
          <w:b/>
          <w:sz w:val="20"/>
        </w:rPr>
        <w:t>ORIENT COMMERCIAL BANK</w:t>
      </w:r>
      <w:r w:rsidR="0098103E" w:rsidRPr="00BC64AF">
        <w:rPr>
          <w:b/>
          <w:sz w:val="20"/>
        </w:rPr>
        <w:fldChar w:fldCharType="end"/>
      </w:r>
      <w:r w:rsidR="003677AD" w:rsidRPr="00BC64AF">
        <w:rPr>
          <w:sz w:val="20"/>
        </w:rPr>
        <w:t xml:space="preserve"> as well as a distribution group</w:t>
      </w:r>
      <w:r w:rsidRPr="00BC64AF">
        <w:rPr>
          <w:b/>
          <w:sz w:val="20"/>
        </w:rPr>
        <w:t xml:space="preserve"> </w:t>
      </w:r>
      <w:r w:rsidRPr="00BC64AF">
        <w:rPr>
          <w:sz w:val="20"/>
        </w:rPr>
        <w:t>to ensure consistency of information and communication.</w:t>
      </w:r>
    </w:p>
    <w:p w:rsidR="001752A7" w:rsidRPr="00BC64AF" w:rsidRDefault="001752A7" w:rsidP="00BC64AF">
      <w:pPr>
        <w:jc w:val="both"/>
        <w:rPr>
          <w:sz w:val="20"/>
        </w:rPr>
      </w:pPr>
    </w:p>
    <w:p w:rsidR="001752A7" w:rsidRPr="002024CD" w:rsidRDefault="001752A7" w:rsidP="00BC64AF">
      <w:pPr>
        <w:pStyle w:val="Heading2"/>
        <w:tabs>
          <w:tab w:val="clear" w:pos="720"/>
          <w:tab w:val="clear" w:pos="3006"/>
          <w:tab w:val="left" w:pos="540"/>
        </w:tabs>
        <w:ind w:left="540" w:hanging="540"/>
        <w:jc w:val="both"/>
      </w:pPr>
      <w:bookmarkStart w:id="233" w:name="_Toc121911984"/>
      <w:bookmarkStart w:id="234" w:name="_Toc208810217"/>
      <w:bookmarkStart w:id="235" w:name="_Toc234301665"/>
      <w:bookmarkStart w:id="236" w:name="_Toc503273499"/>
      <w:r w:rsidRPr="002024CD">
        <w:t>System Configuration and Development</w:t>
      </w:r>
      <w:bookmarkEnd w:id="233"/>
      <w:bookmarkEnd w:id="234"/>
      <w:bookmarkEnd w:id="235"/>
      <w:bookmarkEnd w:id="236"/>
    </w:p>
    <w:p w:rsidR="001752A7" w:rsidRPr="00BC64AF" w:rsidRDefault="003677AD" w:rsidP="00BC64AF">
      <w:pPr>
        <w:jc w:val="both"/>
        <w:rPr>
          <w:sz w:val="20"/>
        </w:rPr>
      </w:pPr>
      <w:r w:rsidRPr="00BC64AF">
        <w:rPr>
          <w:sz w:val="20"/>
        </w:rPr>
        <w:t>The s</w:t>
      </w:r>
      <w:r w:rsidR="001752A7" w:rsidRPr="00BC64AF">
        <w:rPr>
          <w:sz w:val="20"/>
        </w:rPr>
        <w:t>ystem</w:t>
      </w:r>
      <w:r w:rsidRPr="00BC64AF">
        <w:rPr>
          <w:sz w:val="20"/>
        </w:rPr>
        <w:t xml:space="preserve"> build and the </w:t>
      </w:r>
      <w:r w:rsidR="001752A7" w:rsidRPr="00BC64AF">
        <w:rPr>
          <w:sz w:val="20"/>
        </w:rPr>
        <w:t xml:space="preserve">development of </w:t>
      </w:r>
      <w:r w:rsidRPr="00BC64AF">
        <w:rPr>
          <w:sz w:val="20"/>
        </w:rPr>
        <w:t xml:space="preserve">the </w:t>
      </w:r>
      <w:r w:rsidR="001752A7" w:rsidRPr="00BC64AF">
        <w:rPr>
          <w:sz w:val="20"/>
        </w:rPr>
        <w:t>required enhancements will take place at OpenWay premises.  The testing schedule and requirements will be included in the project timetable agreed between OpenWay and</w:t>
      </w:r>
      <w:r w:rsidR="001E699D" w:rsidRPr="00BC64AF">
        <w:rPr>
          <w:sz w:val="20"/>
        </w:rPr>
        <w:t xml:space="preserve"> </w:t>
      </w:r>
      <w:r w:rsidR="001778F3">
        <w:rPr>
          <w:sz w:val="20"/>
        </w:rPr>
        <w:t>ORIENT COMMERCIAL BANK</w:t>
      </w:r>
      <w:r w:rsidR="001752A7" w:rsidRPr="00BC64AF">
        <w:rPr>
          <w:sz w:val="20"/>
        </w:rPr>
        <w:t>.</w:t>
      </w:r>
    </w:p>
    <w:p w:rsidR="001752A7" w:rsidRPr="002024CD" w:rsidRDefault="001752A7" w:rsidP="00BC64AF">
      <w:pPr>
        <w:jc w:val="both"/>
      </w:pPr>
    </w:p>
    <w:p w:rsidR="001752A7" w:rsidRPr="002024CD" w:rsidRDefault="001752A7" w:rsidP="00BC64AF">
      <w:pPr>
        <w:pStyle w:val="Heading2"/>
        <w:tabs>
          <w:tab w:val="clear" w:pos="720"/>
          <w:tab w:val="clear" w:pos="3006"/>
          <w:tab w:val="left" w:pos="540"/>
        </w:tabs>
        <w:ind w:left="540" w:hanging="540"/>
        <w:jc w:val="both"/>
      </w:pPr>
      <w:bookmarkStart w:id="237" w:name="_Toc121911985"/>
      <w:bookmarkStart w:id="238" w:name="_Toc208810218"/>
      <w:bookmarkStart w:id="239" w:name="_Toc234301666"/>
      <w:bookmarkStart w:id="240" w:name="_Toc503273500"/>
      <w:r w:rsidRPr="002024CD">
        <w:t>Variation Procedure</w:t>
      </w:r>
      <w:bookmarkEnd w:id="237"/>
      <w:bookmarkEnd w:id="238"/>
      <w:bookmarkEnd w:id="239"/>
      <w:bookmarkEnd w:id="240"/>
    </w:p>
    <w:p w:rsidR="001752A7" w:rsidRPr="00BC64AF" w:rsidRDefault="001752A7" w:rsidP="00BC64AF">
      <w:pPr>
        <w:jc w:val="both"/>
        <w:rPr>
          <w:sz w:val="20"/>
        </w:rPr>
      </w:pPr>
      <w:r w:rsidRPr="00BC64AF">
        <w:rPr>
          <w:sz w:val="20"/>
        </w:rPr>
        <w:t>The basis of all development and configuration work carried out by the project team will be this report following its acceptance.  In the event that the requirements change during the course of the project, or other issues arise which entail changes to the requirements defined in this report OpenWay’s standard variation procedure must be followed to ensure that the requirements are updated and that any impact on the project is assessed.</w:t>
      </w:r>
    </w:p>
    <w:p w:rsidR="001752A7" w:rsidRPr="002024CD" w:rsidRDefault="001752A7" w:rsidP="00BC64AF">
      <w:pPr>
        <w:pStyle w:val="Heading2"/>
        <w:tabs>
          <w:tab w:val="clear" w:pos="3006"/>
          <w:tab w:val="num" w:pos="540"/>
        </w:tabs>
        <w:ind w:left="540" w:hanging="540"/>
        <w:jc w:val="both"/>
      </w:pPr>
      <w:bookmarkStart w:id="241" w:name="_Toc121911986"/>
      <w:bookmarkStart w:id="242" w:name="_Toc208810219"/>
      <w:bookmarkStart w:id="243" w:name="_Toc234301667"/>
      <w:bookmarkStart w:id="244" w:name="_Toc503273501"/>
      <w:r w:rsidRPr="002024CD">
        <w:t>System Acceptance</w:t>
      </w:r>
      <w:bookmarkEnd w:id="241"/>
      <w:bookmarkEnd w:id="242"/>
      <w:bookmarkEnd w:id="243"/>
      <w:bookmarkEnd w:id="244"/>
    </w:p>
    <w:p w:rsidR="001752A7" w:rsidRPr="00BC64AF" w:rsidRDefault="001752A7" w:rsidP="00BC64AF">
      <w:pPr>
        <w:jc w:val="both"/>
        <w:rPr>
          <w:sz w:val="20"/>
        </w:rPr>
      </w:pPr>
      <w:r w:rsidRPr="00BC64AF">
        <w:rPr>
          <w:sz w:val="20"/>
        </w:rPr>
        <w:t>The system will be subjected to a rigorous internal acceptance testing procedure.  Each aspect of the system functionality will be tested before the software is d</w:t>
      </w:r>
      <w:r w:rsidR="00BF514D" w:rsidRPr="00BC64AF">
        <w:rPr>
          <w:sz w:val="20"/>
        </w:rPr>
        <w:t xml:space="preserve">elivered to </w:t>
      </w:r>
      <w:r w:rsidR="001778F3">
        <w:rPr>
          <w:sz w:val="20"/>
        </w:rPr>
        <w:t>ORIENT COMMERCIAL BANK</w:t>
      </w:r>
      <w:r w:rsidRPr="00BC64AF">
        <w:rPr>
          <w:sz w:val="20"/>
        </w:rPr>
        <w:t>.</w:t>
      </w:r>
    </w:p>
    <w:p w:rsidR="001752A7" w:rsidRPr="00BC64AF" w:rsidRDefault="001752A7" w:rsidP="00BC64AF">
      <w:pPr>
        <w:jc w:val="both"/>
        <w:rPr>
          <w:sz w:val="20"/>
        </w:rPr>
      </w:pPr>
      <w:r w:rsidRPr="00BC64AF">
        <w:rPr>
          <w:sz w:val="20"/>
        </w:rPr>
        <w:lastRenderedPageBreak/>
        <w:t xml:space="preserve">Following internal testing procedures, the software will be subject to </w:t>
      </w:r>
      <w:r w:rsidR="0098103E" w:rsidRPr="00BC64AF">
        <w:rPr>
          <w:sz w:val="20"/>
        </w:rPr>
        <w:fldChar w:fldCharType="begin"/>
      </w:r>
      <w:r w:rsidR="0098103E" w:rsidRPr="00BC64AF">
        <w:rPr>
          <w:sz w:val="20"/>
        </w:rPr>
        <w:instrText xml:space="preserve"> KEYWORDS   \* MERGEFORMAT </w:instrText>
      </w:r>
      <w:r w:rsidR="0098103E" w:rsidRPr="00BC64AF">
        <w:rPr>
          <w:sz w:val="20"/>
        </w:rPr>
        <w:fldChar w:fldCharType="separate"/>
      </w:r>
      <w:r w:rsidR="001778F3">
        <w:rPr>
          <w:b/>
          <w:sz w:val="20"/>
        </w:rPr>
        <w:t>ORIENT COMMERCIAL BANK</w:t>
      </w:r>
      <w:r w:rsidR="0098103E" w:rsidRPr="00BC64AF">
        <w:rPr>
          <w:b/>
          <w:sz w:val="20"/>
        </w:rPr>
        <w:fldChar w:fldCharType="end"/>
      </w:r>
      <w:r w:rsidRPr="00BC64AF">
        <w:rPr>
          <w:b/>
          <w:sz w:val="20"/>
        </w:rPr>
        <w:t xml:space="preserve"> </w:t>
      </w:r>
      <w:r w:rsidRPr="00BC64AF">
        <w:rPr>
          <w:sz w:val="20"/>
        </w:rPr>
        <w:t xml:space="preserve">acceptance testing, in accordance with an agreed test script.  </w:t>
      </w:r>
      <w:r w:rsidR="00AB3DE9" w:rsidRPr="00BC64AF">
        <w:rPr>
          <w:sz w:val="20"/>
        </w:rPr>
        <w:t xml:space="preserve">Once </w:t>
      </w:r>
      <w:r w:rsidR="001778F3">
        <w:rPr>
          <w:sz w:val="20"/>
        </w:rPr>
        <w:t>ORIENT COMMERCIAL BANK</w:t>
      </w:r>
      <w:r w:rsidR="00AB3DE9" w:rsidRPr="00BC64AF">
        <w:rPr>
          <w:sz w:val="20"/>
        </w:rPr>
        <w:t xml:space="preserve">’s UAT is complete, </w:t>
      </w:r>
      <w:r w:rsidR="001778F3">
        <w:rPr>
          <w:sz w:val="20"/>
        </w:rPr>
        <w:t>ORIENT COMMERCIAL BANK</w:t>
      </w:r>
      <w:r w:rsidR="00AB3DE9" w:rsidRPr="00BC64AF">
        <w:rPr>
          <w:sz w:val="20"/>
        </w:rPr>
        <w:t xml:space="preserve"> will sign-off the Certificate of Acceptance of the WAY4 system. </w:t>
      </w:r>
      <w:r w:rsidRPr="00BC64AF">
        <w:rPr>
          <w:sz w:val="20"/>
        </w:rPr>
        <w:t xml:space="preserve">Only on </w:t>
      </w:r>
      <w:r w:rsidR="007B75ED" w:rsidRPr="00BC64AF">
        <w:rPr>
          <w:sz w:val="20"/>
        </w:rPr>
        <w:t xml:space="preserve">receipt of the </w:t>
      </w:r>
      <w:r w:rsidRPr="00BC64AF">
        <w:rPr>
          <w:sz w:val="20"/>
        </w:rPr>
        <w:t>sign</w:t>
      </w:r>
      <w:r w:rsidR="007B75ED" w:rsidRPr="00BC64AF">
        <w:rPr>
          <w:sz w:val="20"/>
        </w:rPr>
        <w:t xml:space="preserve">ed </w:t>
      </w:r>
      <w:r w:rsidRPr="00BC64AF">
        <w:rPr>
          <w:sz w:val="20"/>
        </w:rPr>
        <w:t>certificate</w:t>
      </w:r>
      <w:r w:rsidR="007B75ED" w:rsidRPr="00BC64AF">
        <w:rPr>
          <w:sz w:val="20"/>
        </w:rPr>
        <w:t xml:space="preserve"> of acceptance </w:t>
      </w:r>
      <w:r w:rsidR="00AB3DE9" w:rsidRPr="00BC64AF">
        <w:rPr>
          <w:sz w:val="20"/>
        </w:rPr>
        <w:t xml:space="preserve">from </w:t>
      </w:r>
      <w:r w:rsidR="001778F3">
        <w:rPr>
          <w:sz w:val="20"/>
        </w:rPr>
        <w:t>ORIENT COMMERCIAL BANK</w:t>
      </w:r>
      <w:r w:rsidRPr="00BC64AF">
        <w:rPr>
          <w:sz w:val="20"/>
        </w:rPr>
        <w:t xml:space="preserve"> will the </w:t>
      </w:r>
      <w:r w:rsidR="00AB3DE9" w:rsidRPr="00BC64AF">
        <w:rPr>
          <w:sz w:val="20"/>
        </w:rPr>
        <w:t xml:space="preserve">WAY4 </w:t>
      </w:r>
      <w:r w:rsidRPr="00BC64AF">
        <w:rPr>
          <w:sz w:val="20"/>
        </w:rPr>
        <w:t>system be accepted for live operation</w:t>
      </w:r>
      <w:r w:rsidR="00AB3DE9" w:rsidRPr="00BC64AF">
        <w:rPr>
          <w:sz w:val="20"/>
        </w:rPr>
        <w:t>s</w:t>
      </w:r>
      <w:r w:rsidRPr="00BC64AF">
        <w:rPr>
          <w:sz w:val="20"/>
        </w:rPr>
        <w:t>.</w:t>
      </w:r>
    </w:p>
    <w:p w:rsidR="001752A7" w:rsidRPr="00BC64AF" w:rsidRDefault="0098103E" w:rsidP="00BC64AF">
      <w:pPr>
        <w:jc w:val="both"/>
        <w:rPr>
          <w:sz w:val="20"/>
        </w:rPr>
      </w:pPr>
      <w:r w:rsidRPr="00BC64AF">
        <w:rPr>
          <w:sz w:val="20"/>
        </w:rPr>
        <w:fldChar w:fldCharType="begin"/>
      </w:r>
      <w:r w:rsidRPr="00BC64AF">
        <w:rPr>
          <w:sz w:val="20"/>
        </w:rPr>
        <w:instrText xml:space="preserve"> KEYWORDS   \* MERGEFORMAT </w:instrText>
      </w:r>
      <w:r w:rsidRPr="00BC64AF">
        <w:rPr>
          <w:sz w:val="20"/>
        </w:rPr>
        <w:fldChar w:fldCharType="separate"/>
      </w:r>
      <w:r w:rsidR="001778F3">
        <w:rPr>
          <w:b/>
          <w:sz w:val="20"/>
        </w:rPr>
        <w:t>ORIENT COMMERCIAL BANK</w:t>
      </w:r>
      <w:r w:rsidRPr="00BC64AF">
        <w:rPr>
          <w:b/>
          <w:sz w:val="20"/>
        </w:rPr>
        <w:fldChar w:fldCharType="end"/>
      </w:r>
      <w:r w:rsidR="001752A7" w:rsidRPr="00BC64AF">
        <w:rPr>
          <w:b/>
          <w:sz w:val="20"/>
        </w:rPr>
        <w:t xml:space="preserve"> </w:t>
      </w:r>
      <w:r w:rsidR="001752A7" w:rsidRPr="00BC64AF">
        <w:rPr>
          <w:sz w:val="20"/>
        </w:rPr>
        <w:t>is requested to forward to OpenWay their acceptance criteria and any test scripts as soon as possible and prior to delivery of the system. This will enable OpenWay to review the proposed testing procedure, make comments where necessary and run the proposed testing procedure as part of the internal tests prior to delivery. The schedule for receiving and reviewing the test criteria will be included in the project timetable.</w:t>
      </w:r>
    </w:p>
    <w:p w:rsidR="001752A7" w:rsidRPr="002024CD" w:rsidRDefault="001752A7" w:rsidP="00BC64AF">
      <w:pPr>
        <w:ind w:left="630"/>
        <w:jc w:val="both"/>
      </w:pPr>
    </w:p>
    <w:p w:rsidR="001752A7" w:rsidRPr="002024CD" w:rsidRDefault="001752A7" w:rsidP="00BC64AF">
      <w:pPr>
        <w:jc w:val="both"/>
      </w:pPr>
    </w:p>
    <w:sectPr w:rsidR="001752A7" w:rsidRPr="002024CD" w:rsidSect="0098103E">
      <w:headerReference w:type="default" r:id="rId14"/>
      <w:footerReference w:type="default" r:id="rId15"/>
      <w:headerReference w:type="first" r:id="rId16"/>
      <w:pgSz w:w="12240" w:h="15840"/>
      <w:pgMar w:top="1134" w:right="851" w:bottom="1134" w:left="1701" w:header="709"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ADD" w:rsidRDefault="00530ADD">
      <w:r>
        <w:separator/>
      </w:r>
    </w:p>
  </w:endnote>
  <w:endnote w:type="continuationSeparator" w:id="0">
    <w:p w:rsidR="00530ADD" w:rsidRDefault="00530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6" w:space="0" w:color="auto"/>
      </w:tblBorders>
      <w:tblLook w:val="04A0" w:firstRow="1" w:lastRow="0" w:firstColumn="1" w:lastColumn="0" w:noHBand="0" w:noVBand="1"/>
    </w:tblPr>
    <w:tblGrid>
      <w:gridCol w:w="5075"/>
      <w:gridCol w:w="4829"/>
    </w:tblGrid>
    <w:tr w:rsidR="00E711A0" w:rsidRPr="00EB2506" w:rsidTr="00C779DC">
      <w:trPr>
        <w:trHeight w:val="284"/>
      </w:trPr>
      <w:tc>
        <w:tcPr>
          <w:tcW w:w="2562" w:type="pct"/>
          <w:vMerge w:val="restart"/>
          <w:vAlign w:val="bottom"/>
        </w:tcPr>
        <w:p w:rsidR="00E711A0" w:rsidRPr="00B608A3" w:rsidRDefault="00E711A0" w:rsidP="00937BBE">
          <w:pPr>
            <w:tabs>
              <w:tab w:val="left" w:pos="142"/>
            </w:tabs>
            <w:ind w:right="-55"/>
            <w:rPr>
              <w:rFonts w:ascii="Cambria" w:hAnsi="Cambria"/>
              <w:i/>
              <w:color w:val="808080"/>
              <w:sz w:val="18"/>
              <w:szCs w:val="18"/>
            </w:rPr>
          </w:pPr>
          <w:r w:rsidRPr="00B608A3">
            <w:rPr>
              <w:rFonts w:ascii="Cambria" w:hAnsi="Cambria"/>
              <w:i/>
              <w:color w:val="808080"/>
              <w:sz w:val="18"/>
              <w:szCs w:val="18"/>
            </w:rPr>
            <w:tab/>
          </w:r>
          <w:r>
            <w:rPr>
              <w:noProof/>
              <w:lang w:val="en-ZA" w:eastAsia="en-ZA"/>
            </w:rPr>
            <w:drawing>
              <wp:inline distT="0" distB="0" distL="0" distR="0" wp14:anchorId="71D8D266" wp14:editId="260C8912">
                <wp:extent cx="2013861" cy="381000"/>
                <wp:effectExtent l="0" t="0" r="0" b="0"/>
                <wp:docPr id="20" name="Picture 20"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r w:rsidRPr="00B608A3">
            <w:rPr>
              <w:rFonts w:ascii="Cambria" w:hAnsi="Cambria"/>
              <w:i/>
              <w:color w:val="808080"/>
              <w:sz w:val="18"/>
              <w:szCs w:val="18"/>
            </w:rPr>
            <w:tab/>
            <w:t xml:space="preserve">    </w:t>
          </w:r>
          <w:r w:rsidRPr="00B608A3">
            <w:rPr>
              <w:rFonts w:ascii="Cambria" w:hAnsi="Cambria"/>
              <w:i/>
              <w:color w:val="808080"/>
              <w:sz w:val="18"/>
              <w:szCs w:val="18"/>
            </w:rPr>
            <w:tab/>
            <w:t xml:space="preserve">      </w:t>
          </w:r>
          <w:r w:rsidRPr="00B608A3">
            <w:rPr>
              <w:rFonts w:ascii="Cambria" w:hAnsi="Cambria"/>
              <w:i/>
              <w:color w:val="808080"/>
              <w:sz w:val="18"/>
              <w:szCs w:val="18"/>
            </w:rPr>
            <w:tab/>
          </w:r>
        </w:p>
      </w:tc>
      <w:tc>
        <w:tcPr>
          <w:tcW w:w="2438" w:type="pct"/>
          <w:vAlign w:val="bottom"/>
        </w:tcPr>
        <w:p w:rsidR="00E711A0" w:rsidRPr="00B608A3" w:rsidRDefault="00E711A0" w:rsidP="00937BBE">
          <w:pPr>
            <w:spacing w:after="0"/>
            <w:jc w:val="right"/>
            <w:rPr>
              <w:i/>
              <w:color w:val="595959"/>
              <w:sz w:val="20"/>
              <w:szCs w:val="20"/>
            </w:rPr>
          </w:pPr>
          <w:r w:rsidRPr="00B608A3">
            <w:rPr>
              <w:i/>
              <w:color w:val="595959"/>
              <w:sz w:val="20"/>
              <w:szCs w:val="20"/>
            </w:rPr>
            <w:t xml:space="preserve">Page </w:t>
          </w:r>
          <w:r w:rsidRPr="00B608A3">
            <w:rPr>
              <w:i/>
              <w:color w:val="595959"/>
              <w:sz w:val="20"/>
              <w:szCs w:val="20"/>
            </w:rPr>
            <w:fldChar w:fldCharType="begin"/>
          </w:r>
          <w:r w:rsidRPr="00B608A3">
            <w:rPr>
              <w:i/>
              <w:color w:val="595959"/>
              <w:sz w:val="20"/>
              <w:szCs w:val="20"/>
            </w:rPr>
            <w:instrText xml:space="preserve"> PAGE </w:instrText>
          </w:r>
          <w:r w:rsidRPr="00B608A3">
            <w:rPr>
              <w:i/>
              <w:color w:val="595959"/>
              <w:sz w:val="20"/>
              <w:szCs w:val="20"/>
            </w:rPr>
            <w:fldChar w:fldCharType="separate"/>
          </w:r>
          <w:r w:rsidR="00EE608D">
            <w:rPr>
              <w:i/>
              <w:noProof/>
              <w:color w:val="595959"/>
              <w:sz w:val="20"/>
              <w:szCs w:val="20"/>
            </w:rPr>
            <w:t>21</w:t>
          </w:r>
          <w:r w:rsidRPr="00B608A3">
            <w:rPr>
              <w:i/>
              <w:color w:val="595959"/>
              <w:sz w:val="20"/>
              <w:szCs w:val="20"/>
            </w:rPr>
            <w:fldChar w:fldCharType="end"/>
          </w:r>
          <w:r w:rsidRPr="00B608A3">
            <w:rPr>
              <w:i/>
              <w:color w:val="595959"/>
              <w:sz w:val="20"/>
              <w:szCs w:val="20"/>
            </w:rPr>
            <w:t xml:space="preserve"> of </w:t>
          </w:r>
          <w:r w:rsidRPr="00B608A3">
            <w:rPr>
              <w:i/>
              <w:color w:val="595959"/>
              <w:sz w:val="20"/>
              <w:szCs w:val="20"/>
            </w:rPr>
            <w:fldChar w:fldCharType="begin"/>
          </w:r>
          <w:r w:rsidRPr="00B608A3">
            <w:rPr>
              <w:i/>
              <w:color w:val="595959"/>
              <w:sz w:val="20"/>
              <w:szCs w:val="20"/>
            </w:rPr>
            <w:instrText xml:space="preserve"> NUMPAGES  </w:instrText>
          </w:r>
          <w:r w:rsidRPr="00B608A3">
            <w:rPr>
              <w:i/>
              <w:color w:val="595959"/>
              <w:sz w:val="20"/>
              <w:szCs w:val="20"/>
            </w:rPr>
            <w:fldChar w:fldCharType="separate"/>
          </w:r>
          <w:r w:rsidR="00EE608D">
            <w:rPr>
              <w:i/>
              <w:noProof/>
              <w:color w:val="595959"/>
              <w:sz w:val="20"/>
              <w:szCs w:val="20"/>
            </w:rPr>
            <w:t>21</w:t>
          </w:r>
          <w:r w:rsidRPr="00B608A3">
            <w:rPr>
              <w:i/>
              <w:color w:val="595959"/>
              <w:sz w:val="20"/>
              <w:szCs w:val="20"/>
            </w:rPr>
            <w:fldChar w:fldCharType="end"/>
          </w:r>
        </w:p>
      </w:tc>
    </w:tr>
    <w:tr w:rsidR="00E711A0" w:rsidRPr="00EB2506" w:rsidTr="00C779DC">
      <w:trPr>
        <w:trHeight w:val="284"/>
      </w:trPr>
      <w:tc>
        <w:tcPr>
          <w:tcW w:w="2562" w:type="pct"/>
          <w:vMerge/>
        </w:tcPr>
        <w:p w:rsidR="00E711A0" w:rsidRPr="00B608A3" w:rsidRDefault="00E711A0" w:rsidP="00937BBE">
          <w:pPr>
            <w:tabs>
              <w:tab w:val="left" w:pos="142"/>
            </w:tabs>
            <w:ind w:right="-55"/>
            <w:rPr>
              <w:rFonts w:ascii="Cambria" w:hAnsi="Cambria"/>
              <w:i/>
              <w:color w:val="808080"/>
              <w:sz w:val="18"/>
              <w:szCs w:val="18"/>
            </w:rPr>
          </w:pPr>
        </w:p>
      </w:tc>
      <w:tc>
        <w:tcPr>
          <w:tcW w:w="2438" w:type="pct"/>
          <w:vAlign w:val="bottom"/>
        </w:tcPr>
        <w:p w:rsidR="00E711A0" w:rsidRPr="00B608A3" w:rsidRDefault="00E711A0" w:rsidP="00937BBE">
          <w:pPr>
            <w:spacing w:after="0"/>
            <w:jc w:val="right"/>
            <w:rPr>
              <w:i/>
              <w:color w:val="595959"/>
              <w:sz w:val="20"/>
              <w:szCs w:val="20"/>
            </w:rPr>
          </w:pPr>
          <w:r w:rsidRPr="00B608A3">
            <w:rPr>
              <w:rFonts w:ascii="Cambria" w:hAnsi="Cambria"/>
              <w:i/>
              <w:color w:val="595959"/>
              <w:sz w:val="18"/>
              <w:szCs w:val="18"/>
            </w:rPr>
            <w:t>Confidential Document</w:t>
          </w:r>
        </w:p>
      </w:tc>
    </w:tr>
    <w:tr w:rsidR="00E711A0" w:rsidRPr="00EB2506" w:rsidTr="00C779DC">
      <w:trPr>
        <w:trHeight w:val="284"/>
      </w:trPr>
      <w:tc>
        <w:tcPr>
          <w:tcW w:w="2562" w:type="pct"/>
          <w:vMerge/>
        </w:tcPr>
        <w:p w:rsidR="00E711A0" w:rsidRPr="00B608A3" w:rsidRDefault="00E711A0" w:rsidP="00937BBE">
          <w:pPr>
            <w:tabs>
              <w:tab w:val="left" w:pos="142"/>
            </w:tabs>
            <w:ind w:right="-55"/>
            <w:rPr>
              <w:rFonts w:ascii="Cambria" w:hAnsi="Cambria"/>
              <w:i/>
              <w:color w:val="808080"/>
              <w:sz w:val="18"/>
              <w:szCs w:val="18"/>
            </w:rPr>
          </w:pPr>
        </w:p>
      </w:tc>
      <w:tc>
        <w:tcPr>
          <w:tcW w:w="2438" w:type="pct"/>
          <w:vAlign w:val="bottom"/>
        </w:tcPr>
        <w:p w:rsidR="00E711A0" w:rsidRPr="00B608A3" w:rsidRDefault="00E711A0" w:rsidP="00937BBE">
          <w:pPr>
            <w:spacing w:after="0"/>
            <w:jc w:val="right"/>
            <w:rPr>
              <w:i/>
              <w:color w:val="595959"/>
              <w:sz w:val="20"/>
              <w:szCs w:val="20"/>
            </w:rPr>
          </w:pPr>
          <w:r w:rsidRPr="00B608A3">
            <w:rPr>
              <w:rFonts w:ascii="Cambria" w:hAnsi="Cambria"/>
              <w:i/>
              <w:color w:val="595959"/>
              <w:sz w:val="18"/>
              <w:szCs w:val="18"/>
            </w:rPr>
            <w:t xml:space="preserve">© </w:t>
          </w:r>
          <w:r w:rsidRPr="00B608A3">
            <w:rPr>
              <w:rFonts w:ascii="Cambria" w:hAnsi="Cambria"/>
              <w:i/>
              <w:color w:val="595959"/>
              <w:sz w:val="18"/>
              <w:szCs w:val="18"/>
            </w:rPr>
            <w:fldChar w:fldCharType="begin"/>
          </w:r>
          <w:r w:rsidRPr="00B608A3">
            <w:rPr>
              <w:rFonts w:ascii="Cambria" w:hAnsi="Cambria"/>
              <w:i/>
              <w:color w:val="595959"/>
              <w:sz w:val="18"/>
              <w:szCs w:val="18"/>
            </w:rPr>
            <w:instrText xml:space="preserve"> DATE  \@ "YYYY"  \* MERGEFORMAT </w:instrText>
          </w:r>
          <w:r w:rsidRPr="00B608A3">
            <w:rPr>
              <w:rFonts w:ascii="Cambria" w:hAnsi="Cambria"/>
              <w:i/>
              <w:color w:val="595959"/>
              <w:sz w:val="18"/>
              <w:szCs w:val="18"/>
            </w:rPr>
            <w:fldChar w:fldCharType="separate"/>
          </w:r>
          <w:r>
            <w:rPr>
              <w:rFonts w:ascii="Cambria" w:hAnsi="Cambria"/>
              <w:i/>
              <w:noProof/>
              <w:color w:val="595959"/>
              <w:sz w:val="18"/>
              <w:szCs w:val="18"/>
            </w:rPr>
            <w:t>2018</w:t>
          </w:r>
          <w:r w:rsidRPr="00B608A3">
            <w:rPr>
              <w:rFonts w:ascii="Cambria" w:hAnsi="Cambria"/>
              <w:i/>
              <w:color w:val="595959"/>
              <w:sz w:val="18"/>
              <w:szCs w:val="18"/>
            </w:rPr>
            <w:fldChar w:fldCharType="end"/>
          </w:r>
          <w:r w:rsidRPr="00B608A3">
            <w:rPr>
              <w:rFonts w:ascii="Cambria" w:hAnsi="Cambria"/>
              <w:i/>
              <w:color w:val="595959"/>
              <w:sz w:val="18"/>
              <w:szCs w:val="18"/>
            </w:rPr>
            <w:t xml:space="preserve"> OpenWay International Ltd. All rights reserved </w:t>
          </w:r>
        </w:p>
      </w:tc>
    </w:tr>
  </w:tbl>
  <w:p w:rsidR="00E711A0" w:rsidRPr="00543A70" w:rsidRDefault="00E711A0" w:rsidP="00937BBE">
    <w:pPr>
      <w:pStyle w:val="Footer"/>
      <w:tabs>
        <w:tab w:val="clear" w:pos="5103"/>
        <w:tab w:val="clear" w:pos="9498"/>
        <w:tab w:val="left" w:pos="2670"/>
      </w:tabs>
      <w:rPr>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ADD" w:rsidRDefault="00530ADD">
      <w:r>
        <w:separator/>
      </w:r>
    </w:p>
  </w:footnote>
  <w:footnote w:type="continuationSeparator" w:id="0">
    <w:p w:rsidR="00530ADD" w:rsidRDefault="00530A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6" w:type="pct"/>
      <w:tblLook w:val="04A0" w:firstRow="1" w:lastRow="0" w:firstColumn="1" w:lastColumn="0" w:noHBand="0" w:noVBand="1"/>
    </w:tblPr>
    <w:tblGrid>
      <w:gridCol w:w="4802"/>
      <w:gridCol w:w="5173"/>
    </w:tblGrid>
    <w:tr w:rsidR="00E711A0" w:rsidTr="00F8675A">
      <w:trPr>
        <w:trHeight w:val="239"/>
      </w:trPr>
      <w:tc>
        <w:tcPr>
          <w:tcW w:w="2407" w:type="pct"/>
        </w:tcPr>
        <w:p w:rsidR="00E711A0" w:rsidRPr="0005740E" w:rsidRDefault="00E711A0" w:rsidP="00753207">
          <w:pPr>
            <w:pStyle w:val="Header"/>
            <w:tabs>
              <w:tab w:val="clear" w:pos="9540"/>
              <w:tab w:val="right" w:pos="9900"/>
            </w:tabs>
            <w:rPr>
              <w:rFonts w:ascii="Cambria" w:hAnsi="Cambria" w:cs="Arial"/>
              <w:i/>
              <w:caps w:val="0"/>
              <w:color w:val="595959"/>
              <w:sz w:val="18"/>
              <w:szCs w:val="18"/>
            </w:rPr>
          </w:pPr>
          <w:r w:rsidRPr="0005740E">
            <w:rPr>
              <w:rFonts w:ascii="Cambria" w:hAnsi="Cambria" w:cs="Arial"/>
              <w:i/>
              <w:caps w:val="0"/>
              <w:color w:val="595959"/>
              <w:sz w:val="18"/>
              <w:szCs w:val="18"/>
            </w:rPr>
            <w:t xml:space="preserve">Prepared for : </w:t>
          </w:r>
          <w:r w:rsidRPr="0005740E">
            <w:rPr>
              <w:rFonts w:ascii="Cambria" w:hAnsi="Cambria" w:cs="Arial"/>
              <w:i/>
              <w:caps w:val="0"/>
              <w:color w:val="595959"/>
              <w:sz w:val="18"/>
              <w:szCs w:val="18"/>
            </w:rPr>
            <w:fldChar w:fldCharType="begin"/>
          </w:r>
          <w:r w:rsidRPr="0005740E">
            <w:rPr>
              <w:rFonts w:ascii="Cambria" w:hAnsi="Cambria" w:cs="Arial"/>
              <w:i/>
              <w:caps w:val="0"/>
              <w:color w:val="595959"/>
              <w:sz w:val="18"/>
              <w:szCs w:val="18"/>
            </w:rPr>
            <w:instrText xml:space="preserve"> DOCPROPERTY  Keywords  \* MERGEFORMAT </w:instrText>
          </w:r>
          <w:r w:rsidRPr="0005740E">
            <w:rPr>
              <w:rFonts w:ascii="Cambria" w:hAnsi="Cambria" w:cs="Arial"/>
              <w:i/>
              <w:caps w:val="0"/>
              <w:color w:val="595959"/>
              <w:sz w:val="18"/>
              <w:szCs w:val="18"/>
            </w:rPr>
            <w:fldChar w:fldCharType="separate"/>
          </w:r>
          <w:r>
            <w:rPr>
              <w:rFonts w:ascii="Cambria" w:hAnsi="Cambria" w:cs="Arial"/>
              <w:i/>
              <w:caps w:val="0"/>
              <w:color w:val="595959"/>
              <w:sz w:val="18"/>
              <w:szCs w:val="18"/>
            </w:rPr>
            <w:t>Orient Commercial Bank</w:t>
          </w:r>
          <w:r w:rsidRPr="0005740E">
            <w:rPr>
              <w:rFonts w:ascii="Cambria" w:hAnsi="Cambria" w:cs="Arial"/>
              <w:i/>
              <w:caps w:val="0"/>
              <w:color w:val="595959"/>
              <w:sz w:val="18"/>
              <w:szCs w:val="18"/>
            </w:rPr>
            <w:fldChar w:fldCharType="end"/>
          </w:r>
        </w:p>
      </w:tc>
      <w:tc>
        <w:tcPr>
          <w:tcW w:w="2593" w:type="pct"/>
        </w:tcPr>
        <w:p w:rsidR="00E711A0" w:rsidRPr="0005740E" w:rsidRDefault="00E711A0" w:rsidP="00B369FD">
          <w:pPr>
            <w:pStyle w:val="Header"/>
            <w:tabs>
              <w:tab w:val="clear" w:pos="9540"/>
              <w:tab w:val="right" w:pos="9900"/>
            </w:tabs>
            <w:jc w:val="right"/>
            <w:rPr>
              <w:rFonts w:ascii="Cambria" w:hAnsi="Cambria" w:cs="Arial"/>
              <w:i/>
              <w:caps w:val="0"/>
              <w:color w:val="595959"/>
              <w:sz w:val="18"/>
              <w:szCs w:val="18"/>
            </w:rPr>
          </w:pPr>
          <w:r w:rsidRPr="0005740E">
            <w:rPr>
              <w:rFonts w:ascii="Cambria" w:hAnsi="Cambria" w:cs="Arial"/>
              <w:i/>
              <w:caps w:val="0"/>
              <w:color w:val="595959"/>
              <w:sz w:val="18"/>
              <w:szCs w:val="18"/>
            </w:rPr>
            <w:fldChar w:fldCharType="begin"/>
          </w:r>
          <w:r w:rsidRPr="0005740E">
            <w:rPr>
              <w:rFonts w:ascii="Cambria" w:hAnsi="Cambria" w:cs="Arial"/>
              <w:i/>
              <w:caps w:val="0"/>
              <w:color w:val="595959"/>
              <w:sz w:val="18"/>
              <w:szCs w:val="18"/>
            </w:rPr>
            <w:instrText xml:space="preserve"> TITLE  \* Caps  \* MERGEFORMAT </w:instrText>
          </w:r>
          <w:r w:rsidRPr="0005740E">
            <w:rPr>
              <w:rFonts w:ascii="Cambria" w:hAnsi="Cambria" w:cs="Arial"/>
              <w:i/>
              <w:caps w:val="0"/>
              <w:color w:val="595959"/>
              <w:sz w:val="18"/>
              <w:szCs w:val="18"/>
            </w:rPr>
            <w:fldChar w:fldCharType="separate"/>
          </w:r>
          <w:r>
            <w:rPr>
              <w:rFonts w:ascii="Cambria" w:hAnsi="Cambria" w:cs="Arial"/>
              <w:i/>
              <w:caps w:val="0"/>
              <w:color w:val="595959"/>
              <w:sz w:val="18"/>
              <w:szCs w:val="18"/>
            </w:rPr>
            <w:t>Discovery Report</w:t>
          </w:r>
          <w:r w:rsidRPr="0005740E">
            <w:rPr>
              <w:rFonts w:ascii="Cambria" w:hAnsi="Cambria" w:cs="Arial"/>
              <w:i/>
              <w:caps w:val="0"/>
              <w:color w:val="595959"/>
              <w:sz w:val="18"/>
              <w:szCs w:val="18"/>
            </w:rPr>
            <w:fldChar w:fldCharType="end"/>
          </w:r>
          <w:r w:rsidRPr="0005740E">
            <w:rPr>
              <w:rFonts w:ascii="Cambria" w:hAnsi="Cambria" w:cs="Arial"/>
              <w:i/>
              <w:caps w:val="0"/>
              <w:color w:val="595959"/>
              <w:sz w:val="18"/>
              <w:szCs w:val="18"/>
            </w:rPr>
            <w:t xml:space="preserve"> - </w:t>
          </w:r>
          <w:r w:rsidRPr="0005740E">
            <w:rPr>
              <w:rFonts w:ascii="Cambria" w:hAnsi="Cambria" w:cs="Arial"/>
              <w:i/>
              <w:caps w:val="0"/>
              <w:color w:val="595959"/>
              <w:sz w:val="18"/>
              <w:szCs w:val="18"/>
            </w:rPr>
            <w:fldChar w:fldCharType="begin"/>
          </w:r>
          <w:r w:rsidRPr="0005740E">
            <w:rPr>
              <w:rFonts w:ascii="Cambria" w:hAnsi="Cambria" w:cs="Arial"/>
              <w:i/>
              <w:caps w:val="0"/>
              <w:color w:val="595959"/>
              <w:sz w:val="18"/>
              <w:szCs w:val="18"/>
            </w:rPr>
            <w:instrText xml:space="preserve"> SUBJECT   \* MERGEFORMAT </w:instrText>
          </w:r>
          <w:r w:rsidRPr="0005740E">
            <w:rPr>
              <w:rFonts w:ascii="Cambria" w:hAnsi="Cambria" w:cs="Arial"/>
              <w:i/>
              <w:caps w:val="0"/>
              <w:color w:val="595959"/>
              <w:sz w:val="18"/>
              <w:szCs w:val="18"/>
            </w:rPr>
            <w:fldChar w:fldCharType="separate"/>
          </w:r>
          <w:r>
            <w:rPr>
              <w:rFonts w:ascii="Cambria" w:hAnsi="Cambria" w:cs="Arial"/>
              <w:i/>
              <w:caps w:val="0"/>
              <w:color w:val="595959"/>
              <w:sz w:val="18"/>
              <w:szCs w:val="18"/>
            </w:rPr>
            <w:t>Volume 1 - Introduction</w:t>
          </w:r>
          <w:r w:rsidRPr="0005740E">
            <w:rPr>
              <w:rFonts w:ascii="Cambria" w:hAnsi="Cambria" w:cs="Arial"/>
              <w:i/>
              <w:caps w:val="0"/>
              <w:color w:val="595959"/>
              <w:sz w:val="18"/>
              <w:szCs w:val="18"/>
            </w:rPr>
            <w:fldChar w:fldCharType="end"/>
          </w:r>
          <w:r w:rsidRPr="0005740E">
            <w:rPr>
              <w:rFonts w:ascii="Cambria" w:hAnsi="Cambria" w:cs="Arial"/>
              <w:i/>
              <w:caps w:val="0"/>
              <w:color w:val="595959"/>
              <w:sz w:val="18"/>
              <w:szCs w:val="18"/>
            </w:rPr>
            <w:t xml:space="preserve"> </w:t>
          </w:r>
        </w:p>
      </w:tc>
    </w:tr>
    <w:tr w:rsidR="00E711A0" w:rsidTr="00F8675A">
      <w:trPr>
        <w:trHeight w:val="239"/>
      </w:trPr>
      <w:tc>
        <w:tcPr>
          <w:tcW w:w="2407" w:type="pct"/>
        </w:tcPr>
        <w:p w:rsidR="00E711A0" w:rsidRPr="0005740E" w:rsidRDefault="00E711A0" w:rsidP="007D6E67">
          <w:pPr>
            <w:pStyle w:val="Header"/>
            <w:tabs>
              <w:tab w:val="clear" w:pos="9540"/>
              <w:tab w:val="right" w:pos="9900"/>
            </w:tabs>
            <w:rPr>
              <w:rFonts w:ascii="Cambria" w:hAnsi="Cambria" w:cs="Arial"/>
              <w:i/>
              <w:caps w:val="0"/>
              <w:color w:val="595959"/>
              <w:sz w:val="18"/>
              <w:szCs w:val="18"/>
            </w:rPr>
          </w:pPr>
          <w:r w:rsidRPr="0005740E">
            <w:rPr>
              <w:rFonts w:ascii="Cambria" w:hAnsi="Cambria" w:cs="Arial"/>
              <w:i/>
              <w:caps w:val="0"/>
              <w:color w:val="595959"/>
              <w:sz w:val="18"/>
              <w:szCs w:val="18"/>
            </w:rPr>
            <w:t xml:space="preserve">Release Date : </w:t>
          </w:r>
          <w:r w:rsidRPr="0005740E">
            <w:rPr>
              <w:rFonts w:ascii="Cambria" w:hAnsi="Cambria" w:cs="Arial"/>
              <w:i/>
              <w:caps w:val="0"/>
              <w:color w:val="595959"/>
              <w:sz w:val="18"/>
              <w:szCs w:val="18"/>
            </w:rPr>
            <w:fldChar w:fldCharType="begin"/>
          </w:r>
          <w:r w:rsidRPr="0005740E">
            <w:rPr>
              <w:rFonts w:ascii="Cambria" w:hAnsi="Cambria" w:cs="Arial"/>
              <w:i/>
              <w:caps w:val="0"/>
              <w:color w:val="595959"/>
              <w:sz w:val="18"/>
              <w:szCs w:val="18"/>
            </w:rPr>
            <w:instrText xml:space="preserve"> SAVEDATE  \@ "dd/MM/yy"  \* MERGEFORMAT </w:instrText>
          </w:r>
          <w:r w:rsidRPr="0005740E">
            <w:rPr>
              <w:rFonts w:ascii="Cambria" w:hAnsi="Cambria" w:cs="Arial"/>
              <w:i/>
              <w:caps w:val="0"/>
              <w:color w:val="595959"/>
              <w:sz w:val="18"/>
              <w:szCs w:val="18"/>
            </w:rPr>
            <w:fldChar w:fldCharType="separate"/>
          </w:r>
          <w:r>
            <w:rPr>
              <w:rFonts w:ascii="Cambria" w:hAnsi="Cambria" w:cs="Arial"/>
              <w:i/>
              <w:caps w:val="0"/>
              <w:noProof/>
              <w:color w:val="595959"/>
              <w:sz w:val="18"/>
              <w:szCs w:val="18"/>
            </w:rPr>
            <w:t>19/01/18</w:t>
          </w:r>
          <w:r w:rsidRPr="0005740E">
            <w:rPr>
              <w:rFonts w:ascii="Cambria" w:hAnsi="Cambria" w:cs="Arial"/>
              <w:i/>
              <w:caps w:val="0"/>
              <w:color w:val="595959"/>
              <w:sz w:val="18"/>
              <w:szCs w:val="18"/>
            </w:rPr>
            <w:fldChar w:fldCharType="end"/>
          </w:r>
        </w:p>
      </w:tc>
      <w:tc>
        <w:tcPr>
          <w:tcW w:w="2593" w:type="pct"/>
        </w:tcPr>
        <w:p w:rsidR="00E711A0" w:rsidRDefault="00E711A0" w:rsidP="00F8675A">
          <w:pPr>
            <w:pStyle w:val="Header"/>
            <w:tabs>
              <w:tab w:val="clear" w:pos="9540"/>
              <w:tab w:val="right" w:pos="9900"/>
            </w:tabs>
            <w:jc w:val="right"/>
            <w:rPr>
              <w:rFonts w:ascii="Cambria" w:hAnsi="Cambria" w:cs="Arial"/>
              <w:i/>
              <w:caps w:val="0"/>
              <w:color w:val="595959"/>
              <w:sz w:val="18"/>
              <w:szCs w:val="18"/>
            </w:rPr>
          </w:pPr>
          <w:r>
            <w:rPr>
              <w:rFonts w:ascii="Cambria" w:hAnsi="Cambria" w:cs="Arial"/>
              <w:i/>
              <w:caps w:val="0"/>
              <w:color w:val="595959"/>
              <w:sz w:val="18"/>
              <w:szCs w:val="18"/>
            </w:rPr>
            <w:fldChar w:fldCharType="begin"/>
          </w:r>
          <w:r w:rsidRPr="0005740E">
            <w:rPr>
              <w:rFonts w:ascii="Cambria" w:hAnsi="Cambria" w:cs="Arial"/>
              <w:i/>
              <w:caps w:val="0"/>
              <w:color w:val="595959"/>
              <w:sz w:val="18"/>
              <w:szCs w:val="18"/>
            </w:rPr>
            <w:instrText xml:space="preserve"> DOCPROPERTY  Category  \* MERGEFORMAT </w:instrText>
          </w:r>
          <w:r>
            <w:rPr>
              <w:rFonts w:ascii="Cambria" w:hAnsi="Cambria" w:cs="Arial"/>
              <w:i/>
              <w:caps w:val="0"/>
              <w:color w:val="595959"/>
              <w:sz w:val="18"/>
              <w:szCs w:val="18"/>
            </w:rPr>
            <w:fldChar w:fldCharType="separate"/>
          </w:r>
          <w:r>
            <w:rPr>
              <w:rFonts w:ascii="Cambria" w:hAnsi="Cambria" w:cs="Arial"/>
              <w:i/>
              <w:caps w:val="0"/>
              <w:color w:val="595959"/>
              <w:sz w:val="18"/>
              <w:szCs w:val="18"/>
            </w:rPr>
            <w:t>WAY4 Implementation</w:t>
          </w:r>
          <w:r>
            <w:rPr>
              <w:rFonts w:ascii="Cambria" w:hAnsi="Cambria" w:cs="Arial"/>
              <w:i/>
              <w:caps w:val="0"/>
              <w:color w:val="595959"/>
              <w:sz w:val="18"/>
              <w:szCs w:val="18"/>
            </w:rPr>
            <w:fldChar w:fldCharType="end"/>
          </w:r>
        </w:p>
      </w:tc>
    </w:tr>
    <w:tr w:rsidR="00E711A0" w:rsidTr="00F8675A">
      <w:trPr>
        <w:trHeight w:val="239"/>
      </w:trPr>
      <w:tc>
        <w:tcPr>
          <w:tcW w:w="2407" w:type="pct"/>
          <w:tcBorders>
            <w:bottom w:val="single" w:sz="4" w:space="0" w:color="auto"/>
          </w:tcBorders>
        </w:tcPr>
        <w:p w:rsidR="00E711A0" w:rsidRDefault="00E711A0" w:rsidP="007D6E67">
          <w:pPr>
            <w:pStyle w:val="Header"/>
            <w:tabs>
              <w:tab w:val="clear" w:pos="9540"/>
              <w:tab w:val="right" w:pos="9900"/>
            </w:tabs>
            <w:rPr>
              <w:rFonts w:ascii="Cambria" w:hAnsi="Cambria" w:cs="Arial"/>
              <w:i/>
              <w:caps w:val="0"/>
              <w:color w:val="595959"/>
              <w:sz w:val="18"/>
              <w:szCs w:val="18"/>
            </w:rPr>
          </w:pPr>
          <w:r>
            <w:rPr>
              <w:rFonts w:ascii="Cambria" w:hAnsi="Cambria" w:cs="Arial"/>
              <w:i/>
              <w:caps w:val="0"/>
              <w:color w:val="595959"/>
              <w:sz w:val="18"/>
              <w:szCs w:val="18"/>
            </w:rPr>
            <w:t>Status : Draft</w:t>
          </w:r>
        </w:p>
      </w:tc>
      <w:tc>
        <w:tcPr>
          <w:tcW w:w="2593" w:type="pct"/>
          <w:tcBorders>
            <w:bottom w:val="single" w:sz="4" w:space="0" w:color="auto"/>
          </w:tcBorders>
        </w:tcPr>
        <w:p w:rsidR="00E711A0" w:rsidRDefault="00E711A0" w:rsidP="00781318">
          <w:pPr>
            <w:pStyle w:val="Header"/>
            <w:tabs>
              <w:tab w:val="clear" w:pos="9540"/>
              <w:tab w:val="right" w:pos="9900"/>
            </w:tabs>
            <w:jc w:val="right"/>
            <w:rPr>
              <w:rFonts w:ascii="Cambria" w:hAnsi="Cambria" w:cs="Arial"/>
              <w:i/>
              <w:caps w:val="0"/>
              <w:color w:val="595959"/>
              <w:sz w:val="18"/>
              <w:szCs w:val="18"/>
            </w:rPr>
          </w:pPr>
          <w:r>
            <w:rPr>
              <w:rFonts w:ascii="Cambria" w:hAnsi="Cambria" w:cs="Arial"/>
              <w:i/>
              <w:caps w:val="0"/>
              <w:color w:val="595959"/>
              <w:sz w:val="18"/>
              <w:szCs w:val="18"/>
            </w:rPr>
            <w:t xml:space="preserve">Version </w:t>
          </w:r>
          <w:r w:rsidRPr="0005740E">
            <w:rPr>
              <w:rFonts w:ascii="Cambria" w:hAnsi="Cambria" w:cs="Arial"/>
              <w:i/>
              <w:caps w:val="0"/>
              <w:color w:val="595959"/>
              <w:sz w:val="18"/>
              <w:szCs w:val="18"/>
            </w:rPr>
            <w:t>: 1.</w:t>
          </w:r>
          <w:r>
            <w:rPr>
              <w:rFonts w:ascii="Cambria" w:hAnsi="Cambria" w:cs="Arial"/>
              <w:i/>
              <w:caps w:val="0"/>
              <w:color w:val="595959"/>
              <w:sz w:val="18"/>
              <w:szCs w:val="18"/>
            </w:rPr>
            <w:t>1</w:t>
          </w:r>
        </w:p>
      </w:tc>
    </w:tr>
  </w:tbl>
  <w:p w:rsidR="00E711A0" w:rsidRPr="00A01E29" w:rsidRDefault="00E711A0" w:rsidP="00A01E2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1A0" w:rsidRPr="003C7187" w:rsidRDefault="00E711A0" w:rsidP="003C7187">
    <w:pPr>
      <w:pStyle w:val="Header"/>
      <w:jc w:val="center"/>
    </w:pPr>
    <w:r>
      <w:rPr>
        <w:noProof/>
        <w:lang w:val="en-ZA" w:eastAsia="en-ZA"/>
      </w:rPr>
      <w:drawing>
        <wp:inline distT="0" distB="0" distL="0" distR="0" wp14:anchorId="49F32E50" wp14:editId="11448470">
          <wp:extent cx="2013861" cy="381000"/>
          <wp:effectExtent l="0" t="0" r="0" b="0"/>
          <wp:docPr id="5" name="Picture 5" descr="Open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ki/download/attachments/16580917/OW_Logotype.jpg?version=1&amp;modificationDate=1319035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3916" cy="3885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0EB"/>
    <w:multiLevelType w:val="hybridMultilevel"/>
    <w:tmpl w:val="98B264D4"/>
    <w:lvl w:ilvl="0" w:tplc="7D0A89B0">
      <w:start w:val="1"/>
      <w:numFmt w:val="bullet"/>
      <w:pStyle w:val="Normal1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01315FEF"/>
    <w:multiLevelType w:val="hybridMultilevel"/>
    <w:tmpl w:val="DD849A38"/>
    <w:lvl w:ilvl="0" w:tplc="C5BA1E4A">
      <w:start w:val="1"/>
      <w:numFmt w:val="decimal"/>
      <w:lvlText w:val="%1."/>
      <w:lvlJc w:val="left"/>
      <w:pPr>
        <w:ind w:left="360" w:hanging="360"/>
      </w:p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2" w15:restartNumberingAfterBreak="0">
    <w:nsid w:val="0369758A"/>
    <w:multiLevelType w:val="hybridMultilevel"/>
    <w:tmpl w:val="2076DAE2"/>
    <w:lvl w:ilvl="0" w:tplc="82F0C494">
      <w:numFmt w:val="bullet"/>
      <w:lvlText w:val="•"/>
      <w:lvlJc w:val="left"/>
      <w:pPr>
        <w:ind w:left="750" w:hanging="360"/>
      </w:pPr>
      <w:rPr>
        <w:rFonts w:ascii="Calibri" w:eastAsia="Times New Roman" w:hAnsi="Calibri" w:cs="Times New Roman"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0C2F11FF"/>
    <w:multiLevelType w:val="hybridMultilevel"/>
    <w:tmpl w:val="40ECEE18"/>
    <w:lvl w:ilvl="0" w:tplc="300E07DA">
      <w:start w:val="1"/>
      <w:numFmt w:val="bullet"/>
      <w:pStyle w:val="TableBullet"/>
      <w:lvlText w:val=""/>
      <w:lvlJc w:val="left"/>
      <w:pPr>
        <w:tabs>
          <w:tab w:val="num" w:pos="3555"/>
        </w:tabs>
        <w:ind w:left="3555" w:hanging="360"/>
      </w:pPr>
      <w:rPr>
        <w:rFonts w:ascii="Wingdings" w:hAnsi="Wingdings" w:hint="default"/>
        <w:sz w:val="16"/>
      </w:rPr>
    </w:lvl>
    <w:lvl w:ilvl="1" w:tplc="04090019" w:tentative="1">
      <w:start w:val="1"/>
      <w:numFmt w:val="bullet"/>
      <w:lvlText w:val="o"/>
      <w:lvlJc w:val="left"/>
      <w:pPr>
        <w:tabs>
          <w:tab w:val="num" w:pos="1395"/>
        </w:tabs>
        <w:ind w:left="1395" w:hanging="360"/>
      </w:pPr>
      <w:rPr>
        <w:rFonts w:ascii="Courier New" w:hAnsi="Courier New" w:hint="default"/>
      </w:rPr>
    </w:lvl>
    <w:lvl w:ilvl="2" w:tplc="0409001B" w:tentative="1">
      <w:start w:val="1"/>
      <w:numFmt w:val="bullet"/>
      <w:lvlText w:val=""/>
      <w:lvlJc w:val="left"/>
      <w:pPr>
        <w:tabs>
          <w:tab w:val="num" w:pos="2115"/>
        </w:tabs>
        <w:ind w:left="2115" w:hanging="360"/>
      </w:pPr>
      <w:rPr>
        <w:rFonts w:ascii="Wingdings" w:hAnsi="Wingdings" w:hint="default"/>
      </w:rPr>
    </w:lvl>
    <w:lvl w:ilvl="3" w:tplc="0409000F" w:tentative="1">
      <w:start w:val="1"/>
      <w:numFmt w:val="bullet"/>
      <w:lvlText w:val=""/>
      <w:lvlJc w:val="left"/>
      <w:pPr>
        <w:tabs>
          <w:tab w:val="num" w:pos="2835"/>
        </w:tabs>
        <w:ind w:left="2835" w:hanging="360"/>
      </w:pPr>
      <w:rPr>
        <w:rFonts w:ascii="Symbol" w:hAnsi="Symbol" w:hint="default"/>
      </w:rPr>
    </w:lvl>
    <w:lvl w:ilvl="4" w:tplc="04090019" w:tentative="1">
      <w:start w:val="1"/>
      <w:numFmt w:val="bullet"/>
      <w:lvlText w:val="o"/>
      <w:lvlJc w:val="left"/>
      <w:pPr>
        <w:tabs>
          <w:tab w:val="num" w:pos="3555"/>
        </w:tabs>
        <w:ind w:left="3555" w:hanging="360"/>
      </w:pPr>
      <w:rPr>
        <w:rFonts w:ascii="Courier New" w:hAnsi="Courier New" w:hint="default"/>
      </w:rPr>
    </w:lvl>
    <w:lvl w:ilvl="5" w:tplc="0409001B" w:tentative="1">
      <w:start w:val="1"/>
      <w:numFmt w:val="bullet"/>
      <w:lvlText w:val=""/>
      <w:lvlJc w:val="left"/>
      <w:pPr>
        <w:tabs>
          <w:tab w:val="num" w:pos="4275"/>
        </w:tabs>
        <w:ind w:left="4275" w:hanging="360"/>
      </w:pPr>
      <w:rPr>
        <w:rFonts w:ascii="Wingdings" w:hAnsi="Wingdings" w:hint="default"/>
      </w:rPr>
    </w:lvl>
    <w:lvl w:ilvl="6" w:tplc="0409000F" w:tentative="1">
      <w:start w:val="1"/>
      <w:numFmt w:val="bullet"/>
      <w:lvlText w:val=""/>
      <w:lvlJc w:val="left"/>
      <w:pPr>
        <w:tabs>
          <w:tab w:val="num" w:pos="4995"/>
        </w:tabs>
        <w:ind w:left="4995" w:hanging="360"/>
      </w:pPr>
      <w:rPr>
        <w:rFonts w:ascii="Symbol" w:hAnsi="Symbol" w:hint="default"/>
      </w:rPr>
    </w:lvl>
    <w:lvl w:ilvl="7" w:tplc="04090019" w:tentative="1">
      <w:start w:val="1"/>
      <w:numFmt w:val="bullet"/>
      <w:lvlText w:val="o"/>
      <w:lvlJc w:val="left"/>
      <w:pPr>
        <w:tabs>
          <w:tab w:val="num" w:pos="5715"/>
        </w:tabs>
        <w:ind w:left="5715" w:hanging="360"/>
      </w:pPr>
      <w:rPr>
        <w:rFonts w:ascii="Courier New" w:hAnsi="Courier New" w:hint="default"/>
      </w:rPr>
    </w:lvl>
    <w:lvl w:ilvl="8" w:tplc="0409001B" w:tentative="1">
      <w:start w:val="1"/>
      <w:numFmt w:val="bullet"/>
      <w:lvlText w:val=""/>
      <w:lvlJc w:val="left"/>
      <w:pPr>
        <w:tabs>
          <w:tab w:val="num" w:pos="6435"/>
        </w:tabs>
        <w:ind w:left="6435" w:hanging="360"/>
      </w:pPr>
      <w:rPr>
        <w:rFonts w:ascii="Wingdings" w:hAnsi="Wingdings" w:hint="default"/>
      </w:rPr>
    </w:lvl>
  </w:abstractNum>
  <w:abstractNum w:abstractNumId="4" w15:restartNumberingAfterBreak="0">
    <w:nsid w:val="0D1D4D5F"/>
    <w:multiLevelType w:val="multilevel"/>
    <w:tmpl w:val="0B32E0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006"/>
        </w:tabs>
        <w:ind w:left="3006" w:hanging="576"/>
      </w:pPr>
    </w:lvl>
    <w:lvl w:ilvl="2">
      <w:start w:val="1"/>
      <w:numFmt w:val="decimal"/>
      <w:pStyle w:val="Heading3"/>
      <w:lvlText w:val="%1.%2.%3"/>
      <w:lvlJc w:val="left"/>
      <w:pPr>
        <w:tabs>
          <w:tab w:val="num" w:pos="6480"/>
        </w:tabs>
        <w:ind w:left="64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15CD0E82"/>
    <w:multiLevelType w:val="hybridMultilevel"/>
    <w:tmpl w:val="9C9ED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27053E"/>
    <w:multiLevelType w:val="hybridMultilevel"/>
    <w:tmpl w:val="850CAE82"/>
    <w:lvl w:ilvl="0" w:tplc="6E9A6B60">
      <w:start w:val="1"/>
      <w:numFmt w:val="bullet"/>
      <w:pStyle w:val="BodyTextBullet"/>
      <w:lvlText w:val=""/>
      <w:lvlJc w:val="left"/>
      <w:pPr>
        <w:tabs>
          <w:tab w:val="num" w:pos="1077"/>
        </w:tabs>
        <w:ind w:left="1077" w:hanging="360"/>
      </w:pPr>
      <w:rPr>
        <w:rFonts w:ascii="Symbol" w:hAnsi="Symbol" w:hint="default"/>
        <w:color w:val="auto"/>
        <w:sz w:val="20"/>
      </w:rPr>
    </w:lvl>
    <w:lvl w:ilvl="1" w:tplc="B5AE7BD4">
      <w:start w:val="1"/>
      <w:numFmt w:val="decimal"/>
      <w:lvlText w:val="%2."/>
      <w:lvlJc w:val="left"/>
      <w:pPr>
        <w:tabs>
          <w:tab w:val="num" w:pos="1797"/>
        </w:tabs>
        <w:ind w:left="1797" w:hanging="360"/>
      </w:pPr>
      <w:rPr>
        <w:rFonts w:hint="default"/>
        <w:color w:val="C90000"/>
        <w:sz w:val="20"/>
      </w:rPr>
    </w:lvl>
    <w:lvl w:ilvl="2" w:tplc="EF0426F6" w:tentative="1">
      <w:start w:val="1"/>
      <w:numFmt w:val="bullet"/>
      <w:lvlText w:val=""/>
      <w:lvlJc w:val="left"/>
      <w:pPr>
        <w:tabs>
          <w:tab w:val="num" w:pos="2517"/>
        </w:tabs>
        <w:ind w:left="2517" w:hanging="360"/>
      </w:pPr>
      <w:rPr>
        <w:rFonts w:ascii="Wingdings" w:hAnsi="Wingdings" w:hint="default"/>
      </w:rPr>
    </w:lvl>
    <w:lvl w:ilvl="3" w:tplc="0E16C384" w:tentative="1">
      <w:start w:val="1"/>
      <w:numFmt w:val="bullet"/>
      <w:lvlText w:val=""/>
      <w:lvlJc w:val="left"/>
      <w:pPr>
        <w:tabs>
          <w:tab w:val="num" w:pos="3237"/>
        </w:tabs>
        <w:ind w:left="3237" w:hanging="360"/>
      </w:pPr>
      <w:rPr>
        <w:rFonts w:ascii="Symbol" w:hAnsi="Symbol" w:hint="default"/>
      </w:rPr>
    </w:lvl>
    <w:lvl w:ilvl="4" w:tplc="465802AA" w:tentative="1">
      <w:start w:val="1"/>
      <w:numFmt w:val="bullet"/>
      <w:lvlText w:val="o"/>
      <w:lvlJc w:val="left"/>
      <w:pPr>
        <w:tabs>
          <w:tab w:val="num" w:pos="3957"/>
        </w:tabs>
        <w:ind w:left="3957" w:hanging="360"/>
      </w:pPr>
      <w:rPr>
        <w:rFonts w:ascii="Courier New" w:hAnsi="Courier New" w:cs="Courier New" w:hint="default"/>
      </w:rPr>
    </w:lvl>
    <w:lvl w:ilvl="5" w:tplc="9C3AE150" w:tentative="1">
      <w:start w:val="1"/>
      <w:numFmt w:val="bullet"/>
      <w:lvlText w:val=""/>
      <w:lvlJc w:val="left"/>
      <w:pPr>
        <w:tabs>
          <w:tab w:val="num" w:pos="4677"/>
        </w:tabs>
        <w:ind w:left="4677" w:hanging="360"/>
      </w:pPr>
      <w:rPr>
        <w:rFonts w:ascii="Wingdings" w:hAnsi="Wingdings" w:hint="default"/>
      </w:rPr>
    </w:lvl>
    <w:lvl w:ilvl="6" w:tplc="7F184AFA" w:tentative="1">
      <w:start w:val="1"/>
      <w:numFmt w:val="bullet"/>
      <w:lvlText w:val=""/>
      <w:lvlJc w:val="left"/>
      <w:pPr>
        <w:tabs>
          <w:tab w:val="num" w:pos="5397"/>
        </w:tabs>
        <w:ind w:left="5397" w:hanging="360"/>
      </w:pPr>
      <w:rPr>
        <w:rFonts w:ascii="Symbol" w:hAnsi="Symbol" w:hint="default"/>
      </w:rPr>
    </w:lvl>
    <w:lvl w:ilvl="7" w:tplc="C0AADDF6" w:tentative="1">
      <w:start w:val="1"/>
      <w:numFmt w:val="bullet"/>
      <w:lvlText w:val="o"/>
      <w:lvlJc w:val="left"/>
      <w:pPr>
        <w:tabs>
          <w:tab w:val="num" w:pos="6117"/>
        </w:tabs>
        <w:ind w:left="6117" w:hanging="360"/>
      </w:pPr>
      <w:rPr>
        <w:rFonts w:ascii="Courier New" w:hAnsi="Courier New" w:cs="Courier New" w:hint="default"/>
      </w:rPr>
    </w:lvl>
    <w:lvl w:ilvl="8" w:tplc="C3F07DBE"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1D6F7316"/>
    <w:multiLevelType w:val="multilevel"/>
    <w:tmpl w:val="E6D6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hint="default"/>
      </w:rPr>
    </w:lvl>
    <w:lvl w:ilvl="1">
      <w:start w:val="1"/>
      <w:numFmt w:val="decimal"/>
      <w:lvlText w:val="%1.%2"/>
      <w:lvlJc w:val="left"/>
      <w:pPr>
        <w:tabs>
          <w:tab w:val="num" w:pos="2827"/>
        </w:tabs>
        <w:ind w:left="2827" w:hanging="576"/>
      </w:pPr>
      <w:rPr>
        <w:rFonts w:hint="default"/>
      </w:rPr>
    </w:lvl>
    <w:lvl w:ilvl="2">
      <w:start w:val="1"/>
      <w:numFmt w:val="decimal"/>
      <w:lvlText w:val="%1.%2.%3"/>
      <w:lvlJc w:val="left"/>
      <w:pPr>
        <w:tabs>
          <w:tab w:val="num" w:pos="2971"/>
        </w:tabs>
        <w:ind w:left="2971" w:hanging="720"/>
      </w:pPr>
      <w:rPr>
        <w:rFonts w:hint="default"/>
      </w:rPr>
    </w:lvl>
    <w:lvl w:ilvl="3">
      <w:start w:val="1"/>
      <w:numFmt w:val="decimal"/>
      <w:lvlText w:val="%1.%2.%3.%4"/>
      <w:lvlJc w:val="left"/>
      <w:pPr>
        <w:tabs>
          <w:tab w:val="num" w:pos="3115"/>
        </w:tabs>
        <w:ind w:left="3115" w:hanging="864"/>
      </w:pPr>
      <w:rPr>
        <w:rFonts w:hint="default"/>
      </w:rPr>
    </w:lvl>
    <w:lvl w:ilvl="4">
      <w:start w:val="1"/>
      <w:numFmt w:val="decimal"/>
      <w:lvlText w:val="%1.%2.%3.%4.%5"/>
      <w:lvlJc w:val="left"/>
      <w:pPr>
        <w:tabs>
          <w:tab w:val="num" w:pos="3259"/>
        </w:tabs>
        <w:ind w:left="3259" w:hanging="1008"/>
      </w:pPr>
      <w:rPr>
        <w:rFonts w:hint="default"/>
      </w:rPr>
    </w:lvl>
    <w:lvl w:ilvl="5">
      <w:start w:val="1"/>
      <w:numFmt w:val="decimal"/>
      <w:lvlText w:val="%1.%2.%3.%4.%5.%6"/>
      <w:lvlJc w:val="left"/>
      <w:pPr>
        <w:tabs>
          <w:tab w:val="num" w:pos="3403"/>
        </w:tabs>
        <w:ind w:left="3403" w:hanging="1152"/>
      </w:pPr>
      <w:rPr>
        <w:rFonts w:hint="default"/>
      </w:rPr>
    </w:lvl>
    <w:lvl w:ilvl="6">
      <w:start w:val="1"/>
      <w:numFmt w:val="decimal"/>
      <w:lvlText w:val="%1.%2.%3.%4.%5.%6.%7"/>
      <w:lvlJc w:val="left"/>
      <w:pPr>
        <w:tabs>
          <w:tab w:val="num" w:pos="3547"/>
        </w:tabs>
        <w:ind w:left="3547" w:hanging="1296"/>
      </w:pPr>
      <w:rPr>
        <w:rFonts w:hint="default"/>
      </w:rPr>
    </w:lvl>
    <w:lvl w:ilvl="7">
      <w:start w:val="1"/>
      <w:numFmt w:val="decimal"/>
      <w:lvlText w:val="%1.%2.%3.%4.%5.%6.%7.%8"/>
      <w:lvlJc w:val="left"/>
      <w:pPr>
        <w:tabs>
          <w:tab w:val="num" w:pos="3691"/>
        </w:tabs>
        <w:ind w:left="3691" w:hanging="1440"/>
      </w:pPr>
      <w:rPr>
        <w:rFonts w:hint="default"/>
      </w:rPr>
    </w:lvl>
    <w:lvl w:ilvl="8">
      <w:start w:val="1"/>
      <w:numFmt w:val="decimal"/>
      <w:lvlText w:val="%1.%2.%3.%4.%5.%6.%7.%8.%9"/>
      <w:lvlJc w:val="left"/>
      <w:pPr>
        <w:tabs>
          <w:tab w:val="num" w:pos="3835"/>
        </w:tabs>
        <w:ind w:left="3835" w:hanging="1584"/>
      </w:pPr>
      <w:rPr>
        <w:rFonts w:hint="default"/>
      </w:rPr>
    </w:lvl>
  </w:abstractNum>
  <w:abstractNum w:abstractNumId="10" w15:restartNumberingAfterBreak="0">
    <w:nsid w:val="22141BD0"/>
    <w:multiLevelType w:val="hybridMultilevel"/>
    <w:tmpl w:val="856CE0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55AAA"/>
    <w:multiLevelType w:val="hybridMultilevel"/>
    <w:tmpl w:val="C744FA4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D352E"/>
    <w:multiLevelType w:val="hybridMultilevel"/>
    <w:tmpl w:val="DD849A38"/>
    <w:lvl w:ilvl="0" w:tplc="C5BA1E4A">
      <w:start w:val="1"/>
      <w:numFmt w:val="decimal"/>
      <w:lvlText w:val="%1."/>
      <w:lvlJc w:val="left"/>
      <w:pPr>
        <w:ind w:left="360" w:hanging="360"/>
      </w:p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3" w15:restartNumberingAfterBreak="0">
    <w:nsid w:val="2DE44236"/>
    <w:multiLevelType w:val="hybridMultilevel"/>
    <w:tmpl w:val="9B1E4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4153A29"/>
    <w:multiLevelType w:val="hybridMultilevel"/>
    <w:tmpl w:val="FA70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32B84"/>
    <w:multiLevelType w:val="hybridMultilevel"/>
    <w:tmpl w:val="78F49F2C"/>
    <w:lvl w:ilvl="0" w:tplc="04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68716B4"/>
    <w:multiLevelType w:val="hybridMultilevel"/>
    <w:tmpl w:val="6F6273B6"/>
    <w:lvl w:ilvl="0" w:tplc="04090005">
      <w:numFmt w:val="bullet"/>
      <w:pStyle w:val="DocBullets"/>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
      <w:lvlJc w:val="left"/>
      <w:pPr>
        <w:tabs>
          <w:tab w:val="num" w:pos="2858"/>
        </w:tabs>
        <w:ind w:left="2858" w:hanging="360"/>
      </w:pPr>
      <w:rPr>
        <w:rFonts w:ascii="Symbol" w:hAnsi="Symbol" w:hint="default"/>
        <w:color w:val="auto"/>
      </w:rPr>
    </w:lvl>
    <w:lvl w:ilvl="2" w:tplc="04090001">
      <w:start w:val="1"/>
      <w:numFmt w:val="bullet"/>
      <w:lvlText w:val=""/>
      <w:lvlJc w:val="left"/>
      <w:pPr>
        <w:tabs>
          <w:tab w:val="num" w:pos="3578"/>
        </w:tabs>
        <w:ind w:left="3578" w:hanging="360"/>
      </w:pPr>
      <w:rPr>
        <w:rFonts w:ascii="Symbol" w:hAnsi="Symbol"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7" w15:restartNumberingAfterBreak="0">
    <w:nsid w:val="391A5D65"/>
    <w:multiLevelType w:val="hybridMultilevel"/>
    <w:tmpl w:val="4E267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A5D4EF9"/>
    <w:multiLevelType w:val="hybridMultilevel"/>
    <w:tmpl w:val="DD849A38"/>
    <w:lvl w:ilvl="0" w:tplc="C5BA1E4A">
      <w:start w:val="1"/>
      <w:numFmt w:val="decimal"/>
      <w:lvlText w:val="%1."/>
      <w:lvlJc w:val="left"/>
      <w:pPr>
        <w:ind w:left="360" w:hanging="360"/>
      </w:p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9" w15:restartNumberingAfterBreak="0">
    <w:nsid w:val="3AEB0154"/>
    <w:multiLevelType w:val="hybridMultilevel"/>
    <w:tmpl w:val="FE349896"/>
    <w:lvl w:ilvl="0" w:tplc="8A3CBD3E">
      <w:start w:val="1"/>
      <w:numFmt w:val="bullet"/>
      <w:pStyle w:val="BodyBullet"/>
      <w:lvlText w:val=""/>
      <w:lvlJc w:val="left"/>
      <w:pPr>
        <w:ind w:left="360" w:hanging="360"/>
      </w:pPr>
      <w:rPr>
        <w:rFonts w:ascii="Symbol" w:hAnsi="Symbol" w:hint="default"/>
      </w:rPr>
    </w:lvl>
    <w:lvl w:ilvl="1" w:tplc="40090003">
      <w:start w:val="1"/>
      <w:numFmt w:val="bullet"/>
      <w:pStyle w:val="BodyBullet2"/>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3B2957D5"/>
    <w:multiLevelType w:val="multilevel"/>
    <w:tmpl w:val="5A7A6C4C"/>
    <w:lvl w:ilvl="0">
      <w:start w:val="1"/>
      <w:numFmt w:val="bullet"/>
      <w:lvlText w:val=""/>
      <w:lvlJc w:val="left"/>
      <w:pPr>
        <w:tabs>
          <w:tab w:val="num" w:pos="1701"/>
        </w:tabs>
        <w:ind w:left="1701" w:hanging="283"/>
      </w:pPr>
      <w:rPr>
        <w:rFonts w:ascii="Symbol" w:hAnsi="Symbol" w:hint="default"/>
      </w:rPr>
    </w:lvl>
    <w:lvl w:ilvl="1">
      <w:start w:val="1"/>
      <w:numFmt w:val="bullet"/>
      <w:pStyle w:val="BulletwithCheckbox"/>
      <w:lvlText w:val=""/>
      <w:lvlJc w:val="left"/>
      <w:pPr>
        <w:tabs>
          <w:tab w:val="num" w:pos="1985"/>
        </w:tabs>
        <w:ind w:left="2041" w:hanging="340"/>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2858"/>
        </w:tabs>
        <w:ind w:left="2858" w:hanging="360"/>
      </w:pPr>
      <w:rPr>
        <w:rFonts w:ascii="Symbol" w:hAnsi="Symbol"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21" w15:restartNumberingAfterBreak="0">
    <w:nsid w:val="44610AC3"/>
    <w:multiLevelType w:val="hybridMultilevel"/>
    <w:tmpl w:val="4A9CC40C"/>
    <w:lvl w:ilvl="0" w:tplc="4AAC20A6">
      <w:start w:val="1"/>
      <w:numFmt w:val="decimal"/>
      <w:pStyle w:val="BodyTextNumbered"/>
      <w:lvlText w:val="%1."/>
      <w:lvlJc w:val="left"/>
      <w:pPr>
        <w:tabs>
          <w:tab w:val="num" w:pos="720"/>
        </w:tabs>
        <w:ind w:left="720" w:hanging="360"/>
      </w:pPr>
    </w:lvl>
    <w:lvl w:ilvl="1" w:tplc="C4A4393A">
      <w:start w:val="1"/>
      <w:numFmt w:val="bullet"/>
      <w:lvlText w:val=""/>
      <w:lvlJc w:val="left"/>
      <w:pPr>
        <w:tabs>
          <w:tab w:val="num" w:pos="1440"/>
        </w:tabs>
        <w:ind w:left="1440" w:hanging="360"/>
      </w:pPr>
      <w:rPr>
        <w:rFonts w:ascii="Symbol" w:hAnsi="Symbol" w:hint="default"/>
      </w:rPr>
    </w:lvl>
    <w:lvl w:ilvl="2" w:tplc="CCDEF530">
      <w:start w:val="1"/>
      <w:numFmt w:val="decimal"/>
      <w:lvlText w:val="%3."/>
      <w:lvlJc w:val="left"/>
      <w:pPr>
        <w:tabs>
          <w:tab w:val="num" w:pos="2340"/>
        </w:tabs>
        <w:ind w:left="2340" w:hanging="360"/>
      </w:pPr>
    </w:lvl>
    <w:lvl w:ilvl="3" w:tplc="C73E4A48" w:tentative="1">
      <w:start w:val="1"/>
      <w:numFmt w:val="decimal"/>
      <w:lvlText w:val="%4."/>
      <w:lvlJc w:val="left"/>
      <w:pPr>
        <w:tabs>
          <w:tab w:val="num" w:pos="2880"/>
        </w:tabs>
        <w:ind w:left="2880" w:hanging="360"/>
      </w:pPr>
    </w:lvl>
    <w:lvl w:ilvl="4" w:tplc="254E9264" w:tentative="1">
      <w:start w:val="1"/>
      <w:numFmt w:val="lowerLetter"/>
      <w:lvlText w:val="%5."/>
      <w:lvlJc w:val="left"/>
      <w:pPr>
        <w:tabs>
          <w:tab w:val="num" w:pos="3600"/>
        </w:tabs>
        <w:ind w:left="3600" w:hanging="360"/>
      </w:pPr>
    </w:lvl>
    <w:lvl w:ilvl="5" w:tplc="82FEC68C" w:tentative="1">
      <w:start w:val="1"/>
      <w:numFmt w:val="lowerRoman"/>
      <w:lvlText w:val="%6."/>
      <w:lvlJc w:val="right"/>
      <w:pPr>
        <w:tabs>
          <w:tab w:val="num" w:pos="4320"/>
        </w:tabs>
        <w:ind w:left="4320" w:hanging="180"/>
      </w:pPr>
    </w:lvl>
    <w:lvl w:ilvl="6" w:tplc="A2E0DB6C" w:tentative="1">
      <w:start w:val="1"/>
      <w:numFmt w:val="decimal"/>
      <w:lvlText w:val="%7."/>
      <w:lvlJc w:val="left"/>
      <w:pPr>
        <w:tabs>
          <w:tab w:val="num" w:pos="5040"/>
        </w:tabs>
        <w:ind w:left="5040" w:hanging="360"/>
      </w:pPr>
    </w:lvl>
    <w:lvl w:ilvl="7" w:tplc="67AA6C44" w:tentative="1">
      <w:start w:val="1"/>
      <w:numFmt w:val="lowerLetter"/>
      <w:lvlText w:val="%8."/>
      <w:lvlJc w:val="left"/>
      <w:pPr>
        <w:tabs>
          <w:tab w:val="num" w:pos="5760"/>
        </w:tabs>
        <w:ind w:left="5760" w:hanging="360"/>
      </w:pPr>
    </w:lvl>
    <w:lvl w:ilvl="8" w:tplc="F0906CE6" w:tentative="1">
      <w:start w:val="1"/>
      <w:numFmt w:val="lowerRoman"/>
      <w:lvlText w:val="%9."/>
      <w:lvlJc w:val="right"/>
      <w:pPr>
        <w:tabs>
          <w:tab w:val="num" w:pos="6480"/>
        </w:tabs>
        <w:ind w:left="6480" w:hanging="180"/>
      </w:pPr>
    </w:lvl>
  </w:abstractNum>
  <w:abstractNum w:abstractNumId="22" w15:restartNumberingAfterBreak="0">
    <w:nsid w:val="45CC5D05"/>
    <w:multiLevelType w:val="hybridMultilevel"/>
    <w:tmpl w:val="9334AF1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4B3E4FD1"/>
    <w:multiLevelType w:val="hybridMultilevel"/>
    <w:tmpl w:val="A65EE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F009B"/>
    <w:multiLevelType w:val="hybridMultilevel"/>
    <w:tmpl w:val="769849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3F8157C"/>
    <w:multiLevelType w:val="hybridMultilevel"/>
    <w:tmpl w:val="DD849A38"/>
    <w:lvl w:ilvl="0" w:tplc="C5BA1E4A">
      <w:start w:val="1"/>
      <w:numFmt w:val="decimal"/>
      <w:lvlText w:val="%1."/>
      <w:lvlJc w:val="left"/>
      <w:pPr>
        <w:ind w:left="360" w:hanging="360"/>
      </w:p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26" w15:restartNumberingAfterBreak="0">
    <w:nsid w:val="54947606"/>
    <w:multiLevelType w:val="hybridMultilevel"/>
    <w:tmpl w:val="769849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5CDB0084"/>
    <w:multiLevelType w:val="multilevel"/>
    <w:tmpl w:val="B96CE1F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D3921BA"/>
    <w:multiLevelType w:val="hybridMultilevel"/>
    <w:tmpl w:val="8408A402"/>
    <w:lvl w:ilvl="0" w:tplc="0809000F">
      <w:start w:val="1"/>
      <w:numFmt w:val="bullet"/>
      <w:pStyle w:val="Level1Bullet"/>
      <w:lvlText w:val=""/>
      <w:lvlJc w:val="left"/>
      <w:pPr>
        <w:tabs>
          <w:tab w:val="num" w:pos="360"/>
        </w:tabs>
        <w:ind w:left="360" w:hanging="360"/>
      </w:pPr>
      <w:rPr>
        <w:rFonts w:ascii="Symbol" w:hAnsi="Symbol" w:hint="default"/>
      </w:rPr>
    </w:lvl>
    <w:lvl w:ilvl="1" w:tplc="08090019">
      <w:start w:val="1"/>
      <w:numFmt w:val="bullet"/>
      <w:pStyle w:val="DocsText"/>
      <w:lvlText w:val=""/>
      <w:lvlJc w:val="left"/>
      <w:pPr>
        <w:tabs>
          <w:tab w:val="num" w:pos="928"/>
        </w:tabs>
        <w:ind w:left="928" w:hanging="360"/>
      </w:pPr>
      <w:rPr>
        <w:rFonts w:ascii="Symbol" w:hAnsi="Symbol" w:hint="default"/>
        <w:caps w:val="0"/>
        <w:strike w:val="0"/>
        <w:dstrike w:val="0"/>
        <w:vanish w:val="0"/>
        <w:color w:val="auto"/>
        <w:vertAlign w:val="baseline"/>
        <w14:shadow w14:blurRad="0" w14:dist="0" w14:dir="0" w14:sx="0" w14:sy="0" w14:kx="0" w14:ky="0" w14:algn="none">
          <w14:srgbClr w14:val="000000"/>
        </w14:shadow>
        <w14:textOutline w14:w="0" w14:cap="rnd" w14:cmpd="sng" w14:algn="ctr">
          <w14:noFill/>
          <w14:prstDash w14:val="solid"/>
          <w14:bevel/>
        </w14:textOutline>
        <w14:textFill>
          <w14:noFill/>
        </w14:textFill>
      </w:rPr>
    </w:lvl>
    <w:lvl w:ilvl="2" w:tplc="0809001B">
      <w:start w:val="1"/>
      <w:numFmt w:val="bullet"/>
      <w:lvlText w:val=""/>
      <w:lvlJc w:val="left"/>
      <w:pPr>
        <w:tabs>
          <w:tab w:val="num" w:pos="2736"/>
        </w:tabs>
        <w:ind w:left="2736" w:hanging="360"/>
      </w:pPr>
      <w:rPr>
        <w:rFonts w:ascii="Wingdings" w:hAnsi="Wingdings" w:hint="default"/>
      </w:rPr>
    </w:lvl>
    <w:lvl w:ilvl="3" w:tplc="0809000F" w:tentative="1">
      <w:start w:val="1"/>
      <w:numFmt w:val="bullet"/>
      <w:lvlText w:val=""/>
      <w:lvlJc w:val="left"/>
      <w:pPr>
        <w:tabs>
          <w:tab w:val="num" w:pos="3456"/>
        </w:tabs>
        <w:ind w:left="3456" w:hanging="360"/>
      </w:pPr>
      <w:rPr>
        <w:rFonts w:ascii="Symbol" w:hAnsi="Symbol" w:hint="default"/>
      </w:rPr>
    </w:lvl>
    <w:lvl w:ilvl="4" w:tplc="08090019" w:tentative="1">
      <w:start w:val="1"/>
      <w:numFmt w:val="bullet"/>
      <w:lvlText w:val="o"/>
      <w:lvlJc w:val="left"/>
      <w:pPr>
        <w:tabs>
          <w:tab w:val="num" w:pos="4176"/>
        </w:tabs>
        <w:ind w:left="4176" w:hanging="360"/>
      </w:pPr>
      <w:rPr>
        <w:rFonts w:ascii="Courier New" w:hAnsi="Courier New" w:hint="default"/>
      </w:rPr>
    </w:lvl>
    <w:lvl w:ilvl="5" w:tplc="0809001B" w:tentative="1">
      <w:start w:val="1"/>
      <w:numFmt w:val="bullet"/>
      <w:lvlText w:val=""/>
      <w:lvlJc w:val="left"/>
      <w:pPr>
        <w:tabs>
          <w:tab w:val="num" w:pos="4896"/>
        </w:tabs>
        <w:ind w:left="4896" w:hanging="360"/>
      </w:pPr>
      <w:rPr>
        <w:rFonts w:ascii="Wingdings" w:hAnsi="Wingdings" w:hint="default"/>
      </w:rPr>
    </w:lvl>
    <w:lvl w:ilvl="6" w:tplc="0809000F" w:tentative="1">
      <w:start w:val="1"/>
      <w:numFmt w:val="bullet"/>
      <w:lvlText w:val=""/>
      <w:lvlJc w:val="left"/>
      <w:pPr>
        <w:tabs>
          <w:tab w:val="num" w:pos="5616"/>
        </w:tabs>
        <w:ind w:left="5616" w:hanging="360"/>
      </w:pPr>
      <w:rPr>
        <w:rFonts w:ascii="Symbol" w:hAnsi="Symbol" w:hint="default"/>
      </w:rPr>
    </w:lvl>
    <w:lvl w:ilvl="7" w:tplc="08090019" w:tentative="1">
      <w:start w:val="1"/>
      <w:numFmt w:val="bullet"/>
      <w:lvlText w:val="o"/>
      <w:lvlJc w:val="left"/>
      <w:pPr>
        <w:tabs>
          <w:tab w:val="num" w:pos="6336"/>
        </w:tabs>
        <w:ind w:left="6336" w:hanging="360"/>
      </w:pPr>
      <w:rPr>
        <w:rFonts w:ascii="Courier New" w:hAnsi="Courier New" w:hint="default"/>
      </w:rPr>
    </w:lvl>
    <w:lvl w:ilvl="8" w:tplc="08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66F170FC"/>
    <w:multiLevelType w:val="hybridMultilevel"/>
    <w:tmpl w:val="DD849A38"/>
    <w:lvl w:ilvl="0" w:tplc="C5BA1E4A">
      <w:start w:val="1"/>
      <w:numFmt w:val="decimal"/>
      <w:lvlText w:val="%1."/>
      <w:lvlJc w:val="left"/>
      <w:pPr>
        <w:ind w:left="360" w:hanging="360"/>
      </w:p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0" w15:restartNumberingAfterBreak="0">
    <w:nsid w:val="699A13FC"/>
    <w:multiLevelType w:val="hybridMultilevel"/>
    <w:tmpl w:val="A6C679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F240708"/>
    <w:multiLevelType w:val="hybridMultilevel"/>
    <w:tmpl w:val="E58EF3DA"/>
    <w:lvl w:ilvl="0" w:tplc="0809000F">
      <w:start w:val="1"/>
      <w:numFmt w:val="bullet"/>
      <w:lvlText w:val=""/>
      <w:lvlJc w:val="left"/>
      <w:pPr>
        <w:ind w:left="1080" w:hanging="360"/>
      </w:pPr>
      <w:rPr>
        <w:rFonts w:ascii="Symbol" w:hAnsi="Symbol" w:hint="default"/>
      </w:rPr>
    </w:lvl>
    <w:lvl w:ilvl="1" w:tplc="08090019" w:tentative="1">
      <w:start w:val="1"/>
      <w:numFmt w:val="bullet"/>
      <w:lvlText w:val="o"/>
      <w:lvlJc w:val="left"/>
      <w:pPr>
        <w:ind w:left="1800" w:hanging="360"/>
      </w:pPr>
      <w:rPr>
        <w:rFonts w:ascii="Courier New" w:hAnsi="Courier New" w:cs="Courier New" w:hint="default"/>
      </w:rPr>
    </w:lvl>
    <w:lvl w:ilvl="2" w:tplc="0809001B" w:tentative="1">
      <w:start w:val="1"/>
      <w:numFmt w:val="bullet"/>
      <w:lvlText w:val=""/>
      <w:lvlJc w:val="left"/>
      <w:pPr>
        <w:ind w:left="2520" w:hanging="360"/>
      </w:pPr>
      <w:rPr>
        <w:rFonts w:ascii="Wingdings" w:hAnsi="Wingdings" w:hint="default"/>
      </w:rPr>
    </w:lvl>
    <w:lvl w:ilvl="3" w:tplc="0809000F" w:tentative="1">
      <w:start w:val="1"/>
      <w:numFmt w:val="bullet"/>
      <w:lvlText w:val=""/>
      <w:lvlJc w:val="left"/>
      <w:pPr>
        <w:ind w:left="3240" w:hanging="360"/>
      </w:pPr>
      <w:rPr>
        <w:rFonts w:ascii="Symbol" w:hAnsi="Symbol" w:hint="default"/>
      </w:rPr>
    </w:lvl>
    <w:lvl w:ilvl="4" w:tplc="08090019" w:tentative="1">
      <w:start w:val="1"/>
      <w:numFmt w:val="bullet"/>
      <w:lvlText w:val="o"/>
      <w:lvlJc w:val="left"/>
      <w:pPr>
        <w:ind w:left="3960" w:hanging="360"/>
      </w:pPr>
      <w:rPr>
        <w:rFonts w:ascii="Courier New" w:hAnsi="Courier New" w:cs="Courier New" w:hint="default"/>
      </w:rPr>
    </w:lvl>
    <w:lvl w:ilvl="5" w:tplc="0809001B" w:tentative="1">
      <w:start w:val="1"/>
      <w:numFmt w:val="bullet"/>
      <w:lvlText w:val=""/>
      <w:lvlJc w:val="left"/>
      <w:pPr>
        <w:ind w:left="4680" w:hanging="360"/>
      </w:pPr>
      <w:rPr>
        <w:rFonts w:ascii="Wingdings" w:hAnsi="Wingdings" w:hint="default"/>
      </w:rPr>
    </w:lvl>
    <w:lvl w:ilvl="6" w:tplc="0809000F" w:tentative="1">
      <w:start w:val="1"/>
      <w:numFmt w:val="bullet"/>
      <w:lvlText w:val=""/>
      <w:lvlJc w:val="left"/>
      <w:pPr>
        <w:ind w:left="5400" w:hanging="360"/>
      </w:pPr>
      <w:rPr>
        <w:rFonts w:ascii="Symbol" w:hAnsi="Symbol" w:hint="default"/>
      </w:rPr>
    </w:lvl>
    <w:lvl w:ilvl="7" w:tplc="08090019" w:tentative="1">
      <w:start w:val="1"/>
      <w:numFmt w:val="bullet"/>
      <w:lvlText w:val="o"/>
      <w:lvlJc w:val="left"/>
      <w:pPr>
        <w:ind w:left="6120" w:hanging="360"/>
      </w:pPr>
      <w:rPr>
        <w:rFonts w:ascii="Courier New" w:hAnsi="Courier New" w:cs="Courier New" w:hint="default"/>
      </w:rPr>
    </w:lvl>
    <w:lvl w:ilvl="8" w:tplc="0809001B" w:tentative="1">
      <w:start w:val="1"/>
      <w:numFmt w:val="bullet"/>
      <w:lvlText w:val=""/>
      <w:lvlJc w:val="left"/>
      <w:pPr>
        <w:ind w:left="6840" w:hanging="360"/>
      </w:pPr>
      <w:rPr>
        <w:rFonts w:ascii="Wingdings" w:hAnsi="Wingdings" w:hint="default"/>
      </w:rPr>
    </w:lvl>
  </w:abstractNum>
  <w:abstractNum w:abstractNumId="32" w15:restartNumberingAfterBreak="0">
    <w:nsid w:val="6FB67115"/>
    <w:multiLevelType w:val="hybridMultilevel"/>
    <w:tmpl w:val="883260FC"/>
    <w:lvl w:ilvl="0" w:tplc="0A4AFB8C">
      <w:start w:val="1"/>
      <w:numFmt w:val="decimal"/>
      <w:pStyle w:val="TableBody"/>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70670180"/>
    <w:multiLevelType w:val="hybridMultilevel"/>
    <w:tmpl w:val="9C9ED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76305"/>
    <w:multiLevelType w:val="hybridMultilevel"/>
    <w:tmpl w:val="5094A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D2F3E"/>
    <w:multiLevelType w:val="hybridMultilevel"/>
    <w:tmpl w:val="769849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CD42A55"/>
    <w:multiLevelType w:val="hybridMultilevel"/>
    <w:tmpl w:val="DD849A38"/>
    <w:lvl w:ilvl="0" w:tplc="C5BA1E4A">
      <w:start w:val="1"/>
      <w:numFmt w:val="decimal"/>
      <w:lvlText w:val="%1."/>
      <w:lvlJc w:val="left"/>
      <w:pPr>
        <w:ind w:left="360" w:hanging="360"/>
      </w:p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7" w15:restartNumberingAfterBreak="0">
    <w:nsid w:val="7F540D5C"/>
    <w:multiLevelType w:val="multilevel"/>
    <w:tmpl w:val="7686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9"/>
  </w:num>
  <w:num w:numId="3">
    <w:abstractNumId w:val="21"/>
  </w:num>
  <w:num w:numId="4">
    <w:abstractNumId w:val="4"/>
  </w:num>
  <w:num w:numId="5">
    <w:abstractNumId w:val="4"/>
  </w:num>
  <w:num w:numId="6">
    <w:abstractNumId w:val="3"/>
  </w:num>
  <w:num w:numId="7">
    <w:abstractNumId w:val="7"/>
  </w:num>
  <w:num w:numId="8">
    <w:abstractNumId w:val="28"/>
  </w:num>
  <w:num w:numId="9">
    <w:abstractNumId w:val="20"/>
  </w:num>
  <w:num w:numId="10">
    <w:abstractNumId w:val="0"/>
  </w:num>
  <w:num w:numId="11">
    <w:abstractNumId w:val="19"/>
  </w:num>
  <w:num w:numId="12">
    <w:abstractNumId w:val="31"/>
  </w:num>
  <w:num w:numId="13">
    <w:abstractNumId w:val="16"/>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4"/>
  </w:num>
  <w:num w:numId="17">
    <w:abstractNumId w:val="34"/>
  </w:num>
  <w:num w:numId="18">
    <w:abstractNumId w:val="13"/>
  </w:num>
  <w:num w:numId="19">
    <w:abstractNumId w:val="17"/>
  </w:num>
  <w:num w:numId="20">
    <w:abstractNumId w:val="36"/>
  </w:num>
  <w:num w:numId="21">
    <w:abstractNumId w:val="25"/>
  </w:num>
  <w:num w:numId="22">
    <w:abstractNumId w:val="24"/>
  </w:num>
  <w:num w:numId="23">
    <w:abstractNumId w:val="26"/>
  </w:num>
  <w:num w:numId="24">
    <w:abstractNumId w:val="35"/>
  </w:num>
  <w:num w:numId="25">
    <w:abstractNumId w:val="12"/>
  </w:num>
  <w:num w:numId="26">
    <w:abstractNumId w:val="27"/>
  </w:num>
  <w:num w:numId="27">
    <w:abstractNumId w:val="11"/>
  </w:num>
  <w:num w:numId="28">
    <w:abstractNumId w:val="10"/>
  </w:num>
  <w:num w:numId="29">
    <w:abstractNumId w:val="5"/>
  </w:num>
  <w:num w:numId="30">
    <w:abstractNumId w:val="15"/>
  </w:num>
  <w:num w:numId="31">
    <w:abstractNumId w:val="8"/>
  </w:num>
  <w:num w:numId="32">
    <w:abstractNumId w:val="37"/>
  </w:num>
  <w:num w:numId="33">
    <w:abstractNumId w:val="4"/>
  </w:num>
  <w:num w:numId="34">
    <w:abstractNumId w:val="4"/>
  </w:num>
  <w:num w:numId="35">
    <w:abstractNumId w:val="1"/>
  </w:num>
  <w:num w:numId="36">
    <w:abstractNumId w:val="4"/>
  </w:num>
  <w:num w:numId="37">
    <w:abstractNumId w:val="29"/>
  </w:num>
  <w:num w:numId="38">
    <w:abstractNumId w:val="18"/>
  </w:num>
  <w:num w:numId="39">
    <w:abstractNumId w:val="32"/>
  </w:num>
  <w:num w:numId="40">
    <w:abstractNumId w:val="33"/>
  </w:num>
  <w:num w:numId="41">
    <w:abstractNumId w:val="23"/>
  </w:num>
  <w:num w:numId="42">
    <w:abstractNumId w:val="2"/>
  </w:num>
  <w:numIdMacAtCleanup w:val="1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oclb">
    <w15:presenceInfo w15:providerId="None" w15:userId="ngocl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NotTrackFormatting/>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78D"/>
    <w:rsid w:val="00000ED5"/>
    <w:rsid w:val="000016A7"/>
    <w:rsid w:val="0000259A"/>
    <w:rsid w:val="00002960"/>
    <w:rsid w:val="00006E03"/>
    <w:rsid w:val="000070FE"/>
    <w:rsid w:val="000076D0"/>
    <w:rsid w:val="000077D1"/>
    <w:rsid w:val="00007A3D"/>
    <w:rsid w:val="00010A87"/>
    <w:rsid w:val="000112CC"/>
    <w:rsid w:val="00011673"/>
    <w:rsid w:val="00011E40"/>
    <w:rsid w:val="00011E63"/>
    <w:rsid w:val="00011F10"/>
    <w:rsid w:val="0001237C"/>
    <w:rsid w:val="00012917"/>
    <w:rsid w:val="00012D8C"/>
    <w:rsid w:val="00012DCF"/>
    <w:rsid w:val="00013C5F"/>
    <w:rsid w:val="00015BD8"/>
    <w:rsid w:val="000160B1"/>
    <w:rsid w:val="0001646F"/>
    <w:rsid w:val="000166EB"/>
    <w:rsid w:val="000177EF"/>
    <w:rsid w:val="00017A3A"/>
    <w:rsid w:val="00020D8F"/>
    <w:rsid w:val="000214DC"/>
    <w:rsid w:val="00021C12"/>
    <w:rsid w:val="00021EF5"/>
    <w:rsid w:val="00022024"/>
    <w:rsid w:val="00022192"/>
    <w:rsid w:val="000225CF"/>
    <w:rsid w:val="000232FC"/>
    <w:rsid w:val="00023BC6"/>
    <w:rsid w:val="00024817"/>
    <w:rsid w:val="0002747D"/>
    <w:rsid w:val="000300CC"/>
    <w:rsid w:val="000312C3"/>
    <w:rsid w:val="00031685"/>
    <w:rsid w:val="0003212A"/>
    <w:rsid w:val="00033131"/>
    <w:rsid w:val="00033236"/>
    <w:rsid w:val="00033E6C"/>
    <w:rsid w:val="00033E86"/>
    <w:rsid w:val="00035411"/>
    <w:rsid w:val="00035956"/>
    <w:rsid w:val="00035A92"/>
    <w:rsid w:val="00036C2A"/>
    <w:rsid w:val="00036D17"/>
    <w:rsid w:val="00037753"/>
    <w:rsid w:val="00037BCD"/>
    <w:rsid w:val="000407AA"/>
    <w:rsid w:val="000413B3"/>
    <w:rsid w:val="00041C6B"/>
    <w:rsid w:val="00041F0F"/>
    <w:rsid w:val="00042265"/>
    <w:rsid w:val="00042891"/>
    <w:rsid w:val="0004367A"/>
    <w:rsid w:val="00043682"/>
    <w:rsid w:val="00043BDC"/>
    <w:rsid w:val="00043F02"/>
    <w:rsid w:val="00043FC6"/>
    <w:rsid w:val="00044149"/>
    <w:rsid w:val="00044637"/>
    <w:rsid w:val="000448A2"/>
    <w:rsid w:val="00045F10"/>
    <w:rsid w:val="00046089"/>
    <w:rsid w:val="00046CD1"/>
    <w:rsid w:val="00047B44"/>
    <w:rsid w:val="00047B6A"/>
    <w:rsid w:val="000510DF"/>
    <w:rsid w:val="00051262"/>
    <w:rsid w:val="0005176A"/>
    <w:rsid w:val="000519BD"/>
    <w:rsid w:val="00052578"/>
    <w:rsid w:val="00052B3E"/>
    <w:rsid w:val="00052DDD"/>
    <w:rsid w:val="000533C9"/>
    <w:rsid w:val="00053771"/>
    <w:rsid w:val="000563A6"/>
    <w:rsid w:val="00056E3F"/>
    <w:rsid w:val="000575E5"/>
    <w:rsid w:val="00057979"/>
    <w:rsid w:val="00057B94"/>
    <w:rsid w:val="00057DE8"/>
    <w:rsid w:val="000620EF"/>
    <w:rsid w:val="00062132"/>
    <w:rsid w:val="000624A3"/>
    <w:rsid w:val="00062A53"/>
    <w:rsid w:val="00062C9C"/>
    <w:rsid w:val="000631A3"/>
    <w:rsid w:val="000631F4"/>
    <w:rsid w:val="0006348A"/>
    <w:rsid w:val="00064478"/>
    <w:rsid w:val="00064CFF"/>
    <w:rsid w:val="00065244"/>
    <w:rsid w:val="000657C4"/>
    <w:rsid w:val="000662CC"/>
    <w:rsid w:val="00066659"/>
    <w:rsid w:val="000673E6"/>
    <w:rsid w:val="00067CF5"/>
    <w:rsid w:val="00067F30"/>
    <w:rsid w:val="0007123C"/>
    <w:rsid w:val="00071B3A"/>
    <w:rsid w:val="00073415"/>
    <w:rsid w:val="000736F1"/>
    <w:rsid w:val="00074050"/>
    <w:rsid w:val="0007432A"/>
    <w:rsid w:val="00075235"/>
    <w:rsid w:val="000754FA"/>
    <w:rsid w:val="000755CC"/>
    <w:rsid w:val="00076B0E"/>
    <w:rsid w:val="00076CAB"/>
    <w:rsid w:val="00077405"/>
    <w:rsid w:val="00077DE0"/>
    <w:rsid w:val="00080EC5"/>
    <w:rsid w:val="00081E3F"/>
    <w:rsid w:val="000822E5"/>
    <w:rsid w:val="000825FE"/>
    <w:rsid w:val="0008284A"/>
    <w:rsid w:val="000841F1"/>
    <w:rsid w:val="0008480E"/>
    <w:rsid w:val="00084C94"/>
    <w:rsid w:val="00086F50"/>
    <w:rsid w:val="0008777B"/>
    <w:rsid w:val="00087FCB"/>
    <w:rsid w:val="00090E43"/>
    <w:rsid w:val="00091980"/>
    <w:rsid w:val="0009276A"/>
    <w:rsid w:val="00093851"/>
    <w:rsid w:val="00094225"/>
    <w:rsid w:val="00094D8F"/>
    <w:rsid w:val="00095FA6"/>
    <w:rsid w:val="000969F1"/>
    <w:rsid w:val="00097F81"/>
    <w:rsid w:val="000A0210"/>
    <w:rsid w:val="000A1461"/>
    <w:rsid w:val="000A24EC"/>
    <w:rsid w:val="000A277B"/>
    <w:rsid w:val="000A4A46"/>
    <w:rsid w:val="000A4D62"/>
    <w:rsid w:val="000A4F44"/>
    <w:rsid w:val="000A4F4B"/>
    <w:rsid w:val="000A51C0"/>
    <w:rsid w:val="000A5996"/>
    <w:rsid w:val="000A6509"/>
    <w:rsid w:val="000A7228"/>
    <w:rsid w:val="000A759E"/>
    <w:rsid w:val="000B07D1"/>
    <w:rsid w:val="000B3573"/>
    <w:rsid w:val="000B3F45"/>
    <w:rsid w:val="000B4119"/>
    <w:rsid w:val="000B41E7"/>
    <w:rsid w:val="000B4382"/>
    <w:rsid w:val="000B4384"/>
    <w:rsid w:val="000B4824"/>
    <w:rsid w:val="000B5D53"/>
    <w:rsid w:val="000B6103"/>
    <w:rsid w:val="000B65C2"/>
    <w:rsid w:val="000B66F5"/>
    <w:rsid w:val="000C11A7"/>
    <w:rsid w:val="000C31E2"/>
    <w:rsid w:val="000C39C4"/>
    <w:rsid w:val="000C42A6"/>
    <w:rsid w:val="000C4B0E"/>
    <w:rsid w:val="000C56F1"/>
    <w:rsid w:val="000C6109"/>
    <w:rsid w:val="000C6ED2"/>
    <w:rsid w:val="000C7CF1"/>
    <w:rsid w:val="000D0167"/>
    <w:rsid w:val="000D2356"/>
    <w:rsid w:val="000D2E9A"/>
    <w:rsid w:val="000D3132"/>
    <w:rsid w:val="000D3325"/>
    <w:rsid w:val="000D355C"/>
    <w:rsid w:val="000D39A8"/>
    <w:rsid w:val="000D4631"/>
    <w:rsid w:val="000D5997"/>
    <w:rsid w:val="000D6544"/>
    <w:rsid w:val="000E0523"/>
    <w:rsid w:val="000E0749"/>
    <w:rsid w:val="000E0D60"/>
    <w:rsid w:val="000E11EB"/>
    <w:rsid w:val="000E1419"/>
    <w:rsid w:val="000E2484"/>
    <w:rsid w:val="000E28A2"/>
    <w:rsid w:val="000E2B94"/>
    <w:rsid w:val="000E2E59"/>
    <w:rsid w:val="000E30DA"/>
    <w:rsid w:val="000E3368"/>
    <w:rsid w:val="000E381A"/>
    <w:rsid w:val="000E42BD"/>
    <w:rsid w:val="000E4AEC"/>
    <w:rsid w:val="000E51E4"/>
    <w:rsid w:val="000E5914"/>
    <w:rsid w:val="000E61F7"/>
    <w:rsid w:val="000F042B"/>
    <w:rsid w:val="000F0509"/>
    <w:rsid w:val="000F06CF"/>
    <w:rsid w:val="000F0E3D"/>
    <w:rsid w:val="000F1615"/>
    <w:rsid w:val="000F1751"/>
    <w:rsid w:val="000F1B0B"/>
    <w:rsid w:val="000F2587"/>
    <w:rsid w:val="000F27EA"/>
    <w:rsid w:val="000F4835"/>
    <w:rsid w:val="000F4D75"/>
    <w:rsid w:val="000F5E16"/>
    <w:rsid w:val="000F5F7E"/>
    <w:rsid w:val="000F6F48"/>
    <w:rsid w:val="000F70BE"/>
    <w:rsid w:val="000F715E"/>
    <w:rsid w:val="000F73AC"/>
    <w:rsid w:val="001004FB"/>
    <w:rsid w:val="001005B5"/>
    <w:rsid w:val="00102A7A"/>
    <w:rsid w:val="00102A80"/>
    <w:rsid w:val="00102B37"/>
    <w:rsid w:val="00102D02"/>
    <w:rsid w:val="00104280"/>
    <w:rsid w:val="00105790"/>
    <w:rsid w:val="00106BE3"/>
    <w:rsid w:val="001074A4"/>
    <w:rsid w:val="00107E03"/>
    <w:rsid w:val="00110400"/>
    <w:rsid w:val="0011116D"/>
    <w:rsid w:val="00111C4D"/>
    <w:rsid w:val="00111FE8"/>
    <w:rsid w:val="001125A5"/>
    <w:rsid w:val="00112C31"/>
    <w:rsid w:val="00112DA9"/>
    <w:rsid w:val="00113B33"/>
    <w:rsid w:val="00114DE2"/>
    <w:rsid w:val="00115BA5"/>
    <w:rsid w:val="00115DCE"/>
    <w:rsid w:val="00116007"/>
    <w:rsid w:val="0011627A"/>
    <w:rsid w:val="001165A1"/>
    <w:rsid w:val="0011697D"/>
    <w:rsid w:val="00117003"/>
    <w:rsid w:val="001175F2"/>
    <w:rsid w:val="001205F9"/>
    <w:rsid w:val="001208DB"/>
    <w:rsid w:val="00120AFB"/>
    <w:rsid w:val="001211CE"/>
    <w:rsid w:val="0012289E"/>
    <w:rsid w:val="00123A4D"/>
    <w:rsid w:val="0012449A"/>
    <w:rsid w:val="00124C2C"/>
    <w:rsid w:val="001253E0"/>
    <w:rsid w:val="00126824"/>
    <w:rsid w:val="00126C0D"/>
    <w:rsid w:val="00127CF8"/>
    <w:rsid w:val="00127E59"/>
    <w:rsid w:val="00130D03"/>
    <w:rsid w:val="00130E40"/>
    <w:rsid w:val="001310A8"/>
    <w:rsid w:val="00131440"/>
    <w:rsid w:val="00131CB0"/>
    <w:rsid w:val="00131E35"/>
    <w:rsid w:val="001328B8"/>
    <w:rsid w:val="00133CA0"/>
    <w:rsid w:val="00133FCE"/>
    <w:rsid w:val="00134C15"/>
    <w:rsid w:val="001358A9"/>
    <w:rsid w:val="00135FBA"/>
    <w:rsid w:val="001362B3"/>
    <w:rsid w:val="00136461"/>
    <w:rsid w:val="0013739D"/>
    <w:rsid w:val="001377AA"/>
    <w:rsid w:val="001417AC"/>
    <w:rsid w:val="00141B94"/>
    <w:rsid w:val="0014291A"/>
    <w:rsid w:val="00143952"/>
    <w:rsid w:val="00143B98"/>
    <w:rsid w:val="00145610"/>
    <w:rsid w:val="00145C5F"/>
    <w:rsid w:val="00145CA2"/>
    <w:rsid w:val="00146B70"/>
    <w:rsid w:val="0014743E"/>
    <w:rsid w:val="00150DC5"/>
    <w:rsid w:val="00151AA5"/>
    <w:rsid w:val="00151D66"/>
    <w:rsid w:val="00152050"/>
    <w:rsid w:val="001524B6"/>
    <w:rsid w:val="001527D4"/>
    <w:rsid w:val="00152A69"/>
    <w:rsid w:val="00153A22"/>
    <w:rsid w:val="00153B32"/>
    <w:rsid w:val="00154692"/>
    <w:rsid w:val="001546C1"/>
    <w:rsid w:val="001559ED"/>
    <w:rsid w:val="00156425"/>
    <w:rsid w:val="00157951"/>
    <w:rsid w:val="00157A98"/>
    <w:rsid w:val="00157E31"/>
    <w:rsid w:val="00161AA5"/>
    <w:rsid w:val="00161B30"/>
    <w:rsid w:val="001628C2"/>
    <w:rsid w:val="0016365A"/>
    <w:rsid w:val="001636C0"/>
    <w:rsid w:val="001643C1"/>
    <w:rsid w:val="001646EB"/>
    <w:rsid w:val="00164997"/>
    <w:rsid w:val="00165004"/>
    <w:rsid w:val="00165647"/>
    <w:rsid w:val="00166805"/>
    <w:rsid w:val="0016781E"/>
    <w:rsid w:val="00167A92"/>
    <w:rsid w:val="00167C76"/>
    <w:rsid w:val="0017125D"/>
    <w:rsid w:val="0017244F"/>
    <w:rsid w:val="001729FD"/>
    <w:rsid w:val="00173CE5"/>
    <w:rsid w:val="001740D4"/>
    <w:rsid w:val="00174165"/>
    <w:rsid w:val="00174648"/>
    <w:rsid w:val="001752A7"/>
    <w:rsid w:val="00175338"/>
    <w:rsid w:val="00175343"/>
    <w:rsid w:val="0017570E"/>
    <w:rsid w:val="00175CB0"/>
    <w:rsid w:val="00175F67"/>
    <w:rsid w:val="00176941"/>
    <w:rsid w:val="001778F3"/>
    <w:rsid w:val="0018040A"/>
    <w:rsid w:val="00180D3E"/>
    <w:rsid w:val="001814F4"/>
    <w:rsid w:val="0018318E"/>
    <w:rsid w:val="001848D0"/>
    <w:rsid w:val="0018512A"/>
    <w:rsid w:val="00185566"/>
    <w:rsid w:val="00186ED7"/>
    <w:rsid w:val="00186F5B"/>
    <w:rsid w:val="00187983"/>
    <w:rsid w:val="00187C4A"/>
    <w:rsid w:val="00187D99"/>
    <w:rsid w:val="00190A43"/>
    <w:rsid w:val="00190FC5"/>
    <w:rsid w:val="001928DB"/>
    <w:rsid w:val="00193AFC"/>
    <w:rsid w:val="00193FEF"/>
    <w:rsid w:val="0019527B"/>
    <w:rsid w:val="001956B0"/>
    <w:rsid w:val="001956FA"/>
    <w:rsid w:val="001957B1"/>
    <w:rsid w:val="00195FCB"/>
    <w:rsid w:val="0019730E"/>
    <w:rsid w:val="001A02D8"/>
    <w:rsid w:val="001A1B87"/>
    <w:rsid w:val="001A220A"/>
    <w:rsid w:val="001A38E3"/>
    <w:rsid w:val="001A482A"/>
    <w:rsid w:val="001A50F5"/>
    <w:rsid w:val="001A5E0E"/>
    <w:rsid w:val="001A61F7"/>
    <w:rsid w:val="001A6CE0"/>
    <w:rsid w:val="001B064D"/>
    <w:rsid w:val="001B0CAD"/>
    <w:rsid w:val="001B1032"/>
    <w:rsid w:val="001B1365"/>
    <w:rsid w:val="001B2074"/>
    <w:rsid w:val="001B2E70"/>
    <w:rsid w:val="001B30D5"/>
    <w:rsid w:val="001B3375"/>
    <w:rsid w:val="001B3BBD"/>
    <w:rsid w:val="001B4866"/>
    <w:rsid w:val="001B4B85"/>
    <w:rsid w:val="001B4DD1"/>
    <w:rsid w:val="001B69D4"/>
    <w:rsid w:val="001B6F30"/>
    <w:rsid w:val="001B71AA"/>
    <w:rsid w:val="001C02B2"/>
    <w:rsid w:val="001C06E6"/>
    <w:rsid w:val="001C08BA"/>
    <w:rsid w:val="001C0FAA"/>
    <w:rsid w:val="001C11A5"/>
    <w:rsid w:val="001C1286"/>
    <w:rsid w:val="001C1739"/>
    <w:rsid w:val="001C1D49"/>
    <w:rsid w:val="001C2654"/>
    <w:rsid w:val="001C2A4E"/>
    <w:rsid w:val="001C2C83"/>
    <w:rsid w:val="001C2F8D"/>
    <w:rsid w:val="001C4C8C"/>
    <w:rsid w:val="001C5838"/>
    <w:rsid w:val="001C5857"/>
    <w:rsid w:val="001C67A2"/>
    <w:rsid w:val="001C6BB7"/>
    <w:rsid w:val="001C72F3"/>
    <w:rsid w:val="001C75E0"/>
    <w:rsid w:val="001C79EB"/>
    <w:rsid w:val="001C7EA1"/>
    <w:rsid w:val="001D004E"/>
    <w:rsid w:val="001D1405"/>
    <w:rsid w:val="001D1768"/>
    <w:rsid w:val="001D1CDB"/>
    <w:rsid w:val="001D2130"/>
    <w:rsid w:val="001D2FD5"/>
    <w:rsid w:val="001D33EE"/>
    <w:rsid w:val="001D3A30"/>
    <w:rsid w:val="001D44DA"/>
    <w:rsid w:val="001D5526"/>
    <w:rsid w:val="001D55C1"/>
    <w:rsid w:val="001D55DC"/>
    <w:rsid w:val="001D658B"/>
    <w:rsid w:val="001D71DD"/>
    <w:rsid w:val="001D726B"/>
    <w:rsid w:val="001D778D"/>
    <w:rsid w:val="001E0858"/>
    <w:rsid w:val="001E0866"/>
    <w:rsid w:val="001E0AA1"/>
    <w:rsid w:val="001E1CB8"/>
    <w:rsid w:val="001E1FA1"/>
    <w:rsid w:val="001E21DE"/>
    <w:rsid w:val="001E232E"/>
    <w:rsid w:val="001E346A"/>
    <w:rsid w:val="001E3D63"/>
    <w:rsid w:val="001E4A33"/>
    <w:rsid w:val="001E4A4A"/>
    <w:rsid w:val="001E4CBC"/>
    <w:rsid w:val="001E4D38"/>
    <w:rsid w:val="001E5DBA"/>
    <w:rsid w:val="001E5E92"/>
    <w:rsid w:val="001E699D"/>
    <w:rsid w:val="001E72FB"/>
    <w:rsid w:val="001E78FE"/>
    <w:rsid w:val="001F1074"/>
    <w:rsid w:val="001F19B9"/>
    <w:rsid w:val="001F2595"/>
    <w:rsid w:val="001F2933"/>
    <w:rsid w:val="001F2A17"/>
    <w:rsid w:val="001F39A4"/>
    <w:rsid w:val="001F4077"/>
    <w:rsid w:val="001F4B7B"/>
    <w:rsid w:val="001F5B6E"/>
    <w:rsid w:val="001F6734"/>
    <w:rsid w:val="001F6A4B"/>
    <w:rsid w:val="001F7B75"/>
    <w:rsid w:val="001F7CAB"/>
    <w:rsid w:val="00200C61"/>
    <w:rsid w:val="00201D4C"/>
    <w:rsid w:val="002024CD"/>
    <w:rsid w:val="00202D99"/>
    <w:rsid w:val="0020350D"/>
    <w:rsid w:val="00203734"/>
    <w:rsid w:val="0020435E"/>
    <w:rsid w:val="00205164"/>
    <w:rsid w:val="00206E33"/>
    <w:rsid w:val="00207085"/>
    <w:rsid w:val="002077D8"/>
    <w:rsid w:val="002078E8"/>
    <w:rsid w:val="00207D07"/>
    <w:rsid w:val="00210106"/>
    <w:rsid w:val="00210D3E"/>
    <w:rsid w:val="00212E5B"/>
    <w:rsid w:val="00214AB8"/>
    <w:rsid w:val="002170DC"/>
    <w:rsid w:val="00217109"/>
    <w:rsid w:val="0021714A"/>
    <w:rsid w:val="00217239"/>
    <w:rsid w:val="00217757"/>
    <w:rsid w:val="0022059A"/>
    <w:rsid w:val="00220AD1"/>
    <w:rsid w:val="00221820"/>
    <w:rsid w:val="002224AE"/>
    <w:rsid w:val="00222741"/>
    <w:rsid w:val="00223080"/>
    <w:rsid w:val="002262CD"/>
    <w:rsid w:val="00226791"/>
    <w:rsid w:val="002268B7"/>
    <w:rsid w:val="002268F3"/>
    <w:rsid w:val="00227357"/>
    <w:rsid w:val="0022751B"/>
    <w:rsid w:val="00227AC2"/>
    <w:rsid w:val="002303D8"/>
    <w:rsid w:val="00231208"/>
    <w:rsid w:val="0023183E"/>
    <w:rsid w:val="00231981"/>
    <w:rsid w:val="00231D2B"/>
    <w:rsid w:val="002324A5"/>
    <w:rsid w:val="002340C4"/>
    <w:rsid w:val="00234126"/>
    <w:rsid w:val="00234351"/>
    <w:rsid w:val="002346FA"/>
    <w:rsid w:val="00234A2F"/>
    <w:rsid w:val="00234C47"/>
    <w:rsid w:val="00235187"/>
    <w:rsid w:val="00235AB3"/>
    <w:rsid w:val="00237382"/>
    <w:rsid w:val="0023783C"/>
    <w:rsid w:val="0024158B"/>
    <w:rsid w:val="00242C7D"/>
    <w:rsid w:val="002431E4"/>
    <w:rsid w:val="002443DE"/>
    <w:rsid w:val="00245744"/>
    <w:rsid w:val="0024665E"/>
    <w:rsid w:val="002468D7"/>
    <w:rsid w:val="0024720B"/>
    <w:rsid w:val="00247AE3"/>
    <w:rsid w:val="0025030C"/>
    <w:rsid w:val="002504AF"/>
    <w:rsid w:val="00250713"/>
    <w:rsid w:val="002511F8"/>
    <w:rsid w:val="00251944"/>
    <w:rsid w:val="00251E38"/>
    <w:rsid w:val="00252766"/>
    <w:rsid w:val="00252BEB"/>
    <w:rsid w:val="00253056"/>
    <w:rsid w:val="002534BC"/>
    <w:rsid w:val="00253DA4"/>
    <w:rsid w:val="00253E12"/>
    <w:rsid w:val="0025424A"/>
    <w:rsid w:val="00255BE5"/>
    <w:rsid w:val="002560A2"/>
    <w:rsid w:val="002561A3"/>
    <w:rsid w:val="00256408"/>
    <w:rsid w:val="0025662B"/>
    <w:rsid w:val="002577DE"/>
    <w:rsid w:val="002578C0"/>
    <w:rsid w:val="00257C2F"/>
    <w:rsid w:val="0026008C"/>
    <w:rsid w:val="00261EDB"/>
    <w:rsid w:val="0026257A"/>
    <w:rsid w:val="00263544"/>
    <w:rsid w:val="00264A57"/>
    <w:rsid w:val="00266C4C"/>
    <w:rsid w:val="00266C90"/>
    <w:rsid w:val="00267D44"/>
    <w:rsid w:val="002709C6"/>
    <w:rsid w:val="00270B3E"/>
    <w:rsid w:val="00272079"/>
    <w:rsid w:val="00273215"/>
    <w:rsid w:val="002733EF"/>
    <w:rsid w:val="0027405B"/>
    <w:rsid w:val="0027452B"/>
    <w:rsid w:val="00274616"/>
    <w:rsid w:val="00274699"/>
    <w:rsid w:val="002747B1"/>
    <w:rsid w:val="00274D0F"/>
    <w:rsid w:val="00274D53"/>
    <w:rsid w:val="00275D48"/>
    <w:rsid w:val="002760EB"/>
    <w:rsid w:val="002764E9"/>
    <w:rsid w:val="00276625"/>
    <w:rsid w:val="00276E52"/>
    <w:rsid w:val="00276F9C"/>
    <w:rsid w:val="00277546"/>
    <w:rsid w:val="00277F5B"/>
    <w:rsid w:val="00280667"/>
    <w:rsid w:val="00280759"/>
    <w:rsid w:val="002808A2"/>
    <w:rsid w:val="00280939"/>
    <w:rsid w:val="00280BF3"/>
    <w:rsid w:val="00280C9E"/>
    <w:rsid w:val="002815F1"/>
    <w:rsid w:val="00281712"/>
    <w:rsid w:val="00281844"/>
    <w:rsid w:val="00282163"/>
    <w:rsid w:val="00283056"/>
    <w:rsid w:val="0028358C"/>
    <w:rsid w:val="00283BF6"/>
    <w:rsid w:val="002844B3"/>
    <w:rsid w:val="00284994"/>
    <w:rsid w:val="00284CFA"/>
    <w:rsid w:val="00285E38"/>
    <w:rsid w:val="002875AC"/>
    <w:rsid w:val="00290860"/>
    <w:rsid w:val="00290F8B"/>
    <w:rsid w:val="00291769"/>
    <w:rsid w:val="0029203D"/>
    <w:rsid w:val="00293260"/>
    <w:rsid w:val="0029335A"/>
    <w:rsid w:val="00293B54"/>
    <w:rsid w:val="002951E3"/>
    <w:rsid w:val="0029578E"/>
    <w:rsid w:val="002959AB"/>
    <w:rsid w:val="002960C5"/>
    <w:rsid w:val="002970FC"/>
    <w:rsid w:val="002972FD"/>
    <w:rsid w:val="002975C4"/>
    <w:rsid w:val="00297674"/>
    <w:rsid w:val="002A0AA1"/>
    <w:rsid w:val="002A1036"/>
    <w:rsid w:val="002A1E97"/>
    <w:rsid w:val="002A1ECA"/>
    <w:rsid w:val="002A1FBA"/>
    <w:rsid w:val="002A2983"/>
    <w:rsid w:val="002A30DD"/>
    <w:rsid w:val="002A3B4A"/>
    <w:rsid w:val="002A3F23"/>
    <w:rsid w:val="002A4AA2"/>
    <w:rsid w:val="002A524A"/>
    <w:rsid w:val="002A636C"/>
    <w:rsid w:val="002A6764"/>
    <w:rsid w:val="002A683E"/>
    <w:rsid w:val="002A6A5A"/>
    <w:rsid w:val="002A6E42"/>
    <w:rsid w:val="002A74F6"/>
    <w:rsid w:val="002A7C41"/>
    <w:rsid w:val="002A7D58"/>
    <w:rsid w:val="002A7F33"/>
    <w:rsid w:val="002B0839"/>
    <w:rsid w:val="002B0C1D"/>
    <w:rsid w:val="002B1086"/>
    <w:rsid w:val="002B13F2"/>
    <w:rsid w:val="002B14B5"/>
    <w:rsid w:val="002B266C"/>
    <w:rsid w:val="002B44F2"/>
    <w:rsid w:val="002B4595"/>
    <w:rsid w:val="002B47EC"/>
    <w:rsid w:val="002B5267"/>
    <w:rsid w:val="002B5297"/>
    <w:rsid w:val="002B5E72"/>
    <w:rsid w:val="002B6180"/>
    <w:rsid w:val="002B6280"/>
    <w:rsid w:val="002B65B7"/>
    <w:rsid w:val="002B6C32"/>
    <w:rsid w:val="002B7698"/>
    <w:rsid w:val="002C0327"/>
    <w:rsid w:val="002C0629"/>
    <w:rsid w:val="002C251C"/>
    <w:rsid w:val="002C2D5D"/>
    <w:rsid w:val="002C3291"/>
    <w:rsid w:val="002C35A8"/>
    <w:rsid w:val="002C4DBF"/>
    <w:rsid w:val="002C71B9"/>
    <w:rsid w:val="002C7500"/>
    <w:rsid w:val="002C7E02"/>
    <w:rsid w:val="002D2D06"/>
    <w:rsid w:val="002D2E98"/>
    <w:rsid w:val="002D3305"/>
    <w:rsid w:val="002D4612"/>
    <w:rsid w:val="002D481C"/>
    <w:rsid w:val="002D533E"/>
    <w:rsid w:val="002D677D"/>
    <w:rsid w:val="002D67D0"/>
    <w:rsid w:val="002D68D2"/>
    <w:rsid w:val="002D72F4"/>
    <w:rsid w:val="002D742E"/>
    <w:rsid w:val="002D7486"/>
    <w:rsid w:val="002D792A"/>
    <w:rsid w:val="002E0231"/>
    <w:rsid w:val="002E0242"/>
    <w:rsid w:val="002E1670"/>
    <w:rsid w:val="002E21D8"/>
    <w:rsid w:val="002E27D9"/>
    <w:rsid w:val="002E2C1D"/>
    <w:rsid w:val="002E317E"/>
    <w:rsid w:val="002E34B6"/>
    <w:rsid w:val="002E3C04"/>
    <w:rsid w:val="002E3C6D"/>
    <w:rsid w:val="002E3F89"/>
    <w:rsid w:val="002E5189"/>
    <w:rsid w:val="002E6351"/>
    <w:rsid w:val="002F058D"/>
    <w:rsid w:val="002F11E3"/>
    <w:rsid w:val="002F14D1"/>
    <w:rsid w:val="002F1BA5"/>
    <w:rsid w:val="002F1E1C"/>
    <w:rsid w:val="002F24FF"/>
    <w:rsid w:val="002F2926"/>
    <w:rsid w:val="002F297D"/>
    <w:rsid w:val="002F303A"/>
    <w:rsid w:val="002F3317"/>
    <w:rsid w:val="002F36BA"/>
    <w:rsid w:val="002F3D70"/>
    <w:rsid w:val="002F55B2"/>
    <w:rsid w:val="002F58AD"/>
    <w:rsid w:val="002F64BC"/>
    <w:rsid w:val="003002C3"/>
    <w:rsid w:val="0030043B"/>
    <w:rsid w:val="0030084C"/>
    <w:rsid w:val="00300A86"/>
    <w:rsid w:val="00300BBA"/>
    <w:rsid w:val="00300DA3"/>
    <w:rsid w:val="00302053"/>
    <w:rsid w:val="00302B5C"/>
    <w:rsid w:val="00302DE9"/>
    <w:rsid w:val="00304763"/>
    <w:rsid w:val="0030547A"/>
    <w:rsid w:val="003055B0"/>
    <w:rsid w:val="003055E8"/>
    <w:rsid w:val="00305F7C"/>
    <w:rsid w:val="0030728C"/>
    <w:rsid w:val="00307392"/>
    <w:rsid w:val="003077DE"/>
    <w:rsid w:val="00307D65"/>
    <w:rsid w:val="003106A6"/>
    <w:rsid w:val="003106BC"/>
    <w:rsid w:val="003108E5"/>
    <w:rsid w:val="003120B1"/>
    <w:rsid w:val="00312C7D"/>
    <w:rsid w:val="00313CD6"/>
    <w:rsid w:val="00314916"/>
    <w:rsid w:val="00314D64"/>
    <w:rsid w:val="00314F16"/>
    <w:rsid w:val="0031528A"/>
    <w:rsid w:val="00316655"/>
    <w:rsid w:val="00316BCE"/>
    <w:rsid w:val="00316C06"/>
    <w:rsid w:val="00317C25"/>
    <w:rsid w:val="00317D8B"/>
    <w:rsid w:val="00320548"/>
    <w:rsid w:val="00320AC9"/>
    <w:rsid w:val="00321298"/>
    <w:rsid w:val="0032309F"/>
    <w:rsid w:val="00323744"/>
    <w:rsid w:val="00323D05"/>
    <w:rsid w:val="00324291"/>
    <w:rsid w:val="00326008"/>
    <w:rsid w:val="0032611B"/>
    <w:rsid w:val="003269F8"/>
    <w:rsid w:val="00327128"/>
    <w:rsid w:val="00327248"/>
    <w:rsid w:val="00327C65"/>
    <w:rsid w:val="00330308"/>
    <w:rsid w:val="00330532"/>
    <w:rsid w:val="003315FC"/>
    <w:rsid w:val="003324A7"/>
    <w:rsid w:val="003327E1"/>
    <w:rsid w:val="003329B7"/>
    <w:rsid w:val="0033311B"/>
    <w:rsid w:val="00333EE0"/>
    <w:rsid w:val="003344B4"/>
    <w:rsid w:val="00334D61"/>
    <w:rsid w:val="003353C2"/>
    <w:rsid w:val="00335C0A"/>
    <w:rsid w:val="003370E5"/>
    <w:rsid w:val="00337B15"/>
    <w:rsid w:val="003405ED"/>
    <w:rsid w:val="00340737"/>
    <w:rsid w:val="00340A05"/>
    <w:rsid w:val="00340FC7"/>
    <w:rsid w:val="0034194B"/>
    <w:rsid w:val="003428F2"/>
    <w:rsid w:val="00342A51"/>
    <w:rsid w:val="00342AB7"/>
    <w:rsid w:val="00342AB8"/>
    <w:rsid w:val="00343028"/>
    <w:rsid w:val="003438D1"/>
    <w:rsid w:val="003446C8"/>
    <w:rsid w:val="00344759"/>
    <w:rsid w:val="00344E1E"/>
    <w:rsid w:val="003456F6"/>
    <w:rsid w:val="00346C3F"/>
    <w:rsid w:val="00347840"/>
    <w:rsid w:val="00347B0A"/>
    <w:rsid w:val="00347EE5"/>
    <w:rsid w:val="00347F31"/>
    <w:rsid w:val="003501D4"/>
    <w:rsid w:val="003504C4"/>
    <w:rsid w:val="00352F91"/>
    <w:rsid w:val="00354175"/>
    <w:rsid w:val="00354BFC"/>
    <w:rsid w:val="003553ED"/>
    <w:rsid w:val="00355822"/>
    <w:rsid w:val="003562B6"/>
    <w:rsid w:val="00356629"/>
    <w:rsid w:val="00356A99"/>
    <w:rsid w:val="00356B9A"/>
    <w:rsid w:val="00357AFE"/>
    <w:rsid w:val="003611B5"/>
    <w:rsid w:val="00361382"/>
    <w:rsid w:val="00361868"/>
    <w:rsid w:val="00362607"/>
    <w:rsid w:val="00362650"/>
    <w:rsid w:val="003626D6"/>
    <w:rsid w:val="003628A3"/>
    <w:rsid w:val="003633C1"/>
    <w:rsid w:val="003649E5"/>
    <w:rsid w:val="00364D37"/>
    <w:rsid w:val="003659C0"/>
    <w:rsid w:val="00365B56"/>
    <w:rsid w:val="00365E72"/>
    <w:rsid w:val="003677AD"/>
    <w:rsid w:val="00367DA5"/>
    <w:rsid w:val="00370051"/>
    <w:rsid w:val="00372072"/>
    <w:rsid w:val="0037240F"/>
    <w:rsid w:val="00372C61"/>
    <w:rsid w:val="00372E33"/>
    <w:rsid w:val="003733A7"/>
    <w:rsid w:val="003734A0"/>
    <w:rsid w:val="00373A31"/>
    <w:rsid w:val="003746A5"/>
    <w:rsid w:val="00375252"/>
    <w:rsid w:val="003759AE"/>
    <w:rsid w:val="00375B5D"/>
    <w:rsid w:val="0037612F"/>
    <w:rsid w:val="003772F3"/>
    <w:rsid w:val="003802CF"/>
    <w:rsid w:val="003803E1"/>
    <w:rsid w:val="003810D3"/>
    <w:rsid w:val="003817FA"/>
    <w:rsid w:val="003819C8"/>
    <w:rsid w:val="00381A6A"/>
    <w:rsid w:val="0038324C"/>
    <w:rsid w:val="00384512"/>
    <w:rsid w:val="0038474B"/>
    <w:rsid w:val="00384B4B"/>
    <w:rsid w:val="00384DC1"/>
    <w:rsid w:val="00385031"/>
    <w:rsid w:val="003854A5"/>
    <w:rsid w:val="00385E4B"/>
    <w:rsid w:val="003873BF"/>
    <w:rsid w:val="00387E60"/>
    <w:rsid w:val="00387ED6"/>
    <w:rsid w:val="0039010D"/>
    <w:rsid w:val="00390288"/>
    <w:rsid w:val="003909BF"/>
    <w:rsid w:val="00390BCF"/>
    <w:rsid w:val="00390EAC"/>
    <w:rsid w:val="00391906"/>
    <w:rsid w:val="003920F8"/>
    <w:rsid w:val="003927D1"/>
    <w:rsid w:val="003932F0"/>
    <w:rsid w:val="00394830"/>
    <w:rsid w:val="00395BC1"/>
    <w:rsid w:val="00395F9C"/>
    <w:rsid w:val="0039625A"/>
    <w:rsid w:val="00396262"/>
    <w:rsid w:val="003969FC"/>
    <w:rsid w:val="00396AFC"/>
    <w:rsid w:val="003978F9"/>
    <w:rsid w:val="003A0826"/>
    <w:rsid w:val="003A131D"/>
    <w:rsid w:val="003A1E37"/>
    <w:rsid w:val="003A1E68"/>
    <w:rsid w:val="003A20B2"/>
    <w:rsid w:val="003A42D3"/>
    <w:rsid w:val="003A4703"/>
    <w:rsid w:val="003A5079"/>
    <w:rsid w:val="003A5C97"/>
    <w:rsid w:val="003A69BD"/>
    <w:rsid w:val="003A6BDE"/>
    <w:rsid w:val="003A70DD"/>
    <w:rsid w:val="003A730A"/>
    <w:rsid w:val="003B003A"/>
    <w:rsid w:val="003B0178"/>
    <w:rsid w:val="003B0F18"/>
    <w:rsid w:val="003B0FC6"/>
    <w:rsid w:val="003B1241"/>
    <w:rsid w:val="003B2244"/>
    <w:rsid w:val="003B39E2"/>
    <w:rsid w:val="003B5332"/>
    <w:rsid w:val="003B67F6"/>
    <w:rsid w:val="003B6C6E"/>
    <w:rsid w:val="003B6E4D"/>
    <w:rsid w:val="003B6EBA"/>
    <w:rsid w:val="003B6FB3"/>
    <w:rsid w:val="003B7C98"/>
    <w:rsid w:val="003C0229"/>
    <w:rsid w:val="003C0B66"/>
    <w:rsid w:val="003C0E19"/>
    <w:rsid w:val="003C1555"/>
    <w:rsid w:val="003C15E7"/>
    <w:rsid w:val="003C18AA"/>
    <w:rsid w:val="003C1BAB"/>
    <w:rsid w:val="003C1C1E"/>
    <w:rsid w:val="003C1D2C"/>
    <w:rsid w:val="003C3088"/>
    <w:rsid w:val="003C399B"/>
    <w:rsid w:val="003C3AAD"/>
    <w:rsid w:val="003C3C13"/>
    <w:rsid w:val="003C3D3B"/>
    <w:rsid w:val="003C429A"/>
    <w:rsid w:val="003C43FA"/>
    <w:rsid w:val="003C4B2C"/>
    <w:rsid w:val="003C4D8A"/>
    <w:rsid w:val="003C516F"/>
    <w:rsid w:val="003C6382"/>
    <w:rsid w:val="003C7187"/>
    <w:rsid w:val="003C718D"/>
    <w:rsid w:val="003C7647"/>
    <w:rsid w:val="003C7794"/>
    <w:rsid w:val="003C7EBA"/>
    <w:rsid w:val="003D0F22"/>
    <w:rsid w:val="003D3429"/>
    <w:rsid w:val="003D3450"/>
    <w:rsid w:val="003D35E3"/>
    <w:rsid w:val="003D46F2"/>
    <w:rsid w:val="003D57B5"/>
    <w:rsid w:val="003D582F"/>
    <w:rsid w:val="003D5CC8"/>
    <w:rsid w:val="003D5CD8"/>
    <w:rsid w:val="003D61D7"/>
    <w:rsid w:val="003D6405"/>
    <w:rsid w:val="003D6B4F"/>
    <w:rsid w:val="003D741B"/>
    <w:rsid w:val="003D75F8"/>
    <w:rsid w:val="003D7C99"/>
    <w:rsid w:val="003E0FDF"/>
    <w:rsid w:val="003E1302"/>
    <w:rsid w:val="003E1330"/>
    <w:rsid w:val="003E1FA6"/>
    <w:rsid w:val="003E2B6C"/>
    <w:rsid w:val="003E2D3F"/>
    <w:rsid w:val="003E65FE"/>
    <w:rsid w:val="003F0B1C"/>
    <w:rsid w:val="003F0E96"/>
    <w:rsid w:val="003F14E4"/>
    <w:rsid w:val="003F1730"/>
    <w:rsid w:val="003F1AC1"/>
    <w:rsid w:val="003F2BF3"/>
    <w:rsid w:val="003F2E8F"/>
    <w:rsid w:val="003F3585"/>
    <w:rsid w:val="003F380D"/>
    <w:rsid w:val="003F3AF3"/>
    <w:rsid w:val="003F467B"/>
    <w:rsid w:val="003F4F8E"/>
    <w:rsid w:val="003F5707"/>
    <w:rsid w:val="003F589F"/>
    <w:rsid w:val="003F5D76"/>
    <w:rsid w:val="003F62EB"/>
    <w:rsid w:val="003F6CE6"/>
    <w:rsid w:val="003F6F87"/>
    <w:rsid w:val="003F7062"/>
    <w:rsid w:val="0040002A"/>
    <w:rsid w:val="00400157"/>
    <w:rsid w:val="0040071F"/>
    <w:rsid w:val="00400823"/>
    <w:rsid w:val="0040120F"/>
    <w:rsid w:val="00401A7F"/>
    <w:rsid w:val="00401CDC"/>
    <w:rsid w:val="0040227C"/>
    <w:rsid w:val="0040331D"/>
    <w:rsid w:val="004038AA"/>
    <w:rsid w:val="0040410D"/>
    <w:rsid w:val="00404270"/>
    <w:rsid w:val="00404466"/>
    <w:rsid w:val="004049D1"/>
    <w:rsid w:val="00404B49"/>
    <w:rsid w:val="0040546B"/>
    <w:rsid w:val="00406266"/>
    <w:rsid w:val="004107FD"/>
    <w:rsid w:val="00410FC8"/>
    <w:rsid w:val="004117A6"/>
    <w:rsid w:val="004118B0"/>
    <w:rsid w:val="00412784"/>
    <w:rsid w:val="00413410"/>
    <w:rsid w:val="00413865"/>
    <w:rsid w:val="00413EDE"/>
    <w:rsid w:val="00415443"/>
    <w:rsid w:val="004157C2"/>
    <w:rsid w:val="00415C95"/>
    <w:rsid w:val="00415CFC"/>
    <w:rsid w:val="00416484"/>
    <w:rsid w:val="00416795"/>
    <w:rsid w:val="004177AD"/>
    <w:rsid w:val="00417879"/>
    <w:rsid w:val="004206B6"/>
    <w:rsid w:val="00420D88"/>
    <w:rsid w:val="00422612"/>
    <w:rsid w:val="00423BEE"/>
    <w:rsid w:val="00424861"/>
    <w:rsid w:val="00424BA1"/>
    <w:rsid w:val="00426384"/>
    <w:rsid w:val="004273F5"/>
    <w:rsid w:val="00430125"/>
    <w:rsid w:val="0043229B"/>
    <w:rsid w:val="00432335"/>
    <w:rsid w:val="00432350"/>
    <w:rsid w:val="00432ABC"/>
    <w:rsid w:val="00432E00"/>
    <w:rsid w:val="00432E79"/>
    <w:rsid w:val="00433186"/>
    <w:rsid w:val="00433CB6"/>
    <w:rsid w:val="00434134"/>
    <w:rsid w:val="00434216"/>
    <w:rsid w:val="0043455D"/>
    <w:rsid w:val="004345B7"/>
    <w:rsid w:val="00434E6D"/>
    <w:rsid w:val="00435923"/>
    <w:rsid w:val="00436704"/>
    <w:rsid w:val="00437614"/>
    <w:rsid w:val="004379F6"/>
    <w:rsid w:val="00437DF0"/>
    <w:rsid w:val="00441E78"/>
    <w:rsid w:val="00442CA4"/>
    <w:rsid w:val="00443841"/>
    <w:rsid w:val="0044440D"/>
    <w:rsid w:val="00444B09"/>
    <w:rsid w:val="00444B39"/>
    <w:rsid w:val="0044633B"/>
    <w:rsid w:val="00446533"/>
    <w:rsid w:val="004474E6"/>
    <w:rsid w:val="00450643"/>
    <w:rsid w:val="00450A0A"/>
    <w:rsid w:val="00452B2A"/>
    <w:rsid w:val="0045301C"/>
    <w:rsid w:val="00453028"/>
    <w:rsid w:val="004531F7"/>
    <w:rsid w:val="00453ABB"/>
    <w:rsid w:val="0045433B"/>
    <w:rsid w:val="00455A76"/>
    <w:rsid w:val="00455BAA"/>
    <w:rsid w:val="00455FA8"/>
    <w:rsid w:val="0045678D"/>
    <w:rsid w:val="004569DB"/>
    <w:rsid w:val="00456A1D"/>
    <w:rsid w:val="00456F23"/>
    <w:rsid w:val="00461210"/>
    <w:rsid w:val="0046360B"/>
    <w:rsid w:val="00463BC2"/>
    <w:rsid w:val="00464B2F"/>
    <w:rsid w:val="00465FC0"/>
    <w:rsid w:val="00466BAD"/>
    <w:rsid w:val="004700F4"/>
    <w:rsid w:val="0047023A"/>
    <w:rsid w:val="00470DDD"/>
    <w:rsid w:val="00472958"/>
    <w:rsid w:val="0047353C"/>
    <w:rsid w:val="00473F89"/>
    <w:rsid w:val="00475DFB"/>
    <w:rsid w:val="00475E45"/>
    <w:rsid w:val="00475EDA"/>
    <w:rsid w:val="00476262"/>
    <w:rsid w:val="0047687B"/>
    <w:rsid w:val="0047747E"/>
    <w:rsid w:val="00477C0D"/>
    <w:rsid w:val="00477C30"/>
    <w:rsid w:val="0048289C"/>
    <w:rsid w:val="004829E3"/>
    <w:rsid w:val="00482A97"/>
    <w:rsid w:val="00484E08"/>
    <w:rsid w:val="00486070"/>
    <w:rsid w:val="004904A9"/>
    <w:rsid w:val="0049107F"/>
    <w:rsid w:val="0049148C"/>
    <w:rsid w:val="00491C61"/>
    <w:rsid w:val="00492365"/>
    <w:rsid w:val="00492763"/>
    <w:rsid w:val="00492BE9"/>
    <w:rsid w:val="0049494C"/>
    <w:rsid w:val="00494D27"/>
    <w:rsid w:val="004951C7"/>
    <w:rsid w:val="0049708F"/>
    <w:rsid w:val="00497373"/>
    <w:rsid w:val="004978D0"/>
    <w:rsid w:val="004A0DBD"/>
    <w:rsid w:val="004A199C"/>
    <w:rsid w:val="004A3134"/>
    <w:rsid w:val="004A3199"/>
    <w:rsid w:val="004A326F"/>
    <w:rsid w:val="004A33C4"/>
    <w:rsid w:val="004A38B9"/>
    <w:rsid w:val="004A38C7"/>
    <w:rsid w:val="004A4BD9"/>
    <w:rsid w:val="004A4C9E"/>
    <w:rsid w:val="004A515E"/>
    <w:rsid w:val="004A5762"/>
    <w:rsid w:val="004A5E00"/>
    <w:rsid w:val="004A6321"/>
    <w:rsid w:val="004A739C"/>
    <w:rsid w:val="004A7B5F"/>
    <w:rsid w:val="004B1448"/>
    <w:rsid w:val="004B1A24"/>
    <w:rsid w:val="004B1BF1"/>
    <w:rsid w:val="004B2EDF"/>
    <w:rsid w:val="004B4016"/>
    <w:rsid w:val="004B5E4D"/>
    <w:rsid w:val="004B6DD5"/>
    <w:rsid w:val="004C04C4"/>
    <w:rsid w:val="004C1784"/>
    <w:rsid w:val="004C1A23"/>
    <w:rsid w:val="004C2184"/>
    <w:rsid w:val="004C22D8"/>
    <w:rsid w:val="004C3E0A"/>
    <w:rsid w:val="004C4FAC"/>
    <w:rsid w:val="004C540F"/>
    <w:rsid w:val="004C54D3"/>
    <w:rsid w:val="004C5E87"/>
    <w:rsid w:val="004C5FC2"/>
    <w:rsid w:val="004C71BD"/>
    <w:rsid w:val="004C7B36"/>
    <w:rsid w:val="004D097C"/>
    <w:rsid w:val="004D19A6"/>
    <w:rsid w:val="004D1FC0"/>
    <w:rsid w:val="004D2748"/>
    <w:rsid w:val="004D287D"/>
    <w:rsid w:val="004D291E"/>
    <w:rsid w:val="004D2B62"/>
    <w:rsid w:val="004D2CBA"/>
    <w:rsid w:val="004D48AD"/>
    <w:rsid w:val="004D5DDA"/>
    <w:rsid w:val="004D7162"/>
    <w:rsid w:val="004D721D"/>
    <w:rsid w:val="004D72AC"/>
    <w:rsid w:val="004D780A"/>
    <w:rsid w:val="004D7D22"/>
    <w:rsid w:val="004E0188"/>
    <w:rsid w:val="004E040B"/>
    <w:rsid w:val="004E0430"/>
    <w:rsid w:val="004E1187"/>
    <w:rsid w:val="004E16FE"/>
    <w:rsid w:val="004E35DB"/>
    <w:rsid w:val="004E3AA7"/>
    <w:rsid w:val="004E3F43"/>
    <w:rsid w:val="004E46EA"/>
    <w:rsid w:val="004E470A"/>
    <w:rsid w:val="004E4A04"/>
    <w:rsid w:val="004E4B86"/>
    <w:rsid w:val="004E50ED"/>
    <w:rsid w:val="004E5698"/>
    <w:rsid w:val="004E6398"/>
    <w:rsid w:val="004E68F2"/>
    <w:rsid w:val="004E723D"/>
    <w:rsid w:val="004E754E"/>
    <w:rsid w:val="004E7C08"/>
    <w:rsid w:val="004F0B99"/>
    <w:rsid w:val="004F1336"/>
    <w:rsid w:val="004F167D"/>
    <w:rsid w:val="004F301A"/>
    <w:rsid w:val="004F4AE2"/>
    <w:rsid w:val="004F51F0"/>
    <w:rsid w:val="004F5E45"/>
    <w:rsid w:val="005006B7"/>
    <w:rsid w:val="00501AB0"/>
    <w:rsid w:val="005025F4"/>
    <w:rsid w:val="00503B38"/>
    <w:rsid w:val="0050520D"/>
    <w:rsid w:val="00505B68"/>
    <w:rsid w:val="00506529"/>
    <w:rsid w:val="00506DB1"/>
    <w:rsid w:val="00506DCC"/>
    <w:rsid w:val="00506F58"/>
    <w:rsid w:val="005072A9"/>
    <w:rsid w:val="00507A3E"/>
    <w:rsid w:val="00507DB7"/>
    <w:rsid w:val="00510452"/>
    <w:rsid w:val="00511220"/>
    <w:rsid w:val="0051199A"/>
    <w:rsid w:val="005123BE"/>
    <w:rsid w:val="0051288E"/>
    <w:rsid w:val="00512E28"/>
    <w:rsid w:val="005136CA"/>
    <w:rsid w:val="00513B04"/>
    <w:rsid w:val="00514642"/>
    <w:rsid w:val="00514C90"/>
    <w:rsid w:val="0051541F"/>
    <w:rsid w:val="005156C8"/>
    <w:rsid w:val="00515736"/>
    <w:rsid w:val="005157DA"/>
    <w:rsid w:val="00515A47"/>
    <w:rsid w:val="00515E5A"/>
    <w:rsid w:val="0051775E"/>
    <w:rsid w:val="0051775F"/>
    <w:rsid w:val="00517C33"/>
    <w:rsid w:val="0052073B"/>
    <w:rsid w:val="00523425"/>
    <w:rsid w:val="00523B6E"/>
    <w:rsid w:val="00523C53"/>
    <w:rsid w:val="00523C5B"/>
    <w:rsid w:val="0052403E"/>
    <w:rsid w:val="00524F6C"/>
    <w:rsid w:val="00525203"/>
    <w:rsid w:val="0052542C"/>
    <w:rsid w:val="005256CE"/>
    <w:rsid w:val="00527811"/>
    <w:rsid w:val="0052783E"/>
    <w:rsid w:val="00530ADD"/>
    <w:rsid w:val="00531E4C"/>
    <w:rsid w:val="00532730"/>
    <w:rsid w:val="00534F32"/>
    <w:rsid w:val="00534F47"/>
    <w:rsid w:val="00537D03"/>
    <w:rsid w:val="00537DE0"/>
    <w:rsid w:val="00541DB8"/>
    <w:rsid w:val="005425F2"/>
    <w:rsid w:val="00543A70"/>
    <w:rsid w:val="00544730"/>
    <w:rsid w:val="00545527"/>
    <w:rsid w:val="005455A8"/>
    <w:rsid w:val="0054583C"/>
    <w:rsid w:val="00545D60"/>
    <w:rsid w:val="00546309"/>
    <w:rsid w:val="00547C67"/>
    <w:rsid w:val="00550BAB"/>
    <w:rsid w:val="00554CFC"/>
    <w:rsid w:val="00555D55"/>
    <w:rsid w:val="0055617E"/>
    <w:rsid w:val="00556912"/>
    <w:rsid w:val="00556A80"/>
    <w:rsid w:val="0055770A"/>
    <w:rsid w:val="00557A05"/>
    <w:rsid w:val="005613C2"/>
    <w:rsid w:val="00561431"/>
    <w:rsid w:val="0056152A"/>
    <w:rsid w:val="00561589"/>
    <w:rsid w:val="00561EA6"/>
    <w:rsid w:val="0056252C"/>
    <w:rsid w:val="00563B82"/>
    <w:rsid w:val="00563CE1"/>
    <w:rsid w:val="00564138"/>
    <w:rsid w:val="005644DA"/>
    <w:rsid w:val="005646B7"/>
    <w:rsid w:val="00564CA7"/>
    <w:rsid w:val="005653EE"/>
    <w:rsid w:val="00565479"/>
    <w:rsid w:val="0056572E"/>
    <w:rsid w:val="005659EF"/>
    <w:rsid w:val="00566242"/>
    <w:rsid w:val="00566307"/>
    <w:rsid w:val="00570903"/>
    <w:rsid w:val="005715F3"/>
    <w:rsid w:val="00571C0A"/>
    <w:rsid w:val="00572FE8"/>
    <w:rsid w:val="00573ECF"/>
    <w:rsid w:val="00574B71"/>
    <w:rsid w:val="00575647"/>
    <w:rsid w:val="005770A7"/>
    <w:rsid w:val="0057719F"/>
    <w:rsid w:val="00577B58"/>
    <w:rsid w:val="00577FF5"/>
    <w:rsid w:val="005802F8"/>
    <w:rsid w:val="00580308"/>
    <w:rsid w:val="0058067F"/>
    <w:rsid w:val="005812A3"/>
    <w:rsid w:val="00581C2A"/>
    <w:rsid w:val="00582332"/>
    <w:rsid w:val="005834C8"/>
    <w:rsid w:val="0058419B"/>
    <w:rsid w:val="00584761"/>
    <w:rsid w:val="00584850"/>
    <w:rsid w:val="005849AD"/>
    <w:rsid w:val="00584CE6"/>
    <w:rsid w:val="005854FE"/>
    <w:rsid w:val="005876FC"/>
    <w:rsid w:val="00587B53"/>
    <w:rsid w:val="00592B4F"/>
    <w:rsid w:val="00593210"/>
    <w:rsid w:val="00593C2A"/>
    <w:rsid w:val="005951A5"/>
    <w:rsid w:val="00596FFE"/>
    <w:rsid w:val="00597178"/>
    <w:rsid w:val="00597CDF"/>
    <w:rsid w:val="00597F4D"/>
    <w:rsid w:val="005A0235"/>
    <w:rsid w:val="005A0A41"/>
    <w:rsid w:val="005A0E6B"/>
    <w:rsid w:val="005A2DAD"/>
    <w:rsid w:val="005A3806"/>
    <w:rsid w:val="005A3926"/>
    <w:rsid w:val="005A4011"/>
    <w:rsid w:val="005A489F"/>
    <w:rsid w:val="005A4FDD"/>
    <w:rsid w:val="005A531F"/>
    <w:rsid w:val="005A7213"/>
    <w:rsid w:val="005A74A3"/>
    <w:rsid w:val="005A7ECD"/>
    <w:rsid w:val="005B02E6"/>
    <w:rsid w:val="005B0CF2"/>
    <w:rsid w:val="005B1189"/>
    <w:rsid w:val="005B1547"/>
    <w:rsid w:val="005B16DD"/>
    <w:rsid w:val="005B1DD9"/>
    <w:rsid w:val="005B1E1A"/>
    <w:rsid w:val="005B2481"/>
    <w:rsid w:val="005B2611"/>
    <w:rsid w:val="005B280E"/>
    <w:rsid w:val="005B2DBC"/>
    <w:rsid w:val="005B30F4"/>
    <w:rsid w:val="005B398E"/>
    <w:rsid w:val="005B3F23"/>
    <w:rsid w:val="005B4091"/>
    <w:rsid w:val="005B430C"/>
    <w:rsid w:val="005B49E2"/>
    <w:rsid w:val="005B5B53"/>
    <w:rsid w:val="005B5B60"/>
    <w:rsid w:val="005B67B8"/>
    <w:rsid w:val="005B6FBB"/>
    <w:rsid w:val="005B7185"/>
    <w:rsid w:val="005B7196"/>
    <w:rsid w:val="005B7664"/>
    <w:rsid w:val="005B7870"/>
    <w:rsid w:val="005C01F3"/>
    <w:rsid w:val="005C0889"/>
    <w:rsid w:val="005C1058"/>
    <w:rsid w:val="005C1692"/>
    <w:rsid w:val="005C198E"/>
    <w:rsid w:val="005C1E8C"/>
    <w:rsid w:val="005C1F41"/>
    <w:rsid w:val="005C2803"/>
    <w:rsid w:val="005C283E"/>
    <w:rsid w:val="005C2C6E"/>
    <w:rsid w:val="005C4380"/>
    <w:rsid w:val="005C5287"/>
    <w:rsid w:val="005C5475"/>
    <w:rsid w:val="005C5530"/>
    <w:rsid w:val="005C64A7"/>
    <w:rsid w:val="005C70ED"/>
    <w:rsid w:val="005C7F9B"/>
    <w:rsid w:val="005D0C8F"/>
    <w:rsid w:val="005D0F20"/>
    <w:rsid w:val="005D1098"/>
    <w:rsid w:val="005D1CC1"/>
    <w:rsid w:val="005D1CE8"/>
    <w:rsid w:val="005D23B6"/>
    <w:rsid w:val="005D3B69"/>
    <w:rsid w:val="005D468D"/>
    <w:rsid w:val="005D4D8F"/>
    <w:rsid w:val="005D5257"/>
    <w:rsid w:val="005D5E91"/>
    <w:rsid w:val="005D609C"/>
    <w:rsid w:val="005D6345"/>
    <w:rsid w:val="005E02E3"/>
    <w:rsid w:val="005E08B0"/>
    <w:rsid w:val="005E0C69"/>
    <w:rsid w:val="005E135D"/>
    <w:rsid w:val="005E3349"/>
    <w:rsid w:val="005E3E62"/>
    <w:rsid w:val="005E5C3B"/>
    <w:rsid w:val="005F0187"/>
    <w:rsid w:val="005F1551"/>
    <w:rsid w:val="005F1695"/>
    <w:rsid w:val="005F2CB3"/>
    <w:rsid w:val="005F36EF"/>
    <w:rsid w:val="005F37B4"/>
    <w:rsid w:val="005F4503"/>
    <w:rsid w:val="005F5439"/>
    <w:rsid w:val="005F59A6"/>
    <w:rsid w:val="005F5A51"/>
    <w:rsid w:val="005F5AEA"/>
    <w:rsid w:val="005F5CBC"/>
    <w:rsid w:val="005F6A5F"/>
    <w:rsid w:val="005F73CB"/>
    <w:rsid w:val="005F756C"/>
    <w:rsid w:val="005F7893"/>
    <w:rsid w:val="0060023A"/>
    <w:rsid w:val="00600EC8"/>
    <w:rsid w:val="006013AA"/>
    <w:rsid w:val="00601546"/>
    <w:rsid w:val="00601B41"/>
    <w:rsid w:val="00603D3D"/>
    <w:rsid w:val="00604E5F"/>
    <w:rsid w:val="00605ECD"/>
    <w:rsid w:val="00606116"/>
    <w:rsid w:val="00606A6C"/>
    <w:rsid w:val="00606D44"/>
    <w:rsid w:val="00606F1E"/>
    <w:rsid w:val="006078C4"/>
    <w:rsid w:val="00607AD7"/>
    <w:rsid w:val="00607F8D"/>
    <w:rsid w:val="006102FD"/>
    <w:rsid w:val="006116C8"/>
    <w:rsid w:val="00611DAE"/>
    <w:rsid w:val="0061200D"/>
    <w:rsid w:val="0061266A"/>
    <w:rsid w:val="00612A7B"/>
    <w:rsid w:val="00612C37"/>
    <w:rsid w:val="00613885"/>
    <w:rsid w:val="00613B7A"/>
    <w:rsid w:val="00614806"/>
    <w:rsid w:val="00614F87"/>
    <w:rsid w:val="00616735"/>
    <w:rsid w:val="00616788"/>
    <w:rsid w:val="00616B50"/>
    <w:rsid w:val="00616E7F"/>
    <w:rsid w:val="00616E9F"/>
    <w:rsid w:val="00616F93"/>
    <w:rsid w:val="006177B7"/>
    <w:rsid w:val="006202C8"/>
    <w:rsid w:val="0062098B"/>
    <w:rsid w:val="00620A0F"/>
    <w:rsid w:val="006218EC"/>
    <w:rsid w:val="006228AB"/>
    <w:rsid w:val="00622AA1"/>
    <w:rsid w:val="00622ABB"/>
    <w:rsid w:val="006230B7"/>
    <w:rsid w:val="00624B69"/>
    <w:rsid w:val="00624C8C"/>
    <w:rsid w:val="00625049"/>
    <w:rsid w:val="00625565"/>
    <w:rsid w:val="00625897"/>
    <w:rsid w:val="00625C70"/>
    <w:rsid w:val="00625E66"/>
    <w:rsid w:val="0062663E"/>
    <w:rsid w:val="00626648"/>
    <w:rsid w:val="006271FE"/>
    <w:rsid w:val="0062759A"/>
    <w:rsid w:val="00631CA5"/>
    <w:rsid w:val="006324FE"/>
    <w:rsid w:val="00633BF9"/>
    <w:rsid w:val="006344BA"/>
    <w:rsid w:val="00634EC4"/>
    <w:rsid w:val="00635213"/>
    <w:rsid w:val="00635439"/>
    <w:rsid w:val="00635849"/>
    <w:rsid w:val="00635C47"/>
    <w:rsid w:val="0063601F"/>
    <w:rsid w:val="0063630B"/>
    <w:rsid w:val="006369CA"/>
    <w:rsid w:val="00636AF4"/>
    <w:rsid w:val="00636D54"/>
    <w:rsid w:val="00641EA9"/>
    <w:rsid w:val="006436D7"/>
    <w:rsid w:val="006438B3"/>
    <w:rsid w:val="0064399F"/>
    <w:rsid w:val="00644307"/>
    <w:rsid w:val="00645034"/>
    <w:rsid w:val="006453E5"/>
    <w:rsid w:val="0064547B"/>
    <w:rsid w:val="00645C47"/>
    <w:rsid w:val="00646206"/>
    <w:rsid w:val="00646345"/>
    <w:rsid w:val="006465DE"/>
    <w:rsid w:val="006467CC"/>
    <w:rsid w:val="00646836"/>
    <w:rsid w:val="00647A74"/>
    <w:rsid w:val="006508E2"/>
    <w:rsid w:val="00650C1B"/>
    <w:rsid w:val="0065131D"/>
    <w:rsid w:val="006539C9"/>
    <w:rsid w:val="00653C00"/>
    <w:rsid w:val="006548CC"/>
    <w:rsid w:val="0065635C"/>
    <w:rsid w:val="006604BD"/>
    <w:rsid w:val="006616AF"/>
    <w:rsid w:val="0066226F"/>
    <w:rsid w:val="006626C9"/>
    <w:rsid w:val="00662875"/>
    <w:rsid w:val="00662F6F"/>
    <w:rsid w:val="00663EE1"/>
    <w:rsid w:val="00664BF7"/>
    <w:rsid w:val="00665CD8"/>
    <w:rsid w:val="00666ABC"/>
    <w:rsid w:val="00667ACB"/>
    <w:rsid w:val="006704AE"/>
    <w:rsid w:val="00670FD3"/>
    <w:rsid w:val="00672AB5"/>
    <w:rsid w:val="00673774"/>
    <w:rsid w:val="00673919"/>
    <w:rsid w:val="00673E0E"/>
    <w:rsid w:val="00676DCF"/>
    <w:rsid w:val="00677307"/>
    <w:rsid w:val="00680533"/>
    <w:rsid w:val="006807B1"/>
    <w:rsid w:val="00680DE1"/>
    <w:rsid w:val="006811ED"/>
    <w:rsid w:val="006821AF"/>
    <w:rsid w:val="00682308"/>
    <w:rsid w:val="00683D02"/>
    <w:rsid w:val="006850D8"/>
    <w:rsid w:val="006855A7"/>
    <w:rsid w:val="0068630C"/>
    <w:rsid w:val="0069020D"/>
    <w:rsid w:val="00692174"/>
    <w:rsid w:val="00692FC4"/>
    <w:rsid w:val="00694538"/>
    <w:rsid w:val="00695ED8"/>
    <w:rsid w:val="006961E0"/>
    <w:rsid w:val="0069774B"/>
    <w:rsid w:val="006A0709"/>
    <w:rsid w:val="006A1287"/>
    <w:rsid w:val="006A17E5"/>
    <w:rsid w:val="006A1A20"/>
    <w:rsid w:val="006A22AD"/>
    <w:rsid w:val="006A2A46"/>
    <w:rsid w:val="006A3201"/>
    <w:rsid w:val="006A6365"/>
    <w:rsid w:val="006A67B6"/>
    <w:rsid w:val="006A7059"/>
    <w:rsid w:val="006A72A7"/>
    <w:rsid w:val="006A74BA"/>
    <w:rsid w:val="006B020C"/>
    <w:rsid w:val="006B05C4"/>
    <w:rsid w:val="006B17C5"/>
    <w:rsid w:val="006B2B41"/>
    <w:rsid w:val="006B2DAC"/>
    <w:rsid w:val="006B3797"/>
    <w:rsid w:val="006B447A"/>
    <w:rsid w:val="006B4A4F"/>
    <w:rsid w:val="006B4AF6"/>
    <w:rsid w:val="006B4B35"/>
    <w:rsid w:val="006B4C1C"/>
    <w:rsid w:val="006B4CF9"/>
    <w:rsid w:val="006B56B6"/>
    <w:rsid w:val="006C1410"/>
    <w:rsid w:val="006C1725"/>
    <w:rsid w:val="006C1738"/>
    <w:rsid w:val="006C261E"/>
    <w:rsid w:val="006C29DF"/>
    <w:rsid w:val="006C2C2C"/>
    <w:rsid w:val="006C2C48"/>
    <w:rsid w:val="006C2F0F"/>
    <w:rsid w:val="006C3A25"/>
    <w:rsid w:val="006C3A3E"/>
    <w:rsid w:val="006C41CE"/>
    <w:rsid w:val="006C48F1"/>
    <w:rsid w:val="006C4A69"/>
    <w:rsid w:val="006C5325"/>
    <w:rsid w:val="006C58AA"/>
    <w:rsid w:val="006C65B4"/>
    <w:rsid w:val="006C6977"/>
    <w:rsid w:val="006C6DAF"/>
    <w:rsid w:val="006C6E61"/>
    <w:rsid w:val="006C731B"/>
    <w:rsid w:val="006D045D"/>
    <w:rsid w:val="006D0D82"/>
    <w:rsid w:val="006D150B"/>
    <w:rsid w:val="006D1BEF"/>
    <w:rsid w:val="006D2B0D"/>
    <w:rsid w:val="006D2DC9"/>
    <w:rsid w:val="006D3538"/>
    <w:rsid w:val="006D3E93"/>
    <w:rsid w:val="006D4150"/>
    <w:rsid w:val="006D48A2"/>
    <w:rsid w:val="006D5761"/>
    <w:rsid w:val="006D5CEB"/>
    <w:rsid w:val="006D79D4"/>
    <w:rsid w:val="006D7BFD"/>
    <w:rsid w:val="006D7FC4"/>
    <w:rsid w:val="006E04A4"/>
    <w:rsid w:val="006E0A3D"/>
    <w:rsid w:val="006E116C"/>
    <w:rsid w:val="006E12C8"/>
    <w:rsid w:val="006E15F8"/>
    <w:rsid w:val="006E1DEE"/>
    <w:rsid w:val="006E25B6"/>
    <w:rsid w:val="006E28E2"/>
    <w:rsid w:val="006E3384"/>
    <w:rsid w:val="006E3C26"/>
    <w:rsid w:val="006E4527"/>
    <w:rsid w:val="006E5CAB"/>
    <w:rsid w:val="006E752E"/>
    <w:rsid w:val="006E77D8"/>
    <w:rsid w:val="006F0273"/>
    <w:rsid w:val="006F0F36"/>
    <w:rsid w:val="006F1239"/>
    <w:rsid w:val="006F173B"/>
    <w:rsid w:val="006F27E4"/>
    <w:rsid w:val="006F2964"/>
    <w:rsid w:val="006F2A99"/>
    <w:rsid w:val="006F41B1"/>
    <w:rsid w:val="006F4BAA"/>
    <w:rsid w:val="006F530A"/>
    <w:rsid w:val="006F5753"/>
    <w:rsid w:val="006F5AA7"/>
    <w:rsid w:val="006F5D26"/>
    <w:rsid w:val="006F603E"/>
    <w:rsid w:val="006F75AE"/>
    <w:rsid w:val="00700711"/>
    <w:rsid w:val="00701B63"/>
    <w:rsid w:val="00702948"/>
    <w:rsid w:val="00702B78"/>
    <w:rsid w:val="00703AE8"/>
    <w:rsid w:val="007044D7"/>
    <w:rsid w:val="00705E98"/>
    <w:rsid w:val="007061F9"/>
    <w:rsid w:val="00707573"/>
    <w:rsid w:val="00707FA2"/>
    <w:rsid w:val="00710304"/>
    <w:rsid w:val="0071074A"/>
    <w:rsid w:val="00711426"/>
    <w:rsid w:val="00713091"/>
    <w:rsid w:val="00713BE9"/>
    <w:rsid w:val="00713EFE"/>
    <w:rsid w:val="00715AE9"/>
    <w:rsid w:val="00716B8E"/>
    <w:rsid w:val="00716D40"/>
    <w:rsid w:val="0071786F"/>
    <w:rsid w:val="00717A8B"/>
    <w:rsid w:val="00717C80"/>
    <w:rsid w:val="00720029"/>
    <w:rsid w:val="00720535"/>
    <w:rsid w:val="00720F48"/>
    <w:rsid w:val="007217E5"/>
    <w:rsid w:val="00721931"/>
    <w:rsid w:val="00721C74"/>
    <w:rsid w:val="0072290A"/>
    <w:rsid w:val="00723246"/>
    <w:rsid w:val="00723AD8"/>
    <w:rsid w:val="007240A0"/>
    <w:rsid w:val="007246F4"/>
    <w:rsid w:val="00724AA8"/>
    <w:rsid w:val="007250DC"/>
    <w:rsid w:val="007252C0"/>
    <w:rsid w:val="00725468"/>
    <w:rsid w:val="007263E3"/>
    <w:rsid w:val="00726566"/>
    <w:rsid w:val="00730AE5"/>
    <w:rsid w:val="00730C8B"/>
    <w:rsid w:val="00730F96"/>
    <w:rsid w:val="00731739"/>
    <w:rsid w:val="00732521"/>
    <w:rsid w:val="007327BA"/>
    <w:rsid w:val="00733787"/>
    <w:rsid w:val="00733CE4"/>
    <w:rsid w:val="00734652"/>
    <w:rsid w:val="00735161"/>
    <w:rsid w:val="0073649C"/>
    <w:rsid w:val="0073689F"/>
    <w:rsid w:val="00736ED1"/>
    <w:rsid w:val="007406CC"/>
    <w:rsid w:val="00741177"/>
    <w:rsid w:val="007417B1"/>
    <w:rsid w:val="00742626"/>
    <w:rsid w:val="007428EA"/>
    <w:rsid w:val="00742F94"/>
    <w:rsid w:val="0074316F"/>
    <w:rsid w:val="0074358D"/>
    <w:rsid w:val="00743671"/>
    <w:rsid w:val="00743BE8"/>
    <w:rsid w:val="00744954"/>
    <w:rsid w:val="00744BFD"/>
    <w:rsid w:val="00746879"/>
    <w:rsid w:val="0074712E"/>
    <w:rsid w:val="00751687"/>
    <w:rsid w:val="00751BDD"/>
    <w:rsid w:val="00751DA1"/>
    <w:rsid w:val="00752A33"/>
    <w:rsid w:val="00752CFD"/>
    <w:rsid w:val="00753207"/>
    <w:rsid w:val="00754008"/>
    <w:rsid w:val="007542D0"/>
    <w:rsid w:val="00754808"/>
    <w:rsid w:val="00754C28"/>
    <w:rsid w:val="00755351"/>
    <w:rsid w:val="0075637E"/>
    <w:rsid w:val="007566F7"/>
    <w:rsid w:val="00756C48"/>
    <w:rsid w:val="00757C61"/>
    <w:rsid w:val="00757C7E"/>
    <w:rsid w:val="00757E72"/>
    <w:rsid w:val="00757F69"/>
    <w:rsid w:val="00760DD4"/>
    <w:rsid w:val="0076218F"/>
    <w:rsid w:val="00764DD5"/>
    <w:rsid w:val="00764E1C"/>
    <w:rsid w:val="00764F9D"/>
    <w:rsid w:val="00765CB7"/>
    <w:rsid w:val="00765D34"/>
    <w:rsid w:val="00766A11"/>
    <w:rsid w:val="00766F56"/>
    <w:rsid w:val="00767911"/>
    <w:rsid w:val="00770288"/>
    <w:rsid w:val="00772B0E"/>
    <w:rsid w:val="0077305B"/>
    <w:rsid w:val="0077348B"/>
    <w:rsid w:val="00773B22"/>
    <w:rsid w:val="00773F55"/>
    <w:rsid w:val="007749F6"/>
    <w:rsid w:val="00775A5C"/>
    <w:rsid w:val="00776646"/>
    <w:rsid w:val="00776E5C"/>
    <w:rsid w:val="0077765C"/>
    <w:rsid w:val="007801D2"/>
    <w:rsid w:val="00780743"/>
    <w:rsid w:val="00780E98"/>
    <w:rsid w:val="00781318"/>
    <w:rsid w:val="00781427"/>
    <w:rsid w:val="00781813"/>
    <w:rsid w:val="007820CC"/>
    <w:rsid w:val="007822BE"/>
    <w:rsid w:val="007831F8"/>
    <w:rsid w:val="00783CF5"/>
    <w:rsid w:val="007854DA"/>
    <w:rsid w:val="00787468"/>
    <w:rsid w:val="007902C1"/>
    <w:rsid w:val="00790E63"/>
    <w:rsid w:val="00791B76"/>
    <w:rsid w:val="00793121"/>
    <w:rsid w:val="00794AAF"/>
    <w:rsid w:val="0079524A"/>
    <w:rsid w:val="00795CE8"/>
    <w:rsid w:val="00796446"/>
    <w:rsid w:val="007973B5"/>
    <w:rsid w:val="00797FDC"/>
    <w:rsid w:val="007A04DD"/>
    <w:rsid w:val="007A07CD"/>
    <w:rsid w:val="007A22CE"/>
    <w:rsid w:val="007A3F4E"/>
    <w:rsid w:val="007A411E"/>
    <w:rsid w:val="007A4961"/>
    <w:rsid w:val="007A54DA"/>
    <w:rsid w:val="007A5C76"/>
    <w:rsid w:val="007A5DBD"/>
    <w:rsid w:val="007A6036"/>
    <w:rsid w:val="007A63A2"/>
    <w:rsid w:val="007A660F"/>
    <w:rsid w:val="007A6932"/>
    <w:rsid w:val="007A69E2"/>
    <w:rsid w:val="007A71E9"/>
    <w:rsid w:val="007A72C2"/>
    <w:rsid w:val="007A77EF"/>
    <w:rsid w:val="007B01C6"/>
    <w:rsid w:val="007B050A"/>
    <w:rsid w:val="007B0E82"/>
    <w:rsid w:val="007B10A9"/>
    <w:rsid w:val="007B1B45"/>
    <w:rsid w:val="007B24DD"/>
    <w:rsid w:val="007B290F"/>
    <w:rsid w:val="007B2C27"/>
    <w:rsid w:val="007B33DB"/>
    <w:rsid w:val="007B3B85"/>
    <w:rsid w:val="007B4564"/>
    <w:rsid w:val="007B4E16"/>
    <w:rsid w:val="007B50B9"/>
    <w:rsid w:val="007B613B"/>
    <w:rsid w:val="007B68B3"/>
    <w:rsid w:val="007B6E03"/>
    <w:rsid w:val="007B75ED"/>
    <w:rsid w:val="007B7FF8"/>
    <w:rsid w:val="007C2FAE"/>
    <w:rsid w:val="007C4A6C"/>
    <w:rsid w:val="007C4B19"/>
    <w:rsid w:val="007C5471"/>
    <w:rsid w:val="007C6089"/>
    <w:rsid w:val="007C6C66"/>
    <w:rsid w:val="007C6D3E"/>
    <w:rsid w:val="007C7D7E"/>
    <w:rsid w:val="007C7F93"/>
    <w:rsid w:val="007D0124"/>
    <w:rsid w:val="007D06BA"/>
    <w:rsid w:val="007D10E2"/>
    <w:rsid w:val="007D15BE"/>
    <w:rsid w:val="007D1A3F"/>
    <w:rsid w:val="007D1D5B"/>
    <w:rsid w:val="007D2BE3"/>
    <w:rsid w:val="007D3149"/>
    <w:rsid w:val="007D365C"/>
    <w:rsid w:val="007D56DE"/>
    <w:rsid w:val="007D5915"/>
    <w:rsid w:val="007D5B48"/>
    <w:rsid w:val="007D68AF"/>
    <w:rsid w:val="007D68DE"/>
    <w:rsid w:val="007D6E67"/>
    <w:rsid w:val="007D6FD4"/>
    <w:rsid w:val="007D741F"/>
    <w:rsid w:val="007E0764"/>
    <w:rsid w:val="007E3265"/>
    <w:rsid w:val="007E4565"/>
    <w:rsid w:val="007E4C40"/>
    <w:rsid w:val="007E5560"/>
    <w:rsid w:val="007E5B8F"/>
    <w:rsid w:val="007E655E"/>
    <w:rsid w:val="007E6E99"/>
    <w:rsid w:val="007F0018"/>
    <w:rsid w:val="007F0211"/>
    <w:rsid w:val="007F1C49"/>
    <w:rsid w:val="007F2E77"/>
    <w:rsid w:val="007F3AF1"/>
    <w:rsid w:val="007F4093"/>
    <w:rsid w:val="007F4A34"/>
    <w:rsid w:val="007F56B3"/>
    <w:rsid w:val="007F5B44"/>
    <w:rsid w:val="007F5CD9"/>
    <w:rsid w:val="007F6504"/>
    <w:rsid w:val="007F6E2E"/>
    <w:rsid w:val="007F75D4"/>
    <w:rsid w:val="008004E3"/>
    <w:rsid w:val="0080065E"/>
    <w:rsid w:val="00800C22"/>
    <w:rsid w:val="00800DD0"/>
    <w:rsid w:val="0080284D"/>
    <w:rsid w:val="00803C94"/>
    <w:rsid w:val="00803F25"/>
    <w:rsid w:val="008049A4"/>
    <w:rsid w:val="00804D0A"/>
    <w:rsid w:val="00805E67"/>
    <w:rsid w:val="00806194"/>
    <w:rsid w:val="0080645F"/>
    <w:rsid w:val="00807624"/>
    <w:rsid w:val="00811329"/>
    <w:rsid w:val="008116D3"/>
    <w:rsid w:val="00811D11"/>
    <w:rsid w:val="00812160"/>
    <w:rsid w:val="0081450C"/>
    <w:rsid w:val="008146CD"/>
    <w:rsid w:val="00814D78"/>
    <w:rsid w:val="008166D6"/>
    <w:rsid w:val="00820629"/>
    <w:rsid w:val="00820D23"/>
    <w:rsid w:val="0082149C"/>
    <w:rsid w:val="00821DDC"/>
    <w:rsid w:val="008221D9"/>
    <w:rsid w:val="00822347"/>
    <w:rsid w:val="00824565"/>
    <w:rsid w:val="00827EB9"/>
    <w:rsid w:val="00830D19"/>
    <w:rsid w:val="00830D35"/>
    <w:rsid w:val="00831599"/>
    <w:rsid w:val="008317A3"/>
    <w:rsid w:val="0083294D"/>
    <w:rsid w:val="00832A42"/>
    <w:rsid w:val="00832B73"/>
    <w:rsid w:val="00832FE1"/>
    <w:rsid w:val="008337A7"/>
    <w:rsid w:val="00835B9F"/>
    <w:rsid w:val="00836182"/>
    <w:rsid w:val="008371F3"/>
    <w:rsid w:val="00837602"/>
    <w:rsid w:val="00837774"/>
    <w:rsid w:val="00841356"/>
    <w:rsid w:val="00841BBF"/>
    <w:rsid w:val="00842167"/>
    <w:rsid w:val="00842830"/>
    <w:rsid w:val="00842B31"/>
    <w:rsid w:val="00843073"/>
    <w:rsid w:val="008433EF"/>
    <w:rsid w:val="00843437"/>
    <w:rsid w:val="00845BAC"/>
    <w:rsid w:val="00847483"/>
    <w:rsid w:val="00850231"/>
    <w:rsid w:val="008503EE"/>
    <w:rsid w:val="00850AFD"/>
    <w:rsid w:val="00850EF4"/>
    <w:rsid w:val="00851927"/>
    <w:rsid w:val="00851D8B"/>
    <w:rsid w:val="00852720"/>
    <w:rsid w:val="00852F91"/>
    <w:rsid w:val="008537D2"/>
    <w:rsid w:val="0085417C"/>
    <w:rsid w:val="00854546"/>
    <w:rsid w:val="00854DF1"/>
    <w:rsid w:val="00855D7D"/>
    <w:rsid w:val="00855F2B"/>
    <w:rsid w:val="00855F5B"/>
    <w:rsid w:val="0085665C"/>
    <w:rsid w:val="00856BCB"/>
    <w:rsid w:val="00856E10"/>
    <w:rsid w:val="00857E57"/>
    <w:rsid w:val="00861EAA"/>
    <w:rsid w:val="008623E4"/>
    <w:rsid w:val="00862A90"/>
    <w:rsid w:val="00863C83"/>
    <w:rsid w:val="008644ED"/>
    <w:rsid w:val="00864F4A"/>
    <w:rsid w:val="00865022"/>
    <w:rsid w:val="008659EB"/>
    <w:rsid w:val="00866B3C"/>
    <w:rsid w:val="008712F3"/>
    <w:rsid w:val="00871CCB"/>
    <w:rsid w:val="00871E55"/>
    <w:rsid w:val="0087325F"/>
    <w:rsid w:val="00874829"/>
    <w:rsid w:val="008749BD"/>
    <w:rsid w:val="00875270"/>
    <w:rsid w:val="00875282"/>
    <w:rsid w:val="008753EA"/>
    <w:rsid w:val="00876364"/>
    <w:rsid w:val="00876DEC"/>
    <w:rsid w:val="00876E5E"/>
    <w:rsid w:val="008773CA"/>
    <w:rsid w:val="0088001A"/>
    <w:rsid w:val="008802D7"/>
    <w:rsid w:val="00880A10"/>
    <w:rsid w:val="00880ADD"/>
    <w:rsid w:val="008814A2"/>
    <w:rsid w:val="00881B63"/>
    <w:rsid w:val="00881F32"/>
    <w:rsid w:val="0088255F"/>
    <w:rsid w:val="0088446D"/>
    <w:rsid w:val="00884618"/>
    <w:rsid w:val="00884ACD"/>
    <w:rsid w:val="00884D6E"/>
    <w:rsid w:val="00885172"/>
    <w:rsid w:val="00886F2F"/>
    <w:rsid w:val="00887B34"/>
    <w:rsid w:val="00890E07"/>
    <w:rsid w:val="008914AD"/>
    <w:rsid w:val="00891580"/>
    <w:rsid w:val="008916D7"/>
    <w:rsid w:val="00892729"/>
    <w:rsid w:val="00893E9B"/>
    <w:rsid w:val="0089415C"/>
    <w:rsid w:val="00894576"/>
    <w:rsid w:val="0089484E"/>
    <w:rsid w:val="00894F3D"/>
    <w:rsid w:val="00895269"/>
    <w:rsid w:val="008959C6"/>
    <w:rsid w:val="00895AB9"/>
    <w:rsid w:val="008962C7"/>
    <w:rsid w:val="00896677"/>
    <w:rsid w:val="008967F8"/>
    <w:rsid w:val="008969D6"/>
    <w:rsid w:val="008A0447"/>
    <w:rsid w:val="008A097D"/>
    <w:rsid w:val="008A0D0B"/>
    <w:rsid w:val="008A1176"/>
    <w:rsid w:val="008A12A4"/>
    <w:rsid w:val="008A1818"/>
    <w:rsid w:val="008A1CF2"/>
    <w:rsid w:val="008A1FF7"/>
    <w:rsid w:val="008A3087"/>
    <w:rsid w:val="008A33A1"/>
    <w:rsid w:val="008A3A9A"/>
    <w:rsid w:val="008A5C0B"/>
    <w:rsid w:val="008A605B"/>
    <w:rsid w:val="008A76BC"/>
    <w:rsid w:val="008A7D35"/>
    <w:rsid w:val="008A7D80"/>
    <w:rsid w:val="008B029C"/>
    <w:rsid w:val="008B04F8"/>
    <w:rsid w:val="008B395D"/>
    <w:rsid w:val="008B554D"/>
    <w:rsid w:val="008B5B4A"/>
    <w:rsid w:val="008C1612"/>
    <w:rsid w:val="008C1A2E"/>
    <w:rsid w:val="008C2D3B"/>
    <w:rsid w:val="008C3953"/>
    <w:rsid w:val="008C45B7"/>
    <w:rsid w:val="008C536B"/>
    <w:rsid w:val="008C6211"/>
    <w:rsid w:val="008C763C"/>
    <w:rsid w:val="008C7C38"/>
    <w:rsid w:val="008D0EED"/>
    <w:rsid w:val="008D1C9B"/>
    <w:rsid w:val="008D2ABF"/>
    <w:rsid w:val="008D473C"/>
    <w:rsid w:val="008D4BA5"/>
    <w:rsid w:val="008D5287"/>
    <w:rsid w:val="008D584E"/>
    <w:rsid w:val="008D5C75"/>
    <w:rsid w:val="008D67CA"/>
    <w:rsid w:val="008D6824"/>
    <w:rsid w:val="008D7117"/>
    <w:rsid w:val="008E0110"/>
    <w:rsid w:val="008E017D"/>
    <w:rsid w:val="008E01AA"/>
    <w:rsid w:val="008E04CD"/>
    <w:rsid w:val="008E2698"/>
    <w:rsid w:val="008E3A42"/>
    <w:rsid w:val="008E4545"/>
    <w:rsid w:val="008E5662"/>
    <w:rsid w:val="008E57D6"/>
    <w:rsid w:val="008E6E39"/>
    <w:rsid w:val="008E7044"/>
    <w:rsid w:val="008E7B4B"/>
    <w:rsid w:val="008F0055"/>
    <w:rsid w:val="008F076F"/>
    <w:rsid w:val="008F1D70"/>
    <w:rsid w:val="008F23AE"/>
    <w:rsid w:val="008F263D"/>
    <w:rsid w:val="008F3760"/>
    <w:rsid w:val="008F43DA"/>
    <w:rsid w:val="008F5235"/>
    <w:rsid w:val="008F558B"/>
    <w:rsid w:val="008F64D6"/>
    <w:rsid w:val="008F6B57"/>
    <w:rsid w:val="008F6FD6"/>
    <w:rsid w:val="008F748E"/>
    <w:rsid w:val="008F7950"/>
    <w:rsid w:val="008F7BC6"/>
    <w:rsid w:val="00900128"/>
    <w:rsid w:val="00901143"/>
    <w:rsid w:val="009011A6"/>
    <w:rsid w:val="0090148D"/>
    <w:rsid w:val="0090253E"/>
    <w:rsid w:val="00902E68"/>
    <w:rsid w:val="009030BF"/>
    <w:rsid w:val="009036D5"/>
    <w:rsid w:val="00903A4F"/>
    <w:rsid w:val="00904531"/>
    <w:rsid w:val="0090489D"/>
    <w:rsid w:val="00904DB9"/>
    <w:rsid w:val="00905A26"/>
    <w:rsid w:val="00906AF3"/>
    <w:rsid w:val="00910A0C"/>
    <w:rsid w:val="00910AC9"/>
    <w:rsid w:val="00913AC0"/>
    <w:rsid w:val="00913B20"/>
    <w:rsid w:val="0091489C"/>
    <w:rsid w:val="00916EEA"/>
    <w:rsid w:val="0092163D"/>
    <w:rsid w:val="00921889"/>
    <w:rsid w:val="00921BD1"/>
    <w:rsid w:val="009229B1"/>
    <w:rsid w:val="009234F4"/>
    <w:rsid w:val="009239FD"/>
    <w:rsid w:val="00923EAC"/>
    <w:rsid w:val="00924201"/>
    <w:rsid w:val="00924904"/>
    <w:rsid w:val="009249E2"/>
    <w:rsid w:val="00924D48"/>
    <w:rsid w:val="0092532E"/>
    <w:rsid w:val="00925EC4"/>
    <w:rsid w:val="0092621E"/>
    <w:rsid w:val="009262B1"/>
    <w:rsid w:val="00930063"/>
    <w:rsid w:val="0093013D"/>
    <w:rsid w:val="00930DDC"/>
    <w:rsid w:val="0093117E"/>
    <w:rsid w:val="00931291"/>
    <w:rsid w:val="009314E7"/>
    <w:rsid w:val="00931A0A"/>
    <w:rsid w:val="00931ACB"/>
    <w:rsid w:val="00931B08"/>
    <w:rsid w:val="0093201F"/>
    <w:rsid w:val="009322F5"/>
    <w:rsid w:val="00932349"/>
    <w:rsid w:val="00932E02"/>
    <w:rsid w:val="009330B7"/>
    <w:rsid w:val="009337EB"/>
    <w:rsid w:val="009343A5"/>
    <w:rsid w:val="0093519E"/>
    <w:rsid w:val="009352C5"/>
    <w:rsid w:val="009369B4"/>
    <w:rsid w:val="00937926"/>
    <w:rsid w:val="00937BBE"/>
    <w:rsid w:val="00937C3C"/>
    <w:rsid w:val="009406EC"/>
    <w:rsid w:val="00941F63"/>
    <w:rsid w:val="009427AF"/>
    <w:rsid w:val="00942EC5"/>
    <w:rsid w:val="00942F00"/>
    <w:rsid w:val="00943015"/>
    <w:rsid w:val="00943C55"/>
    <w:rsid w:val="00944725"/>
    <w:rsid w:val="00944B1A"/>
    <w:rsid w:val="00944DED"/>
    <w:rsid w:val="009451FF"/>
    <w:rsid w:val="00945650"/>
    <w:rsid w:val="00945940"/>
    <w:rsid w:val="009464BC"/>
    <w:rsid w:val="00947A75"/>
    <w:rsid w:val="00950D1F"/>
    <w:rsid w:val="0095175D"/>
    <w:rsid w:val="00951DC5"/>
    <w:rsid w:val="00952035"/>
    <w:rsid w:val="00952AA8"/>
    <w:rsid w:val="00953010"/>
    <w:rsid w:val="0095320F"/>
    <w:rsid w:val="009535EC"/>
    <w:rsid w:val="0095363C"/>
    <w:rsid w:val="00953CA6"/>
    <w:rsid w:val="009543D1"/>
    <w:rsid w:val="009555FB"/>
    <w:rsid w:val="00955CDB"/>
    <w:rsid w:val="00957004"/>
    <w:rsid w:val="009602C4"/>
    <w:rsid w:val="009608BA"/>
    <w:rsid w:val="00961369"/>
    <w:rsid w:val="0096266D"/>
    <w:rsid w:val="00964358"/>
    <w:rsid w:val="00964CA7"/>
    <w:rsid w:val="00966A25"/>
    <w:rsid w:val="009674AD"/>
    <w:rsid w:val="009675B6"/>
    <w:rsid w:val="00967769"/>
    <w:rsid w:val="009678CD"/>
    <w:rsid w:val="0097277C"/>
    <w:rsid w:val="00972F00"/>
    <w:rsid w:val="009739F8"/>
    <w:rsid w:val="009746C2"/>
    <w:rsid w:val="00974C57"/>
    <w:rsid w:val="0097536B"/>
    <w:rsid w:val="00975999"/>
    <w:rsid w:val="00975A9B"/>
    <w:rsid w:val="00975DE7"/>
    <w:rsid w:val="009761AE"/>
    <w:rsid w:val="009762B0"/>
    <w:rsid w:val="0097794D"/>
    <w:rsid w:val="0098067B"/>
    <w:rsid w:val="009806E1"/>
    <w:rsid w:val="0098103E"/>
    <w:rsid w:val="0098186B"/>
    <w:rsid w:val="00981F70"/>
    <w:rsid w:val="00981FA0"/>
    <w:rsid w:val="0098278C"/>
    <w:rsid w:val="00983262"/>
    <w:rsid w:val="0098536D"/>
    <w:rsid w:val="009861E3"/>
    <w:rsid w:val="00986729"/>
    <w:rsid w:val="00986AFD"/>
    <w:rsid w:val="009870DB"/>
    <w:rsid w:val="00987D48"/>
    <w:rsid w:val="0099095C"/>
    <w:rsid w:val="00990BF7"/>
    <w:rsid w:val="00991D38"/>
    <w:rsid w:val="00992033"/>
    <w:rsid w:val="00993473"/>
    <w:rsid w:val="00993A87"/>
    <w:rsid w:val="00993BA4"/>
    <w:rsid w:val="00993C02"/>
    <w:rsid w:val="009948AD"/>
    <w:rsid w:val="0099605E"/>
    <w:rsid w:val="00996540"/>
    <w:rsid w:val="00996661"/>
    <w:rsid w:val="00996C87"/>
    <w:rsid w:val="00997877"/>
    <w:rsid w:val="009A04E8"/>
    <w:rsid w:val="009A0DA3"/>
    <w:rsid w:val="009A1229"/>
    <w:rsid w:val="009A1AF0"/>
    <w:rsid w:val="009A24D8"/>
    <w:rsid w:val="009A30C4"/>
    <w:rsid w:val="009A3465"/>
    <w:rsid w:val="009A4D3A"/>
    <w:rsid w:val="009A7238"/>
    <w:rsid w:val="009A7FE4"/>
    <w:rsid w:val="009B03C3"/>
    <w:rsid w:val="009B0A48"/>
    <w:rsid w:val="009B3C43"/>
    <w:rsid w:val="009B45F5"/>
    <w:rsid w:val="009B4C97"/>
    <w:rsid w:val="009B64BE"/>
    <w:rsid w:val="009B65B4"/>
    <w:rsid w:val="009B7870"/>
    <w:rsid w:val="009C0202"/>
    <w:rsid w:val="009C0B01"/>
    <w:rsid w:val="009C21D0"/>
    <w:rsid w:val="009C364A"/>
    <w:rsid w:val="009C3969"/>
    <w:rsid w:val="009C3EBA"/>
    <w:rsid w:val="009C45C6"/>
    <w:rsid w:val="009C473D"/>
    <w:rsid w:val="009C510A"/>
    <w:rsid w:val="009C730C"/>
    <w:rsid w:val="009C7AEA"/>
    <w:rsid w:val="009D067D"/>
    <w:rsid w:val="009D1F89"/>
    <w:rsid w:val="009D22E0"/>
    <w:rsid w:val="009D2CFC"/>
    <w:rsid w:val="009D4721"/>
    <w:rsid w:val="009D4FF5"/>
    <w:rsid w:val="009D57FF"/>
    <w:rsid w:val="009D685F"/>
    <w:rsid w:val="009D7690"/>
    <w:rsid w:val="009D76D3"/>
    <w:rsid w:val="009D799A"/>
    <w:rsid w:val="009D7B09"/>
    <w:rsid w:val="009E01A5"/>
    <w:rsid w:val="009E1576"/>
    <w:rsid w:val="009E1885"/>
    <w:rsid w:val="009E1A56"/>
    <w:rsid w:val="009E2853"/>
    <w:rsid w:val="009E28B9"/>
    <w:rsid w:val="009E3301"/>
    <w:rsid w:val="009E37AB"/>
    <w:rsid w:val="009E3AF9"/>
    <w:rsid w:val="009E3B96"/>
    <w:rsid w:val="009E3C78"/>
    <w:rsid w:val="009E432D"/>
    <w:rsid w:val="009E455E"/>
    <w:rsid w:val="009E4830"/>
    <w:rsid w:val="009E5F95"/>
    <w:rsid w:val="009E6003"/>
    <w:rsid w:val="009E621F"/>
    <w:rsid w:val="009E7B7D"/>
    <w:rsid w:val="009F0779"/>
    <w:rsid w:val="009F18C3"/>
    <w:rsid w:val="009F5163"/>
    <w:rsid w:val="009F6517"/>
    <w:rsid w:val="009F66C1"/>
    <w:rsid w:val="00A000CD"/>
    <w:rsid w:val="00A0077A"/>
    <w:rsid w:val="00A00CAF"/>
    <w:rsid w:val="00A00E44"/>
    <w:rsid w:val="00A01E29"/>
    <w:rsid w:val="00A02758"/>
    <w:rsid w:val="00A02B8F"/>
    <w:rsid w:val="00A02E84"/>
    <w:rsid w:val="00A0311A"/>
    <w:rsid w:val="00A03D39"/>
    <w:rsid w:val="00A05375"/>
    <w:rsid w:val="00A07CAA"/>
    <w:rsid w:val="00A1030C"/>
    <w:rsid w:val="00A1124B"/>
    <w:rsid w:val="00A11F00"/>
    <w:rsid w:val="00A12A1F"/>
    <w:rsid w:val="00A12AEB"/>
    <w:rsid w:val="00A1460D"/>
    <w:rsid w:val="00A14C90"/>
    <w:rsid w:val="00A15CDD"/>
    <w:rsid w:val="00A1718C"/>
    <w:rsid w:val="00A17206"/>
    <w:rsid w:val="00A172C8"/>
    <w:rsid w:val="00A17BC7"/>
    <w:rsid w:val="00A17CC3"/>
    <w:rsid w:val="00A22FAF"/>
    <w:rsid w:val="00A230D0"/>
    <w:rsid w:val="00A23366"/>
    <w:rsid w:val="00A23947"/>
    <w:rsid w:val="00A23DF3"/>
    <w:rsid w:val="00A2473F"/>
    <w:rsid w:val="00A25523"/>
    <w:rsid w:val="00A255E6"/>
    <w:rsid w:val="00A25BF1"/>
    <w:rsid w:val="00A25F4F"/>
    <w:rsid w:val="00A26287"/>
    <w:rsid w:val="00A267B4"/>
    <w:rsid w:val="00A270E3"/>
    <w:rsid w:val="00A279BC"/>
    <w:rsid w:val="00A30D32"/>
    <w:rsid w:val="00A3105E"/>
    <w:rsid w:val="00A312FD"/>
    <w:rsid w:val="00A315D4"/>
    <w:rsid w:val="00A31DBD"/>
    <w:rsid w:val="00A33F7C"/>
    <w:rsid w:val="00A356A9"/>
    <w:rsid w:val="00A363C7"/>
    <w:rsid w:val="00A3650E"/>
    <w:rsid w:val="00A40FDD"/>
    <w:rsid w:val="00A416DF"/>
    <w:rsid w:val="00A41A7C"/>
    <w:rsid w:val="00A41C52"/>
    <w:rsid w:val="00A422F9"/>
    <w:rsid w:val="00A44AC7"/>
    <w:rsid w:val="00A44B67"/>
    <w:rsid w:val="00A4572C"/>
    <w:rsid w:val="00A45A54"/>
    <w:rsid w:val="00A45FB4"/>
    <w:rsid w:val="00A50E1F"/>
    <w:rsid w:val="00A51287"/>
    <w:rsid w:val="00A51379"/>
    <w:rsid w:val="00A51384"/>
    <w:rsid w:val="00A51715"/>
    <w:rsid w:val="00A51AA4"/>
    <w:rsid w:val="00A51FB3"/>
    <w:rsid w:val="00A527B7"/>
    <w:rsid w:val="00A5511B"/>
    <w:rsid w:val="00A55B83"/>
    <w:rsid w:val="00A569D4"/>
    <w:rsid w:val="00A57553"/>
    <w:rsid w:val="00A57972"/>
    <w:rsid w:val="00A57BAC"/>
    <w:rsid w:val="00A60393"/>
    <w:rsid w:val="00A60B86"/>
    <w:rsid w:val="00A60DE6"/>
    <w:rsid w:val="00A6133F"/>
    <w:rsid w:val="00A61F59"/>
    <w:rsid w:val="00A626AE"/>
    <w:rsid w:val="00A63799"/>
    <w:rsid w:val="00A65355"/>
    <w:rsid w:val="00A65587"/>
    <w:rsid w:val="00A6672D"/>
    <w:rsid w:val="00A66AA5"/>
    <w:rsid w:val="00A66BF2"/>
    <w:rsid w:val="00A6710E"/>
    <w:rsid w:val="00A673CB"/>
    <w:rsid w:val="00A67D09"/>
    <w:rsid w:val="00A67D39"/>
    <w:rsid w:val="00A67D57"/>
    <w:rsid w:val="00A708EC"/>
    <w:rsid w:val="00A71ACC"/>
    <w:rsid w:val="00A72042"/>
    <w:rsid w:val="00A7300E"/>
    <w:rsid w:val="00A730A3"/>
    <w:rsid w:val="00A73744"/>
    <w:rsid w:val="00A73845"/>
    <w:rsid w:val="00A73951"/>
    <w:rsid w:val="00A74672"/>
    <w:rsid w:val="00A7471E"/>
    <w:rsid w:val="00A74922"/>
    <w:rsid w:val="00A76CAA"/>
    <w:rsid w:val="00A77BF3"/>
    <w:rsid w:val="00A80304"/>
    <w:rsid w:val="00A80AB4"/>
    <w:rsid w:val="00A812C5"/>
    <w:rsid w:val="00A81FCC"/>
    <w:rsid w:val="00A840C3"/>
    <w:rsid w:val="00A84756"/>
    <w:rsid w:val="00A85253"/>
    <w:rsid w:val="00A8531A"/>
    <w:rsid w:val="00A8609C"/>
    <w:rsid w:val="00A8609F"/>
    <w:rsid w:val="00A86858"/>
    <w:rsid w:val="00A869A4"/>
    <w:rsid w:val="00A878EB"/>
    <w:rsid w:val="00A91098"/>
    <w:rsid w:val="00A91D27"/>
    <w:rsid w:val="00A93692"/>
    <w:rsid w:val="00A93AAE"/>
    <w:rsid w:val="00A9588C"/>
    <w:rsid w:val="00A96C79"/>
    <w:rsid w:val="00A97035"/>
    <w:rsid w:val="00A97483"/>
    <w:rsid w:val="00A97AB1"/>
    <w:rsid w:val="00AA15EE"/>
    <w:rsid w:val="00AA1601"/>
    <w:rsid w:val="00AA48B4"/>
    <w:rsid w:val="00AA4B69"/>
    <w:rsid w:val="00AA5838"/>
    <w:rsid w:val="00AA597C"/>
    <w:rsid w:val="00AA657F"/>
    <w:rsid w:val="00AA6D13"/>
    <w:rsid w:val="00AA6D4D"/>
    <w:rsid w:val="00AA75DD"/>
    <w:rsid w:val="00AA7A1D"/>
    <w:rsid w:val="00AA7DE0"/>
    <w:rsid w:val="00AB026D"/>
    <w:rsid w:val="00AB0FD3"/>
    <w:rsid w:val="00AB0FDF"/>
    <w:rsid w:val="00AB2C94"/>
    <w:rsid w:val="00AB31A6"/>
    <w:rsid w:val="00AB3D1B"/>
    <w:rsid w:val="00AB3DE9"/>
    <w:rsid w:val="00AB43C9"/>
    <w:rsid w:val="00AB442C"/>
    <w:rsid w:val="00AB58EE"/>
    <w:rsid w:val="00AB7568"/>
    <w:rsid w:val="00AC0276"/>
    <w:rsid w:val="00AC02AB"/>
    <w:rsid w:val="00AC1151"/>
    <w:rsid w:val="00AC135D"/>
    <w:rsid w:val="00AC16D9"/>
    <w:rsid w:val="00AC1941"/>
    <w:rsid w:val="00AC2264"/>
    <w:rsid w:val="00AC3590"/>
    <w:rsid w:val="00AC4941"/>
    <w:rsid w:val="00AC6F99"/>
    <w:rsid w:val="00AD046F"/>
    <w:rsid w:val="00AD094F"/>
    <w:rsid w:val="00AD13D5"/>
    <w:rsid w:val="00AD16FB"/>
    <w:rsid w:val="00AD1DA5"/>
    <w:rsid w:val="00AD25E4"/>
    <w:rsid w:val="00AD289D"/>
    <w:rsid w:val="00AD2968"/>
    <w:rsid w:val="00AD2A03"/>
    <w:rsid w:val="00AD2A5D"/>
    <w:rsid w:val="00AD2C41"/>
    <w:rsid w:val="00AD2CA1"/>
    <w:rsid w:val="00AD2EEF"/>
    <w:rsid w:val="00AD47AC"/>
    <w:rsid w:val="00AD4D0E"/>
    <w:rsid w:val="00AD5583"/>
    <w:rsid w:val="00AD5D9D"/>
    <w:rsid w:val="00AD6B84"/>
    <w:rsid w:val="00AD713F"/>
    <w:rsid w:val="00AD7550"/>
    <w:rsid w:val="00AD7871"/>
    <w:rsid w:val="00AE00A1"/>
    <w:rsid w:val="00AE0275"/>
    <w:rsid w:val="00AE02CF"/>
    <w:rsid w:val="00AE080A"/>
    <w:rsid w:val="00AE13D7"/>
    <w:rsid w:val="00AE1751"/>
    <w:rsid w:val="00AE2109"/>
    <w:rsid w:val="00AE213D"/>
    <w:rsid w:val="00AE2C7C"/>
    <w:rsid w:val="00AE3267"/>
    <w:rsid w:val="00AE3903"/>
    <w:rsid w:val="00AE42D9"/>
    <w:rsid w:val="00AE4A6F"/>
    <w:rsid w:val="00AE5829"/>
    <w:rsid w:val="00AE59B5"/>
    <w:rsid w:val="00AE611B"/>
    <w:rsid w:val="00AE6125"/>
    <w:rsid w:val="00AE65C3"/>
    <w:rsid w:val="00AE6B72"/>
    <w:rsid w:val="00AE6F88"/>
    <w:rsid w:val="00AE7206"/>
    <w:rsid w:val="00AE77A4"/>
    <w:rsid w:val="00AF0020"/>
    <w:rsid w:val="00AF05D4"/>
    <w:rsid w:val="00AF1D05"/>
    <w:rsid w:val="00AF2E54"/>
    <w:rsid w:val="00AF2FE7"/>
    <w:rsid w:val="00AF3763"/>
    <w:rsid w:val="00AF433C"/>
    <w:rsid w:val="00AF69B2"/>
    <w:rsid w:val="00B01BA9"/>
    <w:rsid w:val="00B02412"/>
    <w:rsid w:val="00B02508"/>
    <w:rsid w:val="00B02A0C"/>
    <w:rsid w:val="00B02A4F"/>
    <w:rsid w:val="00B04058"/>
    <w:rsid w:val="00B046EC"/>
    <w:rsid w:val="00B050FB"/>
    <w:rsid w:val="00B06381"/>
    <w:rsid w:val="00B067C4"/>
    <w:rsid w:val="00B0760B"/>
    <w:rsid w:val="00B07666"/>
    <w:rsid w:val="00B102A6"/>
    <w:rsid w:val="00B10480"/>
    <w:rsid w:val="00B10B39"/>
    <w:rsid w:val="00B1110C"/>
    <w:rsid w:val="00B11349"/>
    <w:rsid w:val="00B136E2"/>
    <w:rsid w:val="00B14717"/>
    <w:rsid w:val="00B14983"/>
    <w:rsid w:val="00B149AA"/>
    <w:rsid w:val="00B14B62"/>
    <w:rsid w:val="00B14BFB"/>
    <w:rsid w:val="00B15202"/>
    <w:rsid w:val="00B1607B"/>
    <w:rsid w:val="00B17B09"/>
    <w:rsid w:val="00B200A4"/>
    <w:rsid w:val="00B21733"/>
    <w:rsid w:val="00B22060"/>
    <w:rsid w:val="00B227BD"/>
    <w:rsid w:val="00B22975"/>
    <w:rsid w:val="00B22BED"/>
    <w:rsid w:val="00B23955"/>
    <w:rsid w:val="00B2526F"/>
    <w:rsid w:val="00B25570"/>
    <w:rsid w:val="00B25C51"/>
    <w:rsid w:val="00B25DF9"/>
    <w:rsid w:val="00B25E4F"/>
    <w:rsid w:val="00B2602B"/>
    <w:rsid w:val="00B26CF7"/>
    <w:rsid w:val="00B27C8E"/>
    <w:rsid w:val="00B30D6A"/>
    <w:rsid w:val="00B319F9"/>
    <w:rsid w:val="00B32CE1"/>
    <w:rsid w:val="00B33458"/>
    <w:rsid w:val="00B339F4"/>
    <w:rsid w:val="00B344F0"/>
    <w:rsid w:val="00B34DC0"/>
    <w:rsid w:val="00B3588F"/>
    <w:rsid w:val="00B36021"/>
    <w:rsid w:val="00B3681B"/>
    <w:rsid w:val="00B369FD"/>
    <w:rsid w:val="00B37466"/>
    <w:rsid w:val="00B4097B"/>
    <w:rsid w:val="00B40C33"/>
    <w:rsid w:val="00B429C6"/>
    <w:rsid w:val="00B43BC5"/>
    <w:rsid w:val="00B44E7B"/>
    <w:rsid w:val="00B45C39"/>
    <w:rsid w:val="00B45E81"/>
    <w:rsid w:val="00B47455"/>
    <w:rsid w:val="00B5014B"/>
    <w:rsid w:val="00B5130F"/>
    <w:rsid w:val="00B51817"/>
    <w:rsid w:val="00B52BE7"/>
    <w:rsid w:val="00B534DB"/>
    <w:rsid w:val="00B53C9F"/>
    <w:rsid w:val="00B53D18"/>
    <w:rsid w:val="00B5534B"/>
    <w:rsid w:val="00B55735"/>
    <w:rsid w:val="00B56B50"/>
    <w:rsid w:val="00B56CE0"/>
    <w:rsid w:val="00B56EDE"/>
    <w:rsid w:val="00B5710A"/>
    <w:rsid w:val="00B608A3"/>
    <w:rsid w:val="00B60CB4"/>
    <w:rsid w:val="00B61C2A"/>
    <w:rsid w:val="00B62263"/>
    <w:rsid w:val="00B63365"/>
    <w:rsid w:val="00B63C15"/>
    <w:rsid w:val="00B63E03"/>
    <w:rsid w:val="00B66DC1"/>
    <w:rsid w:val="00B670ED"/>
    <w:rsid w:val="00B67739"/>
    <w:rsid w:val="00B677C4"/>
    <w:rsid w:val="00B67B34"/>
    <w:rsid w:val="00B7018B"/>
    <w:rsid w:val="00B715C8"/>
    <w:rsid w:val="00B71A3B"/>
    <w:rsid w:val="00B71D46"/>
    <w:rsid w:val="00B7224B"/>
    <w:rsid w:val="00B72471"/>
    <w:rsid w:val="00B7283A"/>
    <w:rsid w:val="00B72999"/>
    <w:rsid w:val="00B75103"/>
    <w:rsid w:val="00B75D5C"/>
    <w:rsid w:val="00B75E3E"/>
    <w:rsid w:val="00B76A31"/>
    <w:rsid w:val="00B76A71"/>
    <w:rsid w:val="00B776EF"/>
    <w:rsid w:val="00B809C0"/>
    <w:rsid w:val="00B812A2"/>
    <w:rsid w:val="00B822EA"/>
    <w:rsid w:val="00B82D3E"/>
    <w:rsid w:val="00B8327D"/>
    <w:rsid w:val="00B832D5"/>
    <w:rsid w:val="00B84012"/>
    <w:rsid w:val="00B87193"/>
    <w:rsid w:val="00B876AA"/>
    <w:rsid w:val="00B87D19"/>
    <w:rsid w:val="00B87E92"/>
    <w:rsid w:val="00B90499"/>
    <w:rsid w:val="00B90649"/>
    <w:rsid w:val="00B90801"/>
    <w:rsid w:val="00B913FE"/>
    <w:rsid w:val="00B914E8"/>
    <w:rsid w:val="00B91E2D"/>
    <w:rsid w:val="00B92095"/>
    <w:rsid w:val="00B92555"/>
    <w:rsid w:val="00B925D8"/>
    <w:rsid w:val="00B935C6"/>
    <w:rsid w:val="00B93740"/>
    <w:rsid w:val="00B9546C"/>
    <w:rsid w:val="00B9631D"/>
    <w:rsid w:val="00B975D3"/>
    <w:rsid w:val="00B97ABE"/>
    <w:rsid w:val="00B97EF7"/>
    <w:rsid w:val="00BA04B6"/>
    <w:rsid w:val="00BA0E41"/>
    <w:rsid w:val="00BA17CD"/>
    <w:rsid w:val="00BA1E14"/>
    <w:rsid w:val="00BA222E"/>
    <w:rsid w:val="00BA3E00"/>
    <w:rsid w:val="00BA3F82"/>
    <w:rsid w:val="00BA4BC5"/>
    <w:rsid w:val="00BA58B5"/>
    <w:rsid w:val="00BA63CD"/>
    <w:rsid w:val="00BA64FA"/>
    <w:rsid w:val="00BA6E54"/>
    <w:rsid w:val="00BA763D"/>
    <w:rsid w:val="00BA7689"/>
    <w:rsid w:val="00BB01DE"/>
    <w:rsid w:val="00BB0609"/>
    <w:rsid w:val="00BB07D1"/>
    <w:rsid w:val="00BB1581"/>
    <w:rsid w:val="00BB20FB"/>
    <w:rsid w:val="00BB2165"/>
    <w:rsid w:val="00BB3307"/>
    <w:rsid w:val="00BB3824"/>
    <w:rsid w:val="00BB3FED"/>
    <w:rsid w:val="00BB453E"/>
    <w:rsid w:val="00BB474D"/>
    <w:rsid w:val="00BB525B"/>
    <w:rsid w:val="00BB5D97"/>
    <w:rsid w:val="00BB75F1"/>
    <w:rsid w:val="00BB7AB4"/>
    <w:rsid w:val="00BB7FFB"/>
    <w:rsid w:val="00BC0E9E"/>
    <w:rsid w:val="00BC0F3F"/>
    <w:rsid w:val="00BC14DC"/>
    <w:rsid w:val="00BC179D"/>
    <w:rsid w:val="00BC1D11"/>
    <w:rsid w:val="00BC2079"/>
    <w:rsid w:val="00BC20E5"/>
    <w:rsid w:val="00BC223F"/>
    <w:rsid w:val="00BC2635"/>
    <w:rsid w:val="00BC2698"/>
    <w:rsid w:val="00BC3E12"/>
    <w:rsid w:val="00BC4508"/>
    <w:rsid w:val="00BC5D5D"/>
    <w:rsid w:val="00BC64AF"/>
    <w:rsid w:val="00BC66AE"/>
    <w:rsid w:val="00BC6CA4"/>
    <w:rsid w:val="00BC7AD0"/>
    <w:rsid w:val="00BD1562"/>
    <w:rsid w:val="00BD251B"/>
    <w:rsid w:val="00BD3672"/>
    <w:rsid w:val="00BD37F4"/>
    <w:rsid w:val="00BD3CA5"/>
    <w:rsid w:val="00BD4C97"/>
    <w:rsid w:val="00BD57E9"/>
    <w:rsid w:val="00BD5BAA"/>
    <w:rsid w:val="00BD5E14"/>
    <w:rsid w:val="00BD67BB"/>
    <w:rsid w:val="00BD7EBF"/>
    <w:rsid w:val="00BE0282"/>
    <w:rsid w:val="00BE07AC"/>
    <w:rsid w:val="00BE0E24"/>
    <w:rsid w:val="00BE1B0C"/>
    <w:rsid w:val="00BE258C"/>
    <w:rsid w:val="00BE3C0A"/>
    <w:rsid w:val="00BE415A"/>
    <w:rsid w:val="00BE45C2"/>
    <w:rsid w:val="00BE5519"/>
    <w:rsid w:val="00BE6158"/>
    <w:rsid w:val="00BE624D"/>
    <w:rsid w:val="00BE6489"/>
    <w:rsid w:val="00BF05DE"/>
    <w:rsid w:val="00BF06D3"/>
    <w:rsid w:val="00BF0BFC"/>
    <w:rsid w:val="00BF117D"/>
    <w:rsid w:val="00BF168A"/>
    <w:rsid w:val="00BF1840"/>
    <w:rsid w:val="00BF3279"/>
    <w:rsid w:val="00BF34E3"/>
    <w:rsid w:val="00BF397C"/>
    <w:rsid w:val="00BF3DFB"/>
    <w:rsid w:val="00BF3EE4"/>
    <w:rsid w:val="00BF40EC"/>
    <w:rsid w:val="00BF4448"/>
    <w:rsid w:val="00BF4A83"/>
    <w:rsid w:val="00BF514D"/>
    <w:rsid w:val="00BF5AC8"/>
    <w:rsid w:val="00BF5B7F"/>
    <w:rsid w:val="00C00449"/>
    <w:rsid w:val="00C00FBE"/>
    <w:rsid w:val="00C02798"/>
    <w:rsid w:val="00C02894"/>
    <w:rsid w:val="00C03A3B"/>
    <w:rsid w:val="00C04332"/>
    <w:rsid w:val="00C043AF"/>
    <w:rsid w:val="00C048F2"/>
    <w:rsid w:val="00C0557B"/>
    <w:rsid w:val="00C0573B"/>
    <w:rsid w:val="00C06350"/>
    <w:rsid w:val="00C107CC"/>
    <w:rsid w:val="00C10D23"/>
    <w:rsid w:val="00C1151B"/>
    <w:rsid w:val="00C12377"/>
    <w:rsid w:val="00C14E42"/>
    <w:rsid w:val="00C155D7"/>
    <w:rsid w:val="00C1610D"/>
    <w:rsid w:val="00C17288"/>
    <w:rsid w:val="00C17DC1"/>
    <w:rsid w:val="00C21351"/>
    <w:rsid w:val="00C21635"/>
    <w:rsid w:val="00C216C8"/>
    <w:rsid w:val="00C21D58"/>
    <w:rsid w:val="00C226B7"/>
    <w:rsid w:val="00C2282E"/>
    <w:rsid w:val="00C233ED"/>
    <w:rsid w:val="00C235E5"/>
    <w:rsid w:val="00C23D82"/>
    <w:rsid w:val="00C242DA"/>
    <w:rsid w:val="00C267C1"/>
    <w:rsid w:val="00C31FBD"/>
    <w:rsid w:val="00C32969"/>
    <w:rsid w:val="00C32BDE"/>
    <w:rsid w:val="00C3305E"/>
    <w:rsid w:val="00C345AA"/>
    <w:rsid w:val="00C3462E"/>
    <w:rsid w:val="00C35793"/>
    <w:rsid w:val="00C3643D"/>
    <w:rsid w:val="00C36582"/>
    <w:rsid w:val="00C3669F"/>
    <w:rsid w:val="00C3684E"/>
    <w:rsid w:val="00C368D6"/>
    <w:rsid w:val="00C36D95"/>
    <w:rsid w:val="00C3742B"/>
    <w:rsid w:val="00C40A2B"/>
    <w:rsid w:val="00C40AF1"/>
    <w:rsid w:val="00C40C3C"/>
    <w:rsid w:val="00C41A61"/>
    <w:rsid w:val="00C42A69"/>
    <w:rsid w:val="00C42B02"/>
    <w:rsid w:val="00C43161"/>
    <w:rsid w:val="00C44BBB"/>
    <w:rsid w:val="00C44EBF"/>
    <w:rsid w:val="00C45804"/>
    <w:rsid w:val="00C46155"/>
    <w:rsid w:val="00C463A8"/>
    <w:rsid w:val="00C471CC"/>
    <w:rsid w:val="00C47208"/>
    <w:rsid w:val="00C4746F"/>
    <w:rsid w:val="00C47D16"/>
    <w:rsid w:val="00C501E1"/>
    <w:rsid w:val="00C503C2"/>
    <w:rsid w:val="00C50CE7"/>
    <w:rsid w:val="00C51F37"/>
    <w:rsid w:val="00C5241C"/>
    <w:rsid w:val="00C52737"/>
    <w:rsid w:val="00C52760"/>
    <w:rsid w:val="00C541EA"/>
    <w:rsid w:val="00C542BE"/>
    <w:rsid w:val="00C54422"/>
    <w:rsid w:val="00C548AB"/>
    <w:rsid w:val="00C54CC7"/>
    <w:rsid w:val="00C55102"/>
    <w:rsid w:val="00C55F90"/>
    <w:rsid w:val="00C56B32"/>
    <w:rsid w:val="00C57058"/>
    <w:rsid w:val="00C5742C"/>
    <w:rsid w:val="00C57AB8"/>
    <w:rsid w:val="00C6062E"/>
    <w:rsid w:val="00C60C76"/>
    <w:rsid w:val="00C63411"/>
    <w:rsid w:val="00C6399D"/>
    <w:rsid w:val="00C64523"/>
    <w:rsid w:val="00C6551F"/>
    <w:rsid w:val="00C65A66"/>
    <w:rsid w:val="00C65EDF"/>
    <w:rsid w:val="00C662BB"/>
    <w:rsid w:val="00C66ADB"/>
    <w:rsid w:val="00C67982"/>
    <w:rsid w:val="00C70684"/>
    <w:rsid w:val="00C710B4"/>
    <w:rsid w:val="00C72EC5"/>
    <w:rsid w:val="00C7439F"/>
    <w:rsid w:val="00C7499F"/>
    <w:rsid w:val="00C7557A"/>
    <w:rsid w:val="00C75E0C"/>
    <w:rsid w:val="00C76823"/>
    <w:rsid w:val="00C76ABF"/>
    <w:rsid w:val="00C779DC"/>
    <w:rsid w:val="00C77AD3"/>
    <w:rsid w:val="00C81BD1"/>
    <w:rsid w:val="00C8225C"/>
    <w:rsid w:val="00C82616"/>
    <w:rsid w:val="00C8270E"/>
    <w:rsid w:val="00C82883"/>
    <w:rsid w:val="00C82A14"/>
    <w:rsid w:val="00C82A47"/>
    <w:rsid w:val="00C82DD4"/>
    <w:rsid w:val="00C83774"/>
    <w:rsid w:val="00C838C5"/>
    <w:rsid w:val="00C83B38"/>
    <w:rsid w:val="00C83B76"/>
    <w:rsid w:val="00C8460C"/>
    <w:rsid w:val="00C847BD"/>
    <w:rsid w:val="00C847F0"/>
    <w:rsid w:val="00C84A42"/>
    <w:rsid w:val="00C84BE7"/>
    <w:rsid w:val="00C858B4"/>
    <w:rsid w:val="00C8626D"/>
    <w:rsid w:val="00C90578"/>
    <w:rsid w:val="00C91567"/>
    <w:rsid w:val="00C925F9"/>
    <w:rsid w:val="00C929C4"/>
    <w:rsid w:val="00C92BDA"/>
    <w:rsid w:val="00C93E64"/>
    <w:rsid w:val="00C94A98"/>
    <w:rsid w:val="00C94FBB"/>
    <w:rsid w:val="00C951BE"/>
    <w:rsid w:val="00C95A9E"/>
    <w:rsid w:val="00C95C08"/>
    <w:rsid w:val="00C95F00"/>
    <w:rsid w:val="00C9600E"/>
    <w:rsid w:val="00C9606D"/>
    <w:rsid w:val="00C976A3"/>
    <w:rsid w:val="00CA0A74"/>
    <w:rsid w:val="00CA0D76"/>
    <w:rsid w:val="00CA11F0"/>
    <w:rsid w:val="00CA203D"/>
    <w:rsid w:val="00CA2E63"/>
    <w:rsid w:val="00CA419B"/>
    <w:rsid w:val="00CA46E6"/>
    <w:rsid w:val="00CA4B7C"/>
    <w:rsid w:val="00CA5956"/>
    <w:rsid w:val="00CA5B04"/>
    <w:rsid w:val="00CA5CF3"/>
    <w:rsid w:val="00CA74C6"/>
    <w:rsid w:val="00CB176E"/>
    <w:rsid w:val="00CB1CCB"/>
    <w:rsid w:val="00CB268A"/>
    <w:rsid w:val="00CB2956"/>
    <w:rsid w:val="00CB31EF"/>
    <w:rsid w:val="00CB40B7"/>
    <w:rsid w:val="00CB4245"/>
    <w:rsid w:val="00CB4CA6"/>
    <w:rsid w:val="00CB510B"/>
    <w:rsid w:val="00CB5606"/>
    <w:rsid w:val="00CB713F"/>
    <w:rsid w:val="00CB75ED"/>
    <w:rsid w:val="00CB7F7D"/>
    <w:rsid w:val="00CC093A"/>
    <w:rsid w:val="00CC1E6B"/>
    <w:rsid w:val="00CC22B9"/>
    <w:rsid w:val="00CC2523"/>
    <w:rsid w:val="00CC27C7"/>
    <w:rsid w:val="00CC3423"/>
    <w:rsid w:val="00CC39B6"/>
    <w:rsid w:val="00CC3EC9"/>
    <w:rsid w:val="00CC4378"/>
    <w:rsid w:val="00CC458C"/>
    <w:rsid w:val="00CC64E4"/>
    <w:rsid w:val="00CC6CF1"/>
    <w:rsid w:val="00CC71E4"/>
    <w:rsid w:val="00CC73D8"/>
    <w:rsid w:val="00CD0265"/>
    <w:rsid w:val="00CD05ED"/>
    <w:rsid w:val="00CD13D7"/>
    <w:rsid w:val="00CD1950"/>
    <w:rsid w:val="00CD1F4F"/>
    <w:rsid w:val="00CD3073"/>
    <w:rsid w:val="00CD3E16"/>
    <w:rsid w:val="00CD44EB"/>
    <w:rsid w:val="00CD5965"/>
    <w:rsid w:val="00CD5AA2"/>
    <w:rsid w:val="00CD6259"/>
    <w:rsid w:val="00CD6312"/>
    <w:rsid w:val="00CD74DD"/>
    <w:rsid w:val="00CD7656"/>
    <w:rsid w:val="00CE040C"/>
    <w:rsid w:val="00CE0F26"/>
    <w:rsid w:val="00CE1847"/>
    <w:rsid w:val="00CE28A6"/>
    <w:rsid w:val="00CE2C5B"/>
    <w:rsid w:val="00CE3BCA"/>
    <w:rsid w:val="00CE4482"/>
    <w:rsid w:val="00CE6442"/>
    <w:rsid w:val="00CE6897"/>
    <w:rsid w:val="00CE68AC"/>
    <w:rsid w:val="00CE6CFF"/>
    <w:rsid w:val="00CE7462"/>
    <w:rsid w:val="00CE7574"/>
    <w:rsid w:val="00CE76BD"/>
    <w:rsid w:val="00CE7CB3"/>
    <w:rsid w:val="00CF00B2"/>
    <w:rsid w:val="00CF023E"/>
    <w:rsid w:val="00CF12C7"/>
    <w:rsid w:val="00CF1426"/>
    <w:rsid w:val="00CF1DE7"/>
    <w:rsid w:val="00CF269B"/>
    <w:rsid w:val="00CF320C"/>
    <w:rsid w:val="00CF4C4D"/>
    <w:rsid w:val="00CF5749"/>
    <w:rsid w:val="00CF643C"/>
    <w:rsid w:val="00CF6C07"/>
    <w:rsid w:val="00CF7012"/>
    <w:rsid w:val="00CF721F"/>
    <w:rsid w:val="00CF7582"/>
    <w:rsid w:val="00CF7AA2"/>
    <w:rsid w:val="00D00324"/>
    <w:rsid w:val="00D00712"/>
    <w:rsid w:val="00D03A89"/>
    <w:rsid w:val="00D05AC3"/>
    <w:rsid w:val="00D05D82"/>
    <w:rsid w:val="00D06F9A"/>
    <w:rsid w:val="00D07044"/>
    <w:rsid w:val="00D07A45"/>
    <w:rsid w:val="00D07CDF"/>
    <w:rsid w:val="00D10208"/>
    <w:rsid w:val="00D1042F"/>
    <w:rsid w:val="00D11B61"/>
    <w:rsid w:val="00D11F89"/>
    <w:rsid w:val="00D127DB"/>
    <w:rsid w:val="00D128BC"/>
    <w:rsid w:val="00D12B65"/>
    <w:rsid w:val="00D1306D"/>
    <w:rsid w:val="00D14E55"/>
    <w:rsid w:val="00D15337"/>
    <w:rsid w:val="00D159A8"/>
    <w:rsid w:val="00D15E50"/>
    <w:rsid w:val="00D15FC4"/>
    <w:rsid w:val="00D16226"/>
    <w:rsid w:val="00D16887"/>
    <w:rsid w:val="00D16AA0"/>
    <w:rsid w:val="00D1751D"/>
    <w:rsid w:val="00D204B1"/>
    <w:rsid w:val="00D2138B"/>
    <w:rsid w:val="00D218F2"/>
    <w:rsid w:val="00D225CB"/>
    <w:rsid w:val="00D23181"/>
    <w:rsid w:val="00D24793"/>
    <w:rsid w:val="00D24C9A"/>
    <w:rsid w:val="00D24FB7"/>
    <w:rsid w:val="00D26382"/>
    <w:rsid w:val="00D27B3E"/>
    <w:rsid w:val="00D30CFB"/>
    <w:rsid w:val="00D30D6D"/>
    <w:rsid w:val="00D312DB"/>
    <w:rsid w:val="00D31619"/>
    <w:rsid w:val="00D31749"/>
    <w:rsid w:val="00D31FB0"/>
    <w:rsid w:val="00D328FE"/>
    <w:rsid w:val="00D32F86"/>
    <w:rsid w:val="00D330AD"/>
    <w:rsid w:val="00D342CA"/>
    <w:rsid w:val="00D34DDD"/>
    <w:rsid w:val="00D3553F"/>
    <w:rsid w:val="00D356E7"/>
    <w:rsid w:val="00D362E5"/>
    <w:rsid w:val="00D36E29"/>
    <w:rsid w:val="00D37822"/>
    <w:rsid w:val="00D37EC5"/>
    <w:rsid w:val="00D409DC"/>
    <w:rsid w:val="00D40C91"/>
    <w:rsid w:val="00D412D3"/>
    <w:rsid w:val="00D42D08"/>
    <w:rsid w:val="00D43229"/>
    <w:rsid w:val="00D43ECB"/>
    <w:rsid w:val="00D44D6C"/>
    <w:rsid w:val="00D44F53"/>
    <w:rsid w:val="00D45616"/>
    <w:rsid w:val="00D4591E"/>
    <w:rsid w:val="00D45EF2"/>
    <w:rsid w:val="00D45F7D"/>
    <w:rsid w:val="00D46645"/>
    <w:rsid w:val="00D466B0"/>
    <w:rsid w:val="00D467D8"/>
    <w:rsid w:val="00D46E14"/>
    <w:rsid w:val="00D47042"/>
    <w:rsid w:val="00D500DA"/>
    <w:rsid w:val="00D50507"/>
    <w:rsid w:val="00D50A8D"/>
    <w:rsid w:val="00D50B5E"/>
    <w:rsid w:val="00D5101E"/>
    <w:rsid w:val="00D51602"/>
    <w:rsid w:val="00D51E9C"/>
    <w:rsid w:val="00D52405"/>
    <w:rsid w:val="00D529B4"/>
    <w:rsid w:val="00D53187"/>
    <w:rsid w:val="00D53AD7"/>
    <w:rsid w:val="00D53C78"/>
    <w:rsid w:val="00D53EB4"/>
    <w:rsid w:val="00D549BC"/>
    <w:rsid w:val="00D54E6F"/>
    <w:rsid w:val="00D561CA"/>
    <w:rsid w:val="00D5710D"/>
    <w:rsid w:val="00D60472"/>
    <w:rsid w:val="00D60740"/>
    <w:rsid w:val="00D60885"/>
    <w:rsid w:val="00D61031"/>
    <w:rsid w:val="00D61134"/>
    <w:rsid w:val="00D61510"/>
    <w:rsid w:val="00D62C18"/>
    <w:rsid w:val="00D62C8B"/>
    <w:rsid w:val="00D6399E"/>
    <w:rsid w:val="00D63AE3"/>
    <w:rsid w:val="00D63EA8"/>
    <w:rsid w:val="00D64E07"/>
    <w:rsid w:val="00D653E4"/>
    <w:rsid w:val="00D658AE"/>
    <w:rsid w:val="00D66036"/>
    <w:rsid w:val="00D7067B"/>
    <w:rsid w:val="00D71FBF"/>
    <w:rsid w:val="00D728C7"/>
    <w:rsid w:val="00D72994"/>
    <w:rsid w:val="00D729E7"/>
    <w:rsid w:val="00D7348C"/>
    <w:rsid w:val="00D73C00"/>
    <w:rsid w:val="00D741FA"/>
    <w:rsid w:val="00D7442B"/>
    <w:rsid w:val="00D75F5F"/>
    <w:rsid w:val="00D76176"/>
    <w:rsid w:val="00D7708D"/>
    <w:rsid w:val="00D772E1"/>
    <w:rsid w:val="00D77408"/>
    <w:rsid w:val="00D77D87"/>
    <w:rsid w:val="00D8095B"/>
    <w:rsid w:val="00D80F26"/>
    <w:rsid w:val="00D81467"/>
    <w:rsid w:val="00D818B7"/>
    <w:rsid w:val="00D828FC"/>
    <w:rsid w:val="00D82B27"/>
    <w:rsid w:val="00D8342D"/>
    <w:rsid w:val="00D83A12"/>
    <w:rsid w:val="00D83AF2"/>
    <w:rsid w:val="00D84343"/>
    <w:rsid w:val="00D84E73"/>
    <w:rsid w:val="00D856F9"/>
    <w:rsid w:val="00D8597E"/>
    <w:rsid w:val="00D85C43"/>
    <w:rsid w:val="00D8647D"/>
    <w:rsid w:val="00D90563"/>
    <w:rsid w:val="00D9132A"/>
    <w:rsid w:val="00D91C41"/>
    <w:rsid w:val="00D936D6"/>
    <w:rsid w:val="00D942FF"/>
    <w:rsid w:val="00D94CED"/>
    <w:rsid w:val="00D955F7"/>
    <w:rsid w:val="00D96469"/>
    <w:rsid w:val="00D9648A"/>
    <w:rsid w:val="00D964CB"/>
    <w:rsid w:val="00D974DE"/>
    <w:rsid w:val="00DA0537"/>
    <w:rsid w:val="00DA12A8"/>
    <w:rsid w:val="00DA268C"/>
    <w:rsid w:val="00DA2883"/>
    <w:rsid w:val="00DA2C28"/>
    <w:rsid w:val="00DA4E03"/>
    <w:rsid w:val="00DA6391"/>
    <w:rsid w:val="00DA71AB"/>
    <w:rsid w:val="00DA732A"/>
    <w:rsid w:val="00DB07D8"/>
    <w:rsid w:val="00DB0CE7"/>
    <w:rsid w:val="00DB11F8"/>
    <w:rsid w:val="00DB166C"/>
    <w:rsid w:val="00DB1755"/>
    <w:rsid w:val="00DB187C"/>
    <w:rsid w:val="00DB269A"/>
    <w:rsid w:val="00DB2929"/>
    <w:rsid w:val="00DB3566"/>
    <w:rsid w:val="00DB3B6B"/>
    <w:rsid w:val="00DB422C"/>
    <w:rsid w:val="00DB4A1A"/>
    <w:rsid w:val="00DB4E23"/>
    <w:rsid w:val="00DB5092"/>
    <w:rsid w:val="00DB53F8"/>
    <w:rsid w:val="00DB656E"/>
    <w:rsid w:val="00DB65E4"/>
    <w:rsid w:val="00DB70C3"/>
    <w:rsid w:val="00DB7F9F"/>
    <w:rsid w:val="00DC00A4"/>
    <w:rsid w:val="00DC1773"/>
    <w:rsid w:val="00DC1977"/>
    <w:rsid w:val="00DC1B0D"/>
    <w:rsid w:val="00DC241E"/>
    <w:rsid w:val="00DC264B"/>
    <w:rsid w:val="00DC2AA9"/>
    <w:rsid w:val="00DC3928"/>
    <w:rsid w:val="00DC3D0C"/>
    <w:rsid w:val="00DC42FE"/>
    <w:rsid w:val="00DC63B1"/>
    <w:rsid w:val="00DC6903"/>
    <w:rsid w:val="00DC6FB1"/>
    <w:rsid w:val="00DC7366"/>
    <w:rsid w:val="00DC75E6"/>
    <w:rsid w:val="00DD0BF6"/>
    <w:rsid w:val="00DD2C60"/>
    <w:rsid w:val="00DD2CEF"/>
    <w:rsid w:val="00DD40EA"/>
    <w:rsid w:val="00DD4343"/>
    <w:rsid w:val="00DD4402"/>
    <w:rsid w:val="00DD475E"/>
    <w:rsid w:val="00DD5271"/>
    <w:rsid w:val="00DD5350"/>
    <w:rsid w:val="00DD6D2E"/>
    <w:rsid w:val="00DD6E36"/>
    <w:rsid w:val="00DD7265"/>
    <w:rsid w:val="00DE06A0"/>
    <w:rsid w:val="00DE3D88"/>
    <w:rsid w:val="00DE4615"/>
    <w:rsid w:val="00DE4857"/>
    <w:rsid w:val="00DE4AA7"/>
    <w:rsid w:val="00DE4CB9"/>
    <w:rsid w:val="00DE508E"/>
    <w:rsid w:val="00DE53FC"/>
    <w:rsid w:val="00DE5AF1"/>
    <w:rsid w:val="00DE6496"/>
    <w:rsid w:val="00DE713E"/>
    <w:rsid w:val="00DE73A1"/>
    <w:rsid w:val="00DE7D87"/>
    <w:rsid w:val="00DF0416"/>
    <w:rsid w:val="00DF24C9"/>
    <w:rsid w:val="00DF3537"/>
    <w:rsid w:val="00DF353F"/>
    <w:rsid w:val="00DF3A0A"/>
    <w:rsid w:val="00DF3D2B"/>
    <w:rsid w:val="00DF4407"/>
    <w:rsid w:val="00DF5D37"/>
    <w:rsid w:val="00DF6192"/>
    <w:rsid w:val="00DF71E0"/>
    <w:rsid w:val="00DF78FA"/>
    <w:rsid w:val="00DF7CB7"/>
    <w:rsid w:val="00E002E7"/>
    <w:rsid w:val="00E00C1C"/>
    <w:rsid w:val="00E01119"/>
    <w:rsid w:val="00E01470"/>
    <w:rsid w:val="00E02070"/>
    <w:rsid w:val="00E02651"/>
    <w:rsid w:val="00E03129"/>
    <w:rsid w:val="00E06A6A"/>
    <w:rsid w:val="00E1063C"/>
    <w:rsid w:val="00E114B3"/>
    <w:rsid w:val="00E1193D"/>
    <w:rsid w:val="00E11D9C"/>
    <w:rsid w:val="00E12496"/>
    <w:rsid w:val="00E1283F"/>
    <w:rsid w:val="00E12EB0"/>
    <w:rsid w:val="00E146BC"/>
    <w:rsid w:val="00E14A0F"/>
    <w:rsid w:val="00E152F1"/>
    <w:rsid w:val="00E1530F"/>
    <w:rsid w:val="00E17021"/>
    <w:rsid w:val="00E170CF"/>
    <w:rsid w:val="00E17870"/>
    <w:rsid w:val="00E17B98"/>
    <w:rsid w:val="00E21723"/>
    <w:rsid w:val="00E22EA2"/>
    <w:rsid w:val="00E23873"/>
    <w:rsid w:val="00E238D4"/>
    <w:rsid w:val="00E25880"/>
    <w:rsid w:val="00E25F72"/>
    <w:rsid w:val="00E26295"/>
    <w:rsid w:val="00E26494"/>
    <w:rsid w:val="00E26B9D"/>
    <w:rsid w:val="00E27B16"/>
    <w:rsid w:val="00E27EB7"/>
    <w:rsid w:val="00E27F00"/>
    <w:rsid w:val="00E30859"/>
    <w:rsid w:val="00E30B3D"/>
    <w:rsid w:val="00E33FCE"/>
    <w:rsid w:val="00E3413D"/>
    <w:rsid w:val="00E34412"/>
    <w:rsid w:val="00E3475C"/>
    <w:rsid w:val="00E35FA4"/>
    <w:rsid w:val="00E37351"/>
    <w:rsid w:val="00E378B9"/>
    <w:rsid w:val="00E40F80"/>
    <w:rsid w:val="00E41166"/>
    <w:rsid w:val="00E412B1"/>
    <w:rsid w:val="00E421DB"/>
    <w:rsid w:val="00E42491"/>
    <w:rsid w:val="00E42CA1"/>
    <w:rsid w:val="00E431A1"/>
    <w:rsid w:val="00E446A1"/>
    <w:rsid w:val="00E44D56"/>
    <w:rsid w:val="00E452BC"/>
    <w:rsid w:val="00E4550F"/>
    <w:rsid w:val="00E4560E"/>
    <w:rsid w:val="00E46E1F"/>
    <w:rsid w:val="00E47637"/>
    <w:rsid w:val="00E47A63"/>
    <w:rsid w:val="00E507A4"/>
    <w:rsid w:val="00E50920"/>
    <w:rsid w:val="00E51245"/>
    <w:rsid w:val="00E53392"/>
    <w:rsid w:val="00E5344F"/>
    <w:rsid w:val="00E53D50"/>
    <w:rsid w:val="00E53DD2"/>
    <w:rsid w:val="00E5420A"/>
    <w:rsid w:val="00E55D86"/>
    <w:rsid w:val="00E56249"/>
    <w:rsid w:val="00E566A8"/>
    <w:rsid w:val="00E56E11"/>
    <w:rsid w:val="00E570E9"/>
    <w:rsid w:val="00E57F53"/>
    <w:rsid w:val="00E600F7"/>
    <w:rsid w:val="00E60988"/>
    <w:rsid w:val="00E60B5A"/>
    <w:rsid w:val="00E616D4"/>
    <w:rsid w:val="00E63DB1"/>
    <w:rsid w:val="00E63EEF"/>
    <w:rsid w:val="00E63F15"/>
    <w:rsid w:val="00E64CD2"/>
    <w:rsid w:val="00E70415"/>
    <w:rsid w:val="00E706AD"/>
    <w:rsid w:val="00E711A0"/>
    <w:rsid w:val="00E71407"/>
    <w:rsid w:val="00E71AA4"/>
    <w:rsid w:val="00E71D46"/>
    <w:rsid w:val="00E71DB1"/>
    <w:rsid w:val="00E72461"/>
    <w:rsid w:val="00E7273F"/>
    <w:rsid w:val="00E73AB3"/>
    <w:rsid w:val="00E74C91"/>
    <w:rsid w:val="00E75543"/>
    <w:rsid w:val="00E77A48"/>
    <w:rsid w:val="00E77B5F"/>
    <w:rsid w:val="00E77B7B"/>
    <w:rsid w:val="00E77CA5"/>
    <w:rsid w:val="00E80E5C"/>
    <w:rsid w:val="00E82966"/>
    <w:rsid w:val="00E82F34"/>
    <w:rsid w:val="00E83014"/>
    <w:rsid w:val="00E83511"/>
    <w:rsid w:val="00E83AAA"/>
    <w:rsid w:val="00E84D70"/>
    <w:rsid w:val="00E858E9"/>
    <w:rsid w:val="00E861AB"/>
    <w:rsid w:val="00E866ED"/>
    <w:rsid w:val="00E86E41"/>
    <w:rsid w:val="00E86EFA"/>
    <w:rsid w:val="00E903CB"/>
    <w:rsid w:val="00E91387"/>
    <w:rsid w:val="00E92160"/>
    <w:rsid w:val="00E93629"/>
    <w:rsid w:val="00E93706"/>
    <w:rsid w:val="00E94460"/>
    <w:rsid w:val="00E946CA"/>
    <w:rsid w:val="00E9538E"/>
    <w:rsid w:val="00E955DD"/>
    <w:rsid w:val="00E95991"/>
    <w:rsid w:val="00E95BA3"/>
    <w:rsid w:val="00E966D6"/>
    <w:rsid w:val="00E96962"/>
    <w:rsid w:val="00E96987"/>
    <w:rsid w:val="00E97C36"/>
    <w:rsid w:val="00EA0AA2"/>
    <w:rsid w:val="00EA1610"/>
    <w:rsid w:val="00EA19A4"/>
    <w:rsid w:val="00EA2EF8"/>
    <w:rsid w:val="00EA3A17"/>
    <w:rsid w:val="00EA42DF"/>
    <w:rsid w:val="00EA45AD"/>
    <w:rsid w:val="00EA45BD"/>
    <w:rsid w:val="00EA4922"/>
    <w:rsid w:val="00EA4C78"/>
    <w:rsid w:val="00EA4DDE"/>
    <w:rsid w:val="00EA531E"/>
    <w:rsid w:val="00EA5BB2"/>
    <w:rsid w:val="00EA6DB2"/>
    <w:rsid w:val="00EA7347"/>
    <w:rsid w:val="00EA73C3"/>
    <w:rsid w:val="00EA7755"/>
    <w:rsid w:val="00EB0D12"/>
    <w:rsid w:val="00EB0E74"/>
    <w:rsid w:val="00EB12FA"/>
    <w:rsid w:val="00EB15CF"/>
    <w:rsid w:val="00EB2506"/>
    <w:rsid w:val="00EB3F30"/>
    <w:rsid w:val="00EB4979"/>
    <w:rsid w:val="00EB4FD1"/>
    <w:rsid w:val="00EB55ED"/>
    <w:rsid w:val="00EB56B7"/>
    <w:rsid w:val="00EB5AF0"/>
    <w:rsid w:val="00EB6B45"/>
    <w:rsid w:val="00EB6DA9"/>
    <w:rsid w:val="00EB7110"/>
    <w:rsid w:val="00EB718E"/>
    <w:rsid w:val="00EB7F69"/>
    <w:rsid w:val="00EC136C"/>
    <w:rsid w:val="00EC1A4B"/>
    <w:rsid w:val="00EC4632"/>
    <w:rsid w:val="00EC4ED2"/>
    <w:rsid w:val="00EC5235"/>
    <w:rsid w:val="00EC5664"/>
    <w:rsid w:val="00EC5EE8"/>
    <w:rsid w:val="00EC64A1"/>
    <w:rsid w:val="00EC7B27"/>
    <w:rsid w:val="00EC7D7D"/>
    <w:rsid w:val="00ED0027"/>
    <w:rsid w:val="00ED02FA"/>
    <w:rsid w:val="00ED05DF"/>
    <w:rsid w:val="00ED1032"/>
    <w:rsid w:val="00ED2798"/>
    <w:rsid w:val="00ED2AE7"/>
    <w:rsid w:val="00ED2CBE"/>
    <w:rsid w:val="00ED2FFA"/>
    <w:rsid w:val="00ED3757"/>
    <w:rsid w:val="00ED512C"/>
    <w:rsid w:val="00ED5472"/>
    <w:rsid w:val="00ED6DDF"/>
    <w:rsid w:val="00EE009A"/>
    <w:rsid w:val="00EE0780"/>
    <w:rsid w:val="00EE17E7"/>
    <w:rsid w:val="00EE19AB"/>
    <w:rsid w:val="00EE38AF"/>
    <w:rsid w:val="00EE47E7"/>
    <w:rsid w:val="00EE5611"/>
    <w:rsid w:val="00EE608D"/>
    <w:rsid w:val="00EE67D3"/>
    <w:rsid w:val="00EE6ACD"/>
    <w:rsid w:val="00EE7DBC"/>
    <w:rsid w:val="00EE7EA0"/>
    <w:rsid w:val="00EF075C"/>
    <w:rsid w:val="00EF08DD"/>
    <w:rsid w:val="00EF183E"/>
    <w:rsid w:val="00EF39E6"/>
    <w:rsid w:val="00EF3E05"/>
    <w:rsid w:val="00EF4778"/>
    <w:rsid w:val="00EF48DF"/>
    <w:rsid w:val="00EF58EB"/>
    <w:rsid w:val="00EF5BF1"/>
    <w:rsid w:val="00EF60BD"/>
    <w:rsid w:val="00EF67E0"/>
    <w:rsid w:val="00EF7134"/>
    <w:rsid w:val="00EF74BA"/>
    <w:rsid w:val="00EF7510"/>
    <w:rsid w:val="00F02469"/>
    <w:rsid w:val="00F024B4"/>
    <w:rsid w:val="00F02BE4"/>
    <w:rsid w:val="00F02D10"/>
    <w:rsid w:val="00F03660"/>
    <w:rsid w:val="00F03760"/>
    <w:rsid w:val="00F05402"/>
    <w:rsid w:val="00F05D23"/>
    <w:rsid w:val="00F06183"/>
    <w:rsid w:val="00F0737E"/>
    <w:rsid w:val="00F10981"/>
    <w:rsid w:val="00F12685"/>
    <w:rsid w:val="00F1279A"/>
    <w:rsid w:val="00F12EDD"/>
    <w:rsid w:val="00F137B9"/>
    <w:rsid w:val="00F1402F"/>
    <w:rsid w:val="00F1477F"/>
    <w:rsid w:val="00F14DC8"/>
    <w:rsid w:val="00F151BA"/>
    <w:rsid w:val="00F157A8"/>
    <w:rsid w:val="00F17034"/>
    <w:rsid w:val="00F17A23"/>
    <w:rsid w:val="00F17F40"/>
    <w:rsid w:val="00F223D3"/>
    <w:rsid w:val="00F225D2"/>
    <w:rsid w:val="00F22DE5"/>
    <w:rsid w:val="00F23966"/>
    <w:rsid w:val="00F23BA1"/>
    <w:rsid w:val="00F24CB8"/>
    <w:rsid w:val="00F266E4"/>
    <w:rsid w:val="00F27923"/>
    <w:rsid w:val="00F30509"/>
    <w:rsid w:val="00F32EBC"/>
    <w:rsid w:val="00F35172"/>
    <w:rsid w:val="00F3538F"/>
    <w:rsid w:val="00F35B29"/>
    <w:rsid w:val="00F361EE"/>
    <w:rsid w:val="00F36E9B"/>
    <w:rsid w:val="00F371DE"/>
    <w:rsid w:val="00F4073F"/>
    <w:rsid w:val="00F411DE"/>
    <w:rsid w:val="00F41834"/>
    <w:rsid w:val="00F4198C"/>
    <w:rsid w:val="00F41A21"/>
    <w:rsid w:val="00F4235E"/>
    <w:rsid w:val="00F42CA3"/>
    <w:rsid w:val="00F4306E"/>
    <w:rsid w:val="00F431AC"/>
    <w:rsid w:val="00F437C5"/>
    <w:rsid w:val="00F47BD9"/>
    <w:rsid w:val="00F47CFE"/>
    <w:rsid w:val="00F50090"/>
    <w:rsid w:val="00F500BA"/>
    <w:rsid w:val="00F510B4"/>
    <w:rsid w:val="00F51108"/>
    <w:rsid w:val="00F51848"/>
    <w:rsid w:val="00F518CE"/>
    <w:rsid w:val="00F52254"/>
    <w:rsid w:val="00F5238E"/>
    <w:rsid w:val="00F528E7"/>
    <w:rsid w:val="00F545EB"/>
    <w:rsid w:val="00F54CEB"/>
    <w:rsid w:val="00F556FA"/>
    <w:rsid w:val="00F55FE5"/>
    <w:rsid w:val="00F56DFA"/>
    <w:rsid w:val="00F5725A"/>
    <w:rsid w:val="00F57C54"/>
    <w:rsid w:val="00F57C58"/>
    <w:rsid w:val="00F6054A"/>
    <w:rsid w:val="00F618F1"/>
    <w:rsid w:val="00F62D4A"/>
    <w:rsid w:val="00F63A8D"/>
    <w:rsid w:val="00F640E0"/>
    <w:rsid w:val="00F667A1"/>
    <w:rsid w:val="00F67178"/>
    <w:rsid w:val="00F67C3C"/>
    <w:rsid w:val="00F7110C"/>
    <w:rsid w:val="00F72684"/>
    <w:rsid w:val="00F7275E"/>
    <w:rsid w:val="00F72B82"/>
    <w:rsid w:val="00F72D35"/>
    <w:rsid w:val="00F72DA2"/>
    <w:rsid w:val="00F7358F"/>
    <w:rsid w:val="00F744F7"/>
    <w:rsid w:val="00F74C20"/>
    <w:rsid w:val="00F7540A"/>
    <w:rsid w:val="00F757E1"/>
    <w:rsid w:val="00F7582E"/>
    <w:rsid w:val="00F7670B"/>
    <w:rsid w:val="00F7673A"/>
    <w:rsid w:val="00F80132"/>
    <w:rsid w:val="00F80539"/>
    <w:rsid w:val="00F80998"/>
    <w:rsid w:val="00F8192B"/>
    <w:rsid w:val="00F81BAE"/>
    <w:rsid w:val="00F821E1"/>
    <w:rsid w:val="00F82757"/>
    <w:rsid w:val="00F82A5B"/>
    <w:rsid w:val="00F82BFE"/>
    <w:rsid w:val="00F83147"/>
    <w:rsid w:val="00F8322E"/>
    <w:rsid w:val="00F84465"/>
    <w:rsid w:val="00F84562"/>
    <w:rsid w:val="00F8457E"/>
    <w:rsid w:val="00F84CA5"/>
    <w:rsid w:val="00F8509B"/>
    <w:rsid w:val="00F857E9"/>
    <w:rsid w:val="00F85FC8"/>
    <w:rsid w:val="00F8675A"/>
    <w:rsid w:val="00F876F3"/>
    <w:rsid w:val="00F8786A"/>
    <w:rsid w:val="00F90384"/>
    <w:rsid w:val="00F90534"/>
    <w:rsid w:val="00F90C0D"/>
    <w:rsid w:val="00F9176A"/>
    <w:rsid w:val="00F91980"/>
    <w:rsid w:val="00F92109"/>
    <w:rsid w:val="00F925B7"/>
    <w:rsid w:val="00F92710"/>
    <w:rsid w:val="00F929E7"/>
    <w:rsid w:val="00F930EA"/>
    <w:rsid w:val="00F93312"/>
    <w:rsid w:val="00F95640"/>
    <w:rsid w:val="00F95EE6"/>
    <w:rsid w:val="00F967EC"/>
    <w:rsid w:val="00F967F7"/>
    <w:rsid w:val="00F976E9"/>
    <w:rsid w:val="00F97A96"/>
    <w:rsid w:val="00F97EBF"/>
    <w:rsid w:val="00FA04CA"/>
    <w:rsid w:val="00FA1505"/>
    <w:rsid w:val="00FA225F"/>
    <w:rsid w:val="00FA2442"/>
    <w:rsid w:val="00FA3A05"/>
    <w:rsid w:val="00FA435B"/>
    <w:rsid w:val="00FA454E"/>
    <w:rsid w:val="00FA46BA"/>
    <w:rsid w:val="00FA646C"/>
    <w:rsid w:val="00FA6F48"/>
    <w:rsid w:val="00FB0078"/>
    <w:rsid w:val="00FB04A6"/>
    <w:rsid w:val="00FB0C6B"/>
    <w:rsid w:val="00FB0F1C"/>
    <w:rsid w:val="00FB138D"/>
    <w:rsid w:val="00FB21DC"/>
    <w:rsid w:val="00FB2CCE"/>
    <w:rsid w:val="00FB2E39"/>
    <w:rsid w:val="00FB3597"/>
    <w:rsid w:val="00FB4221"/>
    <w:rsid w:val="00FB48A5"/>
    <w:rsid w:val="00FB4D4C"/>
    <w:rsid w:val="00FB513F"/>
    <w:rsid w:val="00FB53EE"/>
    <w:rsid w:val="00FB5403"/>
    <w:rsid w:val="00FB56CF"/>
    <w:rsid w:val="00FB6919"/>
    <w:rsid w:val="00FB6A94"/>
    <w:rsid w:val="00FB6AC2"/>
    <w:rsid w:val="00FB6DA5"/>
    <w:rsid w:val="00FB7406"/>
    <w:rsid w:val="00FC262E"/>
    <w:rsid w:val="00FC2DA8"/>
    <w:rsid w:val="00FC2DB4"/>
    <w:rsid w:val="00FC2FA0"/>
    <w:rsid w:val="00FC4BA5"/>
    <w:rsid w:val="00FC581E"/>
    <w:rsid w:val="00FC586C"/>
    <w:rsid w:val="00FC6A3A"/>
    <w:rsid w:val="00FC6C4E"/>
    <w:rsid w:val="00FC6CA3"/>
    <w:rsid w:val="00FD15FF"/>
    <w:rsid w:val="00FD177C"/>
    <w:rsid w:val="00FD1B3D"/>
    <w:rsid w:val="00FD1CF7"/>
    <w:rsid w:val="00FD1D95"/>
    <w:rsid w:val="00FD2159"/>
    <w:rsid w:val="00FD2408"/>
    <w:rsid w:val="00FD299E"/>
    <w:rsid w:val="00FD2CAB"/>
    <w:rsid w:val="00FD2CD7"/>
    <w:rsid w:val="00FD49CB"/>
    <w:rsid w:val="00FD5F8C"/>
    <w:rsid w:val="00FD62F9"/>
    <w:rsid w:val="00FD73BE"/>
    <w:rsid w:val="00FE0033"/>
    <w:rsid w:val="00FE0130"/>
    <w:rsid w:val="00FE08A1"/>
    <w:rsid w:val="00FE149C"/>
    <w:rsid w:val="00FE1911"/>
    <w:rsid w:val="00FE2438"/>
    <w:rsid w:val="00FE26BC"/>
    <w:rsid w:val="00FE2ACD"/>
    <w:rsid w:val="00FE2D2E"/>
    <w:rsid w:val="00FE2E82"/>
    <w:rsid w:val="00FE3197"/>
    <w:rsid w:val="00FE3C25"/>
    <w:rsid w:val="00FE3DF3"/>
    <w:rsid w:val="00FE44C3"/>
    <w:rsid w:val="00FE5022"/>
    <w:rsid w:val="00FE642A"/>
    <w:rsid w:val="00FE71CD"/>
    <w:rsid w:val="00FE7D7E"/>
    <w:rsid w:val="00FE7F5E"/>
    <w:rsid w:val="00FF033D"/>
    <w:rsid w:val="00FF05F5"/>
    <w:rsid w:val="00FF12E0"/>
    <w:rsid w:val="00FF28D9"/>
    <w:rsid w:val="00FF3834"/>
    <w:rsid w:val="00FF3E80"/>
    <w:rsid w:val="00FF4377"/>
    <w:rsid w:val="00FF60C7"/>
    <w:rsid w:val="00FF6765"/>
    <w:rsid w:val="00FF6802"/>
    <w:rsid w:val="00FF7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F8C53B8"/>
  <w15:docId w15:val="{203D3313-DB6C-4554-A2B9-AA28F9DF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Text"/>
    <w:qFormat/>
    <w:rsid w:val="00EF58EB"/>
    <w:pPr>
      <w:spacing w:after="120"/>
    </w:pPr>
    <w:rPr>
      <w:rFonts w:ascii="Calibri" w:hAnsi="Calibri"/>
      <w:sz w:val="22"/>
      <w:szCs w:val="24"/>
      <w:lang w:val="en-GB" w:eastAsia="en-US"/>
    </w:rPr>
  </w:style>
  <w:style w:type="paragraph" w:styleId="Heading1">
    <w:name w:val="heading 1"/>
    <w:aliases w:val="1m,Nolist,h1,l1,Chapter,Sommaire"/>
    <w:basedOn w:val="Normal"/>
    <w:next w:val="BodyText"/>
    <w:link w:val="Heading1Char"/>
    <w:qFormat/>
    <w:rsid w:val="006F173B"/>
    <w:pPr>
      <w:keepNext/>
      <w:pageBreakBefore/>
      <w:numPr>
        <w:numId w:val="4"/>
      </w:numPr>
      <w:tabs>
        <w:tab w:val="left" w:pos="720"/>
      </w:tabs>
      <w:spacing w:before="240" w:after="60"/>
      <w:outlineLvl w:val="0"/>
    </w:pPr>
    <w:rPr>
      <w:rFonts w:ascii="Cambria" w:hAnsi="Cambria" w:cs="Arial"/>
      <w:b/>
      <w:bCs/>
      <w:color w:val="133376"/>
      <w:kern w:val="32"/>
      <w:sz w:val="32"/>
      <w:szCs w:val="32"/>
    </w:rPr>
  </w:style>
  <w:style w:type="paragraph" w:styleId="Heading2">
    <w:name w:val="heading 2"/>
    <w:aliases w:val="2m,PARA2,Heading 2 Hidden,h2,Paragraph"/>
    <w:basedOn w:val="Normal"/>
    <w:next w:val="BodyText"/>
    <w:link w:val="Heading2Char"/>
    <w:qFormat/>
    <w:rsid w:val="006F173B"/>
    <w:pPr>
      <w:keepNext/>
      <w:numPr>
        <w:ilvl w:val="1"/>
        <w:numId w:val="4"/>
      </w:numPr>
      <w:tabs>
        <w:tab w:val="left" w:pos="720"/>
      </w:tabs>
      <w:spacing w:before="240" w:after="60"/>
      <w:outlineLvl w:val="1"/>
    </w:pPr>
    <w:rPr>
      <w:rFonts w:ascii="Cambria" w:hAnsi="Cambria" w:cs="Arial"/>
      <w:b/>
      <w:bCs/>
      <w:iCs/>
      <w:sz w:val="28"/>
      <w:szCs w:val="28"/>
    </w:rPr>
  </w:style>
  <w:style w:type="paragraph" w:styleId="Heading3">
    <w:name w:val="heading 3"/>
    <w:aliases w:val="h3,Heading 3 Char1,Heading 3 Char Char,Sub-paragraph Char Char,Sub-paragraph"/>
    <w:basedOn w:val="Normal"/>
    <w:next w:val="BodyText"/>
    <w:link w:val="Heading3Char"/>
    <w:qFormat/>
    <w:rsid w:val="003D46F2"/>
    <w:pPr>
      <w:keepNext/>
      <w:numPr>
        <w:ilvl w:val="2"/>
        <w:numId w:val="4"/>
      </w:numPr>
      <w:spacing w:before="240" w:after="60"/>
      <w:outlineLvl w:val="2"/>
    </w:pPr>
    <w:rPr>
      <w:rFonts w:ascii="Cambria" w:hAnsi="Cambria" w:cs="Arial"/>
      <w:b/>
      <w:bCs/>
      <w:sz w:val="24"/>
      <w:szCs w:val="26"/>
    </w:rPr>
  </w:style>
  <w:style w:type="paragraph" w:styleId="Heading4">
    <w:name w:val="heading 4"/>
    <w:aliases w:val="Sub-sub-paragraph"/>
    <w:basedOn w:val="Normal"/>
    <w:next w:val="BodyText"/>
    <w:link w:val="Heading4Char"/>
    <w:qFormat/>
    <w:rsid w:val="006F173B"/>
    <w:pPr>
      <w:keepNext/>
      <w:numPr>
        <w:ilvl w:val="3"/>
        <w:numId w:val="4"/>
      </w:numPr>
      <w:spacing w:before="240" w:after="60"/>
      <w:outlineLvl w:val="3"/>
    </w:pPr>
    <w:rPr>
      <w:rFonts w:ascii="Cambria" w:hAnsi="Cambria"/>
      <w:b/>
      <w:bCs/>
      <w:szCs w:val="28"/>
    </w:rPr>
  </w:style>
  <w:style w:type="paragraph" w:styleId="Heading5">
    <w:name w:val="heading 5"/>
    <w:aliases w:val="Sub-sub-sub-paragraph"/>
    <w:basedOn w:val="Normal"/>
    <w:next w:val="BodyText"/>
    <w:qFormat/>
    <w:rsid w:val="00720F48"/>
    <w:pPr>
      <w:numPr>
        <w:ilvl w:val="4"/>
        <w:numId w:val="4"/>
      </w:numPr>
      <w:spacing w:before="240" w:after="60"/>
      <w:outlineLvl w:val="4"/>
    </w:pPr>
    <w:rPr>
      <w:rFonts w:ascii="Arial" w:hAnsi="Arial"/>
      <w:bCs/>
      <w:i/>
      <w:iCs/>
      <w:szCs w:val="26"/>
    </w:rPr>
  </w:style>
  <w:style w:type="paragraph" w:styleId="Heading6">
    <w:name w:val="heading 6"/>
    <w:basedOn w:val="Normal"/>
    <w:next w:val="Normal"/>
    <w:qFormat/>
    <w:rsid w:val="00720F48"/>
    <w:pPr>
      <w:numPr>
        <w:ilvl w:val="5"/>
        <w:numId w:val="4"/>
      </w:numPr>
      <w:spacing w:before="240" w:after="60"/>
      <w:outlineLvl w:val="5"/>
    </w:pPr>
    <w:rPr>
      <w:b/>
      <w:bCs/>
      <w:szCs w:val="22"/>
    </w:rPr>
  </w:style>
  <w:style w:type="paragraph" w:styleId="Heading7">
    <w:name w:val="heading 7"/>
    <w:basedOn w:val="Normal"/>
    <w:next w:val="Normal"/>
    <w:link w:val="Heading7Char"/>
    <w:qFormat/>
    <w:rsid w:val="00720F48"/>
    <w:pPr>
      <w:numPr>
        <w:ilvl w:val="6"/>
        <w:numId w:val="4"/>
      </w:numPr>
      <w:spacing w:before="240" w:after="60"/>
      <w:outlineLvl w:val="6"/>
    </w:pPr>
    <w:rPr>
      <w:sz w:val="24"/>
    </w:rPr>
  </w:style>
  <w:style w:type="paragraph" w:styleId="Heading8">
    <w:name w:val="heading 8"/>
    <w:basedOn w:val="Normal"/>
    <w:next w:val="Normal"/>
    <w:qFormat/>
    <w:rsid w:val="00720F48"/>
    <w:pPr>
      <w:numPr>
        <w:ilvl w:val="7"/>
        <w:numId w:val="4"/>
      </w:numPr>
      <w:spacing w:before="240" w:after="60"/>
      <w:outlineLvl w:val="7"/>
    </w:pPr>
    <w:rPr>
      <w:i/>
      <w:iCs/>
      <w:sz w:val="24"/>
    </w:rPr>
  </w:style>
  <w:style w:type="paragraph" w:styleId="Heading9">
    <w:name w:val="heading 9"/>
    <w:basedOn w:val="Normal"/>
    <w:next w:val="Normal"/>
    <w:qFormat/>
    <w:rsid w:val="00720F48"/>
    <w:pPr>
      <w:numPr>
        <w:ilvl w:val="8"/>
        <w:numId w:val="4"/>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
    <w:basedOn w:val="Normal"/>
    <w:link w:val="HeaderChar"/>
    <w:rsid w:val="00720F48"/>
    <w:pPr>
      <w:tabs>
        <w:tab w:val="center" w:pos="5103"/>
        <w:tab w:val="right" w:pos="9540"/>
      </w:tabs>
    </w:pPr>
    <w:rPr>
      <w:rFonts w:ascii="Arial" w:hAnsi="Arial"/>
      <w:caps/>
      <w:sz w:val="16"/>
    </w:rPr>
  </w:style>
  <w:style w:type="paragraph" w:styleId="Footer">
    <w:name w:val="footer"/>
    <w:basedOn w:val="Normal"/>
    <w:link w:val="FooterChar"/>
    <w:uiPriority w:val="99"/>
    <w:rsid w:val="00720F48"/>
    <w:pPr>
      <w:tabs>
        <w:tab w:val="center" w:pos="5103"/>
        <w:tab w:val="right" w:pos="9498"/>
      </w:tabs>
      <w:spacing w:after="200"/>
    </w:pPr>
    <w:rPr>
      <w:rFonts w:ascii="Arial" w:hAnsi="Arial"/>
      <w:caps/>
      <w:sz w:val="16"/>
    </w:rPr>
  </w:style>
  <w:style w:type="paragraph" w:customStyle="1" w:styleId="TitlePageSubheading">
    <w:name w:val="Title Page Subheading"/>
    <w:basedOn w:val="Normal"/>
    <w:rsid w:val="0022751B"/>
    <w:pPr>
      <w:spacing w:before="120"/>
      <w:ind w:left="2160"/>
    </w:pPr>
    <w:rPr>
      <w:rFonts w:cs="Arial"/>
      <w:b/>
      <w:bCs/>
      <w:color w:val="808080"/>
      <w:sz w:val="32"/>
      <w:lang w:val="en-US"/>
    </w:rPr>
  </w:style>
  <w:style w:type="paragraph" w:customStyle="1" w:styleId="TitlePageHeading">
    <w:name w:val="Title Page Heading"/>
    <w:basedOn w:val="Normal"/>
    <w:rsid w:val="0022751B"/>
    <w:pPr>
      <w:spacing w:before="120"/>
      <w:ind w:left="2160"/>
    </w:pPr>
    <w:rPr>
      <w:b/>
      <w:sz w:val="36"/>
      <w:szCs w:val="36"/>
      <w:lang w:val="en-US"/>
    </w:rPr>
  </w:style>
  <w:style w:type="paragraph" w:customStyle="1" w:styleId="TitleDocumentInfo">
    <w:name w:val="Title Document Info"/>
    <w:basedOn w:val="Normal"/>
    <w:rsid w:val="0022751B"/>
    <w:pPr>
      <w:spacing w:before="120"/>
      <w:ind w:left="2160"/>
    </w:pPr>
    <w:rPr>
      <w:rFonts w:cs="Arial"/>
      <w:b/>
      <w:bCs/>
      <w:sz w:val="24"/>
    </w:rPr>
  </w:style>
  <w:style w:type="character" w:styleId="FollowedHyperlink">
    <w:name w:val="FollowedHyperlink"/>
    <w:basedOn w:val="DefaultParagraphFont"/>
    <w:rsid w:val="00720F48"/>
    <w:rPr>
      <w:color w:val="800080"/>
      <w:u w:val="single"/>
    </w:rPr>
  </w:style>
  <w:style w:type="paragraph" w:styleId="BodyText">
    <w:name w:val="Body Text"/>
    <w:basedOn w:val="Normal"/>
    <w:link w:val="BodyTextChar"/>
    <w:rsid w:val="00720F48"/>
    <w:rPr>
      <w:rFonts w:ascii="Arial" w:hAnsi="Arial"/>
    </w:rPr>
  </w:style>
  <w:style w:type="character" w:customStyle="1" w:styleId="AdminTitle">
    <w:name w:val="AdminTitle"/>
    <w:basedOn w:val="DefaultParagraphFont"/>
    <w:uiPriority w:val="99"/>
    <w:rsid w:val="00175338"/>
    <w:rPr>
      <w:b/>
      <w:bCs/>
      <w:color w:val="FFFFFF"/>
      <w:sz w:val="18"/>
      <w:szCs w:val="18"/>
    </w:rPr>
  </w:style>
  <w:style w:type="paragraph" w:customStyle="1" w:styleId="Legal">
    <w:name w:val="Legal"/>
    <w:basedOn w:val="Normal"/>
    <w:uiPriority w:val="99"/>
    <w:rsid w:val="00175338"/>
    <w:rPr>
      <w:rFonts w:cs="Arial"/>
      <w:sz w:val="18"/>
      <w:szCs w:val="18"/>
    </w:rPr>
  </w:style>
  <w:style w:type="table" w:customStyle="1" w:styleId="AdminTable">
    <w:name w:val="Admin Table"/>
    <w:basedOn w:val="TableNormal"/>
    <w:rsid w:val="00175338"/>
    <w:rPr>
      <w:rFonts w:ascii="Arial" w:hAnsi="Arial"/>
      <w:sz w:val="18"/>
    </w:rPr>
    <w:tblPr>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Pr>
    <w:tblStylePr w:type="firstRow">
      <w:rPr>
        <w:rFonts w:ascii="Arial" w:hAnsi="Arial"/>
        <w:b/>
        <w:color w:val="FFFFFF"/>
        <w:sz w:val="18"/>
      </w:rPr>
      <w:tblPr/>
      <w:tcPr>
        <w:shd w:val="clear" w:color="auto" w:fill="0A3376"/>
      </w:tcPr>
    </w:tblStylePr>
  </w:style>
  <w:style w:type="character" w:customStyle="1" w:styleId="DocumentControlTitles">
    <w:name w:val="Document Control Titles"/>
    <w:basedOn w:val="DefaultParagraphFont"/>
    <w:rsid w:val="0022751B"/>
    <w:rPr>
      <w:rFonts w:ascii="Arial" w:hAnsi="Arial"/>
      <w:b/>
      <w:bCs/>
      <w:color w:val="003399"/>
      <w:sz w:val="20"/>
    </w:rPr>
  </w:style>
  <w:style w:type="paragraph" w:styleId="TOC1">
    <w:name w:val="toc 1"/>
    <w:basedOn w:val="Normal"/>
    <w:next w:val="Normal"/>
    <w:autoRedefine/>
    <w:uiPriority w:val="39"/>
    <w:rsid w:val="00E01119"/>
    <w:pPr>
      <w:tabs>
        <w:tab w:val="left" w:pos="480"/>
        <w:tab w:val="right" w:leader="dot" w:pos="9530"/>
      </w:tabs>
      <w:spacing w:after="200"/>
    </w:pPr>
    <w:rPr>
      <w:rFonts w:ascii="Cambria" w:hAnsi="Cambria"/>
      <w:b/>
      <w:noProof/>
      <w:color w:val="133376"/>
      <w:sz w:val="24"/>
    </w:rPr>
  </w:style>
  <w:style w:type="paragraph" w:styleId="TOC2">
    <w:name w:val="toc 2"/>
    <w:basedOn w:val="Normal"/>
    <w:next w:val="Normal"/>
    <w:autoRedefine/>
    <w:uiPriority w:val="39"/>
    <w:rsid w:val="00730AE5"/>
    <w:pPr>
      <w:tabs>
        <w:tab w:val="left" w:pos="960"/>
        <w:tab w:val="right" w:leader="dot" w:pos="9530"/>
      </w:tabs>
      <w:spacing w:after="200"/>
      <w:ind w:left="480" w:right="23"/>
    </w:pPr>
    <w:rPr>
      <w:rFonts w:ascii="Cambria" w:hAnsi="Cambria"/>
      <w:b/>
    </w:rPr>
  </w:style>
  <w:style w:type="paragraph" w:styleId="TOC3">
    <w:name w:val="toc 3"/>
    <w:basedOn w:val="Normal"/>
    <w:next w:val="Normal"/>
    <w:autoRedefine/>
    <w:uiPriority w:val="39"/>
    <w:rsid w:val="00E01119"/>
    <w:pPr>
      <w:tabs>
        <w:tab w:val="left" w:pos="1440"/>
        <w:tab w:val="right" w:leader="dot" w:pos="9530"/>
      </w:tabs>
      <w:spacing w:after="200"/>
      <w:ind w:left="960"/>
    </w:pPr>
    <w:rPr>
      <w:rFonts w:ascii="Cambria" w:hAnsi="Cambria"/>
      <w:sz w:val="18"/>
    </w:rPr>
  </w:style>
  <w:style w:type="numbering" w:customStyle="1" w:styleId="BulletedSub">
    <w:name w:val="Bulleted Sub"/>
    <w:basedOn w:val="NoList"/>
    <w:rsid w:val="006626C9"/>
    <w:pPr>
      <w:numPr>
        <w:numId w:val="1"/>
      </w:numPr>
    </w:pPr>
  </w:style>
  <w:style w:type="character" w:styleId="PageNumber">
    <w:name w:val="page number"/>
    <w:basedOn w:val="DefaultParagraphFont"/>
    <w:rsid w:val="00720F48"/>
  </w:style>
  <w:style w:type="paragraph" w:customStyle="1" w:styleId="ContactPerson">
    <w:name w:val="Contact Person"/>
    <w:basedOn w:val="Normal"/>
    <w:rsid w:val="00175338"/>
    <w:pPr>
      <w:spacing w:after="0"/>
    </w:pPr>
  </w:style>
  <w:style w:type="character" w:styleId="Hyperlink">
    <w:name w:val="Hyperlink"/>
    <w:basedOn w:val="DefaultParagraphFont"/>
    <w:uiPriority w:val="99"/>
    <w:rsid w:val="00720F48"/>
    <w:rPr>
      <w:color w:val="0000FF"/>
      <w:u w:val="single"/>
    </w:rPr>
  </w:style>
  <w:style w:type="paragraph" w:customStyle="1" w:styleId="TableBody">
    <w:name w:val="Table Body"/>
    <w:basedOn w:val="Normal"/>
    <w:link w:val="TableBodyChar"/>
    <w:autoRedefine/>
    <w:rsid w:val="00430125"/>
    <w:pPr>
      <w:numPr>
        <w:numId w:val="39"/>
      </w:numPr>
    </w:pPr>
    <w:rPr>
      <w:sz w:val="20"/>
      <w:szCs w:val="20"/>
      <w:lang w:eastAsia="en-GB"/>
    </w:rPr>
  </w:style>
  <w:style w:type="paragraph" w:customStyle="1" w:styleId="TableHead">
    <w:name w:val="Table Head"/>
    <w:basedOn w:val="TableBody"/>
    <w:rsid w:val="00720F48"/>
    <w:rPr>
      <w:b/>
    </w:rPr>
  </w:style>
  <w:style w:type="paragraph" w:customStyle="1" w:styleId="MainTitle">
    <w:name w:val="Main Title"/>
    <w:basedOn w:val="Header"/>
    <w:rsid w:val="00720F48"/>
    <w:pPr>
      <w:suppressAutoHyphens/>
      <w:spacing w:before="100" w:beforeAutospacing="1" w:after="100" w:afterAutospacing="1"/>
      <w:outlineLvl w:val="0"/>
    </w:pPr>
    <w:rPr>
      <w:b/>
      <w:caps w:val="0"/>
      <w:color w:val="133376"/>
      <w:sz w:val="72"/>
    </w:rPr>
  </w:style>
  <w:style w:type="paragraph" w:customStyle="1" w:styleId="CoverAdmin">
    <w:name w:val="Cover Admin"/>
    <w:basedOn w:val="Normal"/>
    <w:rsid w:val="00720F48"/>
    <w:pPr>
      <w:widowControl w:val="0"/>
      <w:spacing w:before="120"/>
      <w:jc w:val="both"/>
      <w:outlineLvl w:val="0"/>
    </w:pPr>
    <w:rPr>
      <w:rFonts w:ascii="Arial" w:hAnsi="Arial"/>
      <w:b/>
      <w:color w:val="133376"/>
      <w:spacing w:val="-15"/>
      <w:kern w:val="28"/>
      <w:sz w:val="24"/>
      <w:szCs w:val="20"/>
    </w:rPr>
  </w:style>
  <w:style w:type="paragraph" w:styleId="BodyTextIndent">
    <w:name w:val="Body Text Indent"/>
    <w:basedOn w:val="Normal"/>
    <w:rsid w:val="00720F48"/>
    <w:pPr>
      <w:ind w:left="283"/>
    </w:pPr>
  </w:style>
  <w:style w:type="paragraph" w:customStyle="1" w:styleId="BodyTextRight">
    <w:name w:val="Body Text Right"/>
    <w:basedOn w:val="Normal"/>
    <w:rsid w:val="00720F48"/>
    <w:pPr>
      <w:spacing w:before="240" w:after="200"/>
      <w:jc w:val="right"/>
      <w:outlineLvl w:val="0"/>
    </w:pPr>
    <w:rPr>
      <w:i/>
      <w:sz w:val="24"/>
    </w:rPr>
  </w:style>
  <w:style w:type="paragraph" w:customStyle="1" w:styleId="Contents">
    <w:name w:val="Contents"/>
    <w:basedOn w:val="Normal"/>
    <w:autoRedefine/>
    <w:rsid w:val="00321298"/>
    <w:pPr>
      <w:keepNext/>
      <w:pageBreakBefore/>
      <w:spacing w:before="120"/>
      <w:jc w:val="both"/>
      <w:outlineLvl w:val="0"/>
    </w:pPr>
    <w:rPr>
      <w:rFonts w:ascii="Arial" w:hAnsi="Arial"/>
      <w:b/>
      <w:color w:val="133376"/>
      <w:spacing w:val="-15"/>
      <w:kern w:val="28"/>
      <w:sz w:val="48"/>
      <w:szCs w:val="20"/>
    </w:rPr>
  </w:style>
  <w:style w:type="paragraph" w:customStyle="1" w:styleId="CoverSub-Title">
    <w:name w:val="Cover Sub-Title"/>
    <w:basedOn w:val="BodyText"/>
    <w:rsid w:val="00720F48"/>
    <w:pPr>
      <w:spacing w:before="4080" w:after="0"/>
      <w:jc w:val="right"/>
    </w:pPr>
    <w:rPr>
      <w:b/>
      <w:color w:val="000000"/>
      <w:sz w:val="48"/>
      <w:szCs w:val="20"/>
      <w:lang w:val="en-US"/>
    </w:rPr>
  </w:style>
  <w:style w:type="paragraph" w:customStyle="1" w:styleId="CoverSub-Title2">
    <w:name w:val="Cover Sub-Title2"/>
    <w:basedOn w:val="BodyText"/>
    <w:rsid w:val="00720F48"/>
    <w:pPr>
      <w:spacing w:before="500" w:after="480"/>
      <w:jc w:val="right"/>
    </w:pPr>
    <w:rPr>
      <w:i/>
      <w:color w:val="000000"/>
      <w:sz w:val="36"/>
      <w:szCs w:val="20"/>
      <w:lang w:val="en-US"/>
    </w:rPr>
  </w:style>
  <w:style w:type="paragraph" w:customStyle="1" w:styleId="BodyTextBullet">
    <w:name w:val="Body Text Bullet"/>
    <w:basedOn w:val="BodyText"/>
    <w:rsid w:val="00720F48"/>
    <w:pPr>
      <w:numPr>
        <w:numId w:val="7"/>
      </w:numPr>
    </w:pPr>
  </w:style>
  <w:style w:type="character" w:customStyle="1" w:styleId="BoldItalic">
    <w:name w:val="Bold Italic"/>
    <w:basedOn w:val="DefaultParagraphFont"/>
    <w:rsid w:val="00720F48"/>
    <w:rPr>
      <w:b/>
      <w:i/>
      <w:color w:val="133376"/>
    </w:rPr>
  </w:style>
  <w:style w:type="paragraph" w:customStyle="1" w:styleId="BodyTextBullet2ndlevel">
    <w:name w:val="Body Text Bullet 2nd level"/>
    <w:basedOn w:val="BodyTextBullet"/>
    <w:rsid w:val="00720F48"/>
    <w:pPr>
      <w:numPr>
        <w:numId w:val="0"/>
      </w:numPr>
    </w:pPr>
  </w:style>
  <w:style w:type="paragraph" w:customStyle="1" w:styleId="Text">
    <w:name w:val="Text"/>
    <w:basedOn w:val="BodyText"/>
    <w:rsid w:val="00720F48"/>
    <w:pPr>
      <w:spacing w:after="240" w:line="240" w:lineRule="atLeast"/>
    </w:pPr>
    <w:rPr>
      <w:kern w:val="20"/>
    </w:rPr>
  </w:style>
  <w:style w:type="paragraph" w:styleId="BlockText">
    <w:name w:val="Block Text"/>
    <w:basedOn w:val="Normal"/>
    <w:rsid w:val="00720F48"/>
    <w:pPr>
      <w:ind w:left="1440" w:right="1440"/>
    </w:pPr>
  </w:style>
  <w:style w:type="paragraph" w:styleId="Index1">
    <w:name w:val="index 1"/>
    <w:basedOn w:val="Normal"/>
    <w:next w:val="Normal"/>
    <w:semiHidden/>
    <w:rsid w:val="00720F48"/>
    <w:pPr>
      <w:ind w:left="200" w:hanging="200"/>
    </w:pPr>
  </w:style>
  <w:style w:type="paragraph" w:styleId="Index2">
    <w:name w:val="index 2"/>
    <w:basedOn w:val="Normal"/>
    <w:next w:val="Normal"/>
    <w:semiHidden/>
    <w:rsid w:val="00720F48"/>
    <w:pPr>
      <w:ind w:left="400" w:hanging="200"/>
    </w:pPr>
  </w:style>
  <w:style w:type="paragraph" w:styleId="Index3">
    <w:name w:val="index 3"/>
    <w:basedOn w:val="Normal"/>
    <w:next w:val="Normal"/>
    <w:semiHidden/>
    <w:rsid w:val="00720F48"/>
    <w:pPr>
      <w:ind w:left="600" w:hanging="200"/>
    </w:pPr>
  </w:style>
  <w:style w:type="paragraph" w:styleId="Index4">
    <w:name w:val="index 4"/>
    <w:basedOn w:val="Normal"/>
    <w:next w:val="Normal"/>
    <w:semiHidden/>
    <w:rsid w:val="00720F48"/>
    <w:pPr>
      <w:ind w:left="800" w:hanging="200"/>
    </w:pPr>
  </w:style>
  <w:style w:type="paragraph" w:styleId="Index5">
    <w:name w:val="index 5"/>
    <w:basedOn w:val="Normal"/>
    <w:next w:val="Normal"/>
    <w:semiHidden/>
    <w:rsid w:val="00720F48"/>
    <w:pPr>
      <w:ind w:left="1000" w:hanging="200"/>
    </w:pPr>
  </w:style>
  <w:style w:type="paragraph" w:styleId="Index6">
    <w:name w:val="index 6"/>
    <w:basedOn w:val="Normal"/>
    <w:next w:val="Normal"/>
    <w:semiHidden/>
    <w:rsid w:val="00720F48"/>
    <w:pPr>
      <w:ind w:left="1200" w:hanging="200"/>
    </w:pPr>
  </w:style>
  <w:style w:type="paragraph" w:styleId="Index7">
    <w:name w:val="index 7"/>
    <w:basedOn w:val="Normal"/>
    <w:next w:val="Normal"/>
    <w:semiHidden/>
    <w:rsid w:val="00720F48"/>
    <w:pPr>
      <w:ind w:left="1400" w:hanging="200"/>
    </w:pPr>
  </w:style>
  <w:style w:type="paragraph" w:styleId="Index8">
    <w:name w:val="index 8"/>
    <w:basedOn w:val="Normal"/>
    <w:next w:val="Normal"/>
    <w:semiHidden/>
    <w:rsid w:val="00720F48"/>
    <w:pPr>
      <w:ind w:left="1600" w:hanging="200"/>
    </w:pPr>
  </w:style>
  <w:style w:type="paragraph" w:styleId="Index9">
    <w:name w:val="index 9"/>
    <w:basedOn w:val="Normal"/>
    <w:next w:val="Normal"/>
    <w:semiHidden/>
    <w:rsid w:val="00720F48"/>
    <w:pPr>
      <w:ind w:left="1800" w:hanging="200"/>
    </w:pPr>
  </w:style>
  <w:style w:type="paragraph" w:styleId="IndexHeading">
    <w:name w:val="index heading"/>
    <w:basedOn w:val="Normal"/>
    <w:next w:val="Index1"/>
    <w:semiHidden/>
    <w:rsid w:val="00720F48"/>
    <w:rPr>
      <w:rFonts w:ascii="Arial" w:hAnsi="Arial" w:cs="Arial"/>
      <w:b/>
      <w:bCs/>
    </w:rPr>
  </w:style>
  <w:style w:type="paragraph" w:customStyle="1" w:styleId="AppendixHeading">
    <w:name w:val="Appendix Heading"/>
    <w:basedOn w:val="BodyText"/>
    <w:rsid w:val="00720F48"/>
    <w:pPr>
      <w:pageBreakBefore/>
      <w:numPr>
        <w:numId w:val="2"/>
      </w:numPr>
      <w:tabs>
        <w:tab w:val="left" w:pos="2268"/>
      </w:tabs>
    </w:pPr>
    <w:rPr>
      <w:b/>
      <w:caps/>
      <w:color w:val="000080"/>
      <w:sz w:val="32"/>
    </w:rPr>
  </w:style>
  <w:style w:type="table" w:styleId="TableProfessional">
    <w:name w:val="Table Professional"/>
    <w:basedOn w:val="TableNormal"/>
    <w:rsid w:val="00720F4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
    <w:name w:val="Table"/>
    <w:basedOn w:val="Text"/>
    <w:rsid w:val="00720F48"/>
    <w:pPr>
      <w:suppressAutoHyphens/>
      <w:spacing w:after="120"/>
    </w:pPr>
    <w:rPr>
      <w:kern w:val="1"/>
      <w:sz w:val="16"/>
      <w:szCs w:val="20"/>
      <w:lang w:eastAsia="en-GB"/>
    </w:rPr>
  </w:style>
  <w:style w:type="paragraph" w:customStyle="1" w:styleId="TableBullet">
    <w:name w:val="Table_Bullet"/>
    <w:rsid w:val="00720F48"/>
    <w:pPr>
      <w:numPr>
        <w:numId w:val="6"/>
      </w:numPr>
      <w:spacing w:after="120"/>
    </w:pPr>
    <w:rPr>
      <w:rFonts w:ascii="Arial" w:hAnsi="Arial"/>
      <w:iCs/>
      <w:sz w:val="16"/>
      <w:szCs w:val="16"/>
      <w:lang w:val="en-US" w:eastAsia="en-US"/>
    </w:rPr>
  </w:style>
  <w:style w:type="paragraph" w:styleId="BalloonText">
    <w:name w:val="Balloon Text"/>
    <w:basedOn w:val="Normal"/>
    <w:semiHidden/>
    <w:rsid w:val="00720F48"/>
    <w:rPr>
      <w:rFonts w:ascii="Tahoma" w:hAnsi="Tahoma" w:cs="Tahoma"/>
      <w:sz w:val="16"/>
      <w:szCs w:val="16"/>
    </w:rPr>
  </w:style>
  <w:style w:type="table" w:styleId="TableGrid">
    <w:name w:val="Table Grid"/>
    <w:basedOn w:val="TableNormal"/>
    <w:rsid w:val="00720F48"/>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20F48"/>
    <w:pPr>
      <w:spacing w:before="100" w:beforeAutospacing="1" w:after="100" w:afterAutospacing="1"/>
    </w:pPr>
    <w:rPr>
      <w:rFonts w:ascii="Verdana" w:hAnsi="Verdana"/>
      <w:sz w:val="24"/>
      <w:lang w:val="en-US"/>
    </w:rPr>
  </w:style>
  <w:style w:type="paragraph" w:customStyle="1" w:styleId="TableText">
    <w:name w:val="Table Text"/>
    <w:rsid w:val="00720F48"/>
    <w:pPr>
      <w:widowControl w:val="0"/>
      <w:overflowPunct w:val="0"/>
      <w:autoSpaceDE w:val="0"/>
      <w:autoSpaceDN w:val="0"/>
      <w:adjustRightInd w:val="0"/>
      <w:spacing w:before="22" w:line="215" w:lineRule="atLeast"/>
      <w:textAlignment w:val="baseline"/>
    </w:pPr>
    <w:rPr>
      <w:rFonts w:ascii="Times" w:hAnsi="Times"/>
      <w:lang w:val="en-US" w:eastAsia="en-US"/>
    </w:rPr>
  </w:style>
  <w:style w:type="paragraph" w:styleId="CommentText">
    <w:name w:val="annotation text"/>
    <w:basedOn w:val="Normal"/>
    <w:link w:val="CommentTextChar"/>
    <w:uiPriority w:val="99"/>
    <w:semiHidden/>
    <w:rsid w:val="00720F48"/>
    <w:pPr>
      <w:overflowPunct w:val="0"/>
      <w:autoSpaceDE w:val="0"/>
      <w:autoSpaceDN w:val="0"/>
      <w:adjustRightInd w:val="0"/>
      <w:spacing w:after="0"/>
      <w:textAlignment w:val="baseline"/>
    </w:pPr>
    <w:rPr>
      <w:szCs w:val="20"/>
      <w:lang w:val="en-US"/>
    </w:rPr>
  </w:style>
  <w:style w:type="character" w:styleId="CommentReference">
    <w:name w:val="annotation reference"/>
    <w:basedOn w:val="DefaultParagraphFont"/>
    <w:uiPriority w:val="99"/>
    <w:semiHidden/>
    <w:rsid w:val="00720F48"/>
    <w:rPr>
      <w:sz w:val="16"/>
    </w:rPr>
  </w:style>
  <w:style w:type="table" w:styleId="TableColumns1">
    <w:name w:val="Table Columns 1"/>
    <w:basedOn w:val="TableNormal"/>
    <w:rsid w:val="00720F48"/>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Numbered">
    <w:name w:val="Body Text Numbered"/>
    <w:basedOn w:val="BodyText"/>
    <w:rsid w:val="00720F48"/>
    <w:pPr>
      <w:numPr>
        <w:numId w:val="3"/>
      </w:numPr>
    </w:pPr>
  </w:style>
  <w:style w:type="paragraph" w:customStyle="1" w:styleId="Parameter">
    <w:name w:val="Parameter"/>
    <w:basedOn w:val="BodyText"/>
    <w:rsid w:val="00720F48"/>
    <w:rPr>
      <w:i/>
      <w:lang w:val="en-US"/>
    </w:rPr>
  </w:style>
  <w:style w:type="paragraph" w:styleId="TOC4">
    <w:name w:val="toc 4"/>
    <w:basedOn w:val="Normal"/>
    <w:next w:val="Normal"/>
    <w:autoRedefine/>
    <w:uiPriority w:val="39"/>
    <w:rsid w:val="00E01119"/>
    <w:pPr>
      <w:ind w:left="600"/>
    </w:pPr>
  </w:style>
  <w:style w:type="paragraph" w:customStyle="1" w:styleId="ReturnAddress">
    <w:name w:val="Return Address"/>
    <w:basedOn w:val="Normal"/>
    <w:rsid w:val="00F667A1"/>
    <w:pPr>
      <w:spacing w:after="0"/>
      <w:jc w:val="center"/>
    </w:pPr>
    <w:rPr>
      <w:rFonts w:ascii="Times New Roman" w:hAnsi="Times New Roman"/>
      <w:spacing w:val="-3"/>
      <w:lang w:val="en-US"/>
    </w:rPr>
  </w:style>
  <w:style w:type="paragraph" w:customStyle="1" w:styleId="Tablehorizontaltitle">
    <w:name w:val="Table horizontal title"/>
    <w:basedOn w:val="Normal"/>
    <w:autoRedefine/>
    <w:rsid w:val="00720F48"/>
    <w:pPr>
      <w:spacing w:after="100" w:line="220" w:lineRule="atLeast"/>
      <w:ind w:left="113" w:right="113"/>
    </w:pPr>
    <w:rPr>
      <w:rFonts w:ascii="Arial" w:hAnsi="Arial"/>
      <w:b/>
      <w:color w:val="FFFFFF"/>
      <w:sz w:val="16"/>
    </w:rPr>
  </w:style>
  <w:style w:type="paragraph" w:customStyle="1" w:styleId="Tablewhitetitle">
    <w:name w:val="Table white title"/>
    <w:basedOn w:val="Normal"/>
    <w:autoRedefine/>
    <w:rsid w:val="00720F48"/>
    <w:pPr>
      <w:spacing w:after="200" w:line="220" w:lineRule="atLeast"/>
      <w:ind w:left="100" w:right="100"/>
    </w:pPr>
    <w:rPr>
      <w:rFonts w:ascii="Arial Narrow" w:hAnsi="Arial Narrow"/>
      <w:b/>
      <w:color w:val="FFFFFF"/>
      <w:sz w:val="16"/>
    </w:rPr>
  </w:style>
  <w:style w:type="paragraph" w:customStyle="1" w:styleId="xl22">
    <w:name w:val="xl22"/>
    <w:basedOn w:val="Normal"/>
    <w:rsid w:val="00720F48"/>
    <w:pPr>
      <w:spacing w:before="100" w:beforeAutospacing="1" w:after="100" w:afterAutospacing="1"/>
      <w:textAlignment w:val="center"/>
    </w:pPr>
    <w:rPr>
      <w:b/>
      <w:bCs/>
      <w:sz w:val="18"/>
      <w:szCs w:val="18"/>
      <w:lang w:val="en-US"/>
    </w:rPr>
  </w:style>
  <w:style w:type="paragraph" w:customStyle="1" w:styleId="xl23">
    <w:name w:val="xl23"/>
    <w:basedOn w:val="Normal"/>
    <w:rsid w:val="00720F48"/>
    <w:pPr>
      <w:shd w:val="clear" w:color="C0C0C0" w:fill="C0C0C0"/>
      <w:spacing w:before="100" w:beforeAutospacing="1" w:after="100" w:afterAutospacing="1"/>
      <w:textAlignment w:val="center"/>
    </w:pPr>
    <w:rPr>
      <w:b/>
      <w:bCs/>
      <w:szCs w:val="20"/>
      <w:lang w:val="en-US"/>
    </w:rPr>
  </w:style>
  <w:style w:type="paragraph" w:customStyle="1" w:styleId="xl24">
    <w:name w:val="xl24"/>
    <w:basedOn w:val="Normal"/>
    <w:rsid w:val="00720F48"/>
    <w:pPr>
      <w:spacing w:before="100" w:beforeAutospacing="1" w:after="100" w:afterAutospacing="1"/>
      <w:textAlignment w:val="center"/>
    </w:pPr>
    <w:rPr>
      <w:rFonts w:ascii="Arial" w:hAnsi="Arial" w:cs="Arial"/>
      <w:szCs w:val="20"/>
      <w:lang w:val="en-US"/>
    </w:rPr>
  </w:style>
  <w:style w:type="paragraph" w:customStyle="1" w:styleId="xl25">
    <w:name w:val="xl25"/>
    <w:basedOn w:val="Normal"/>
    <w:rsid w:val="00720F48"/>
    <w:pPr>
      <w:spacing w:before="100" w:beforeAutospacing="1" w:after="100" w:afterAutospacing="1"/>
      <w:textAlignment w:val="center"/>
    </w:pPr>
    <w:rPr>
      <w:sz w:val="18"/>
      <w:szCs w:val="18"/>
      <w:lang w:val="en-US"/>
    </w:rPr>
  </w:style>
  <w:style w:type="paragraph" w:customStyle="1" w:styleId="xl26">
    <w:name w:val="xl26"/>
    <w:basedOn w:val="Normal"/>
    <w:rsid w:val="00720F48"/>
    <w:pPr>
      <w:spacing w:before="100" w:beforeAutospacing="1" w:after="100" w:afterAutospacing="1"/>
      <w:textAlignment w:val="center"/>
    </w:pPr>
    <w:rPr>
      <w:szCs w:val="20"/>
      <w:lang w:val="en-US"/>
    </w:rPr>
  </w:style>
  <w:style w:type="paragraph" w:customStyle="1" w:styleId="xl27">
    <w:name w:val="xl27"/>
    <w:basedOn w:val="Normal"/>
    <w:rsid w:val="00720F48"/>
    <w:pPr>
      <w:spacing w:before="100" w:beforeAutospacing="1" w:after="100" w:afterAutospacing="1"/>
      <w:textAlignment w:val="center"/>
    </w:pPr>
    <w:rPr>
      <w:rFonts w:ascii="Arial" w:hAnsi="Arial" w:cs="Arial"/>
      <w:szCs w:val="20"/>
      <w:lang w:val="en-US"/>
    </w:rPr>
  </w:style>
  <w:style w:type="paragraph" w:customStyle="1" w:styleId="xl28">
    <w:name w:val="xl28"/>
    <w:basedOn w:val="Normal"/>
    <w:rsid w:val="00720F48"/>
    <w:pPr>
      <w:spacing w:before="100" w:beforeAutospacing="1" w:after="100" w:afterAutospacing="1"/>
      <w:textAlignment w:val="center"/>
    </w:pPr>
    <w:rPr>
      <w:sz w:val="18"/>
      <w:szCs w:val="18"/>
      <w:lang w:val="en-US"/>
    </w:rPr>
  </w:style>
  <w:style w:type="paragraph" w:customStyle="1" w:styleId="xl29">
    <w:name w:val="xl29"/>
    <w:basedOn w:val="Normal"/>
    <w:rsid w:val="00720F48"/>
    <w:pPr>
      <w:spacing w:before="100" w:beforeAutospacing="1" w:after="100" w:afterAutospacing="1"/>
      <w:textAlignment w:val="center"/>
    </w:pPr>
    <w:rPr>
      <w:szCs w:val="20"/>
      <w:lang w:val="en-US"/>
    </w:rPr>
  </w:style>
  <w:style w:type="character" w:styleId="PlaceholderText">
    <w:name w:val="Placeholder Text"/>
    <w:basedOn w:val="DefaultParagraphFont"/>
    <w:uiPriority w:val="99"/>
    <w:semiHidden/>
    <w:rsid w:val="003C7187"/>
    <w:rPr>
      <w:color w:val="808080"/>
    </w:rPr>
  </w:style>
  <w:style w:type="paragraph" w:styleId="ListParagraph">
    <w:name w:val="List Paragraph"/>
    <w:basedOn w:val="Normal"/>
    <w:link w:val="ListParagraphChar"/>
    <w:uiPriority w:val="34"/>
    <w:qFormat/>
    <w:rsid w:val="00EF58EB"/>
    <w:pPr>
      <w:ind w:left="720"/>
      <w:contextualSpacing/>
    </w:pPr>
  </w:style>
  <w:style w:type="paragraph" w:customStyle="1" w:styleId="CellBody">
    <w:name w:val="Cell Body"/>
    <w:basedOn w:val="Normal"/>
    <w:link w:val="CellBodyChar"/>
    <w:uiPriority w:val="99"/>
    <w:qFormat/>
    <w:rsid w:val="00641EA9"/>
    <w:rPr>
      <w:sz w:val="20"/>
      <w:szCs w:val="20"/>
    </w:rPr>
  </w:style>
  <w:style w:type="paragraph" w:customStyle="1" w:styleId="CellHeader">
    <w:name w:val="Cell Header"/>
    <w:basedOn w:val="CellBody"/>
    <w:link w:val="CellHeaderChar"/>
    <w:qFormat/>
    <w:rsid w:val="00641EA9"/>
    <w:rPr>
      <w:b/>
    </w:rPr>
  </w:style>
  <w:style w:type="character" w:customStyle="1" w:styleId="CellBodyChar">
    <w:name w:val="Cell Body Char"/>
    <w:basedOn w:val="DefaultParagraphFont"/>
    <w:link w:val="CellBody"/>
    <w:uiPriority w:val="99"/>
    <w:rsid w:val="00641EA9"/>
    <w:rPr>
      <w:rFonts w:ascii="Calibri" w:hAnsi="Calibri"/>
      <w:lang w:eastAsia="en-US"/>
    </w:rPr>
  </w:style>
  <w:style w:type="character" w:customStyle="1" w:styleId="CellHeaderChar">
    <w:name w:val="Cell Header Char"/>
    <w:basedOn w:val="CellBodyChar"/>
    <w:link w:val="CellHeader"/>
    <w:rsid w:val="00641EA9"/>
    <w:rPr>
      <w:rFonts w:ascii="Calibri" w:hAnsi="Calibri"/>
      <w:b/>
      <w:lang w:eastAsia="en-US"/>
    </w:rPr>
  </w:style>
  <w:style w:type="paragraph" w:styleId="TOC9">
    <w:name w:val="toc 9"/>
    <w:basedOn w:val="Normal"/>
    <w:next w:val="Normal"/>
    <w:autoRedefine/>
    <w:uiPriority w:val="39"/>
    <w:unhideWhenUsed/>
    <w:rsid w:val="00E01119"/>
    <w:pPr>
      <w:spacing w:after="100"/>
      <w:ind w:left="1760"/>
    </w:pPr>
  </w:style>
  <w:style w:type="character" w:customStyle="1" w:styleId="FooterChar">
    <w:name w:val="Footer Char"/>
    <w:basedOn w:val="DefaultParagraphFont"/>
    <w:link w:val="Footer"/>
    <w:uiPriority w:val="99"/>
    <w:rsid w:val="00475E45"/>
    <w:rPr>
      <w:rFonts w:ascii="Arial" w:hAnsi="Arial"/>
      <w:caps/>
      <w:sz w:val="16"/>
      <w:szCs w:val="24"/>
      <w:lang w:eastAsia="en-US"/>
    </w:rPr>
  </w:style>
  <w:style w:type="character" w:customStyle="1" w:styleId="HeaderChar">
    <w:name w:val="Header Char"/>
    <w:aliases w:val="hd Char"/>
    <w:basedOn w:val="DefaultParagraphFont"/>
    <w:link w:val="Header"/>
    <w:rsid w:val="00A63799"/>
    <w:rPr>
      <w:rFonts w:ascii="Arial" w:hAnsi="Arial"/>
      <w:caps/>
      <w:sz w:val="16"/>
      <w:szCs w:val="24"/>
      <w:lang w:eastAsia="en-US"/>
    </w:rPr>
  </w:style>
  <w:style w:type="paragraph" w:customStyle="1" w:styleId="Level1Bullet">
    <w:name w:val="Level 1 Bullet"/>
    <w:basedOn w:val="Normal"/>
    <w:rsid w:val="00492BE9"/>
    <w:pPr>
      <w:numPr>
        <w:numId w:val="8"/>
      </w:numPr>
    </w:pPr>
    <w:rPr>
      <w:rFonts w:ascii="Times New Roman" w:hAnsi="Times New Roman"/>
      <w:sz w:val="24"/>
    </w:rPr>
  </w:style>
  <w:style w:type="paragraph" w:customStyle="1" w:styleId="DocsText">
    <w:name w:val="Docs Text"/>
    <w:basedOn w:val="Normal"/>
    <w:autoRedefine/>
    <w:rsid w:val="00492BE9"/>
    <w:pPr>
      <w:numPr>
        <w:ilvl w:val="1"/>
        <w:numId w:val="8"/>
      </w:numPr>
      <w:tabs>
        <w:tab w:val="clear" w:pos="928"/>
      </w:tabs>
      <w:autoSpaceDE w:val="0"/>
      <w:autoSpaceDN w:val="0"/>
      <w:spacing w:before="120"/>
      <w:ind w:left="578" w:firstLine="0"/>
    </w:pPr>
    <w:rPr>
      <w:rFonts w:ascii="Times New Roman" w:hAnsi="Times New Roman"/>
      <w:spacing w:val="-6"/>
      <w:w w:val="103"/>
      <w:sz w:val="24"/>
      <w:lang w:val="en-US"/>
    </w:rPr>
  </w:style>
  <w:style w:type="paragraph" w:customStyle="1" w:styleId="BodyTextBullet0">
    <w:name w:val="BodyText Bullet"/>
    <w:basedOn w:val="ListParagraph"/>
    <w:link w:val="BodyTextBulletChar"/>
    <w:qFormat/>
    <w:rsid w:val="00FB0C6B"/>
    <w:pPr>
      <w:ind w:left="0"/>
      <w:contextualSpacing w:val="0"/>
    </w:pPr>
  </w:style>
  <w:style w:type="character" w:customStyle="1" w:styleId="ListParagraphChar">
    <w:name w:val="List Paragraph Char"/>
    <w:basedOn w:val="DefaultParagraphFont"/>
    <w:link w:val="ListParagraph"/>
    <w:uiPriority w:val="99"/>
    <w:rsid w:val="00805E67"/>
    <w:rPr>
      <w:rFonts w:ascii="Calibri" w:hAnsi="Calibri"/>
      <w:sz w:val="22"/>
      <w:szCs w:val="24"/>
      <w:lang w:eastAsia="en-US"/>
    </w:rPr>
  </w:style>
  <w:style w:type="character" w:customStyle="1" w:styleId="BodyTextBulletChar">
    <w:name w:val="BodyText Bullet Char"/>
    <w:basedOn w:val="ListParagraphChar"/>
    <w:link w:val="BodyTextBullet0"/>
    <w:rsid w:val="00FB0C6B"/>
    <w:rPr>
      <w:rFonts w:ascii="Calibri" w:hAnsi="Calibri"/>
      <w:sz w:val="22"/>
      <w:szCs w:val="24"/>
      <w:lang w:val="en-GB" w:eastAsia="en-US"/>
    </w:rPr>
  </w:style>
  <w:style w:type="paragraph" w:customStyle="1" w:styleId="BulletwithCheckbox">
    <w:name w:val="Bullet with Checkbox"/>
    <w:basedOn w:val="Normal"/>
    <w:link w:val="BulletwithCheckboxChar"/>
    <w:qFormat/>
    <w:rsid w:val="000B5D53"/>
    <w:pPr>
      <w:numPr>
        <w:ilvl w:val="1"/>
        <w:numId w:val="9"/>
      </w:numPr>
      <w:tabs>
        <w:tab w:val="left" w:pos="1758"/>
      </w:tabs>
      <w:spacing w:before="120" w:after="0"/>
      <w:jc w:val="both"/>
    </w:pPr>
    <w:rPr>
      <w:rFonts w:ascii="Times New Roman" w:hAnsi="Times New Roman"/>
      <w:sz w:val="24"/>
      <w:lang w:val="en-US"/>
    </w:rPr>
  </w:style>
  <w:style w:type="character" w:customStyle="1" w:styleId="BulletwithCheckboxChar">
    <w:name w:val="Bullet with Checkbox Char"/>
    <w:basedOn w:val="DefaultParagraphFont"/>
    <w:link w:val="BulletwithCheckbox"/>
    <w:rsid w:val="000B5D53"/>
    <w:rPr>
      <w:sz w:val="24"/>
      <w:szCs w:val="24"/>
      <w:lang w:val="en-US" w:eastAsia="en-US"/>
    </w:rPr>
  </w:style>
  <w:style w:type="character" w:customStyle="1" w:styleId="BodyTextChar">
    <w:name w:val="Body Text Char"/>
    <w:basedOn w:val="DefaultParagraphFont"/>
    <w:link w:val="BodyText"/>
    <w:uiPriority w:val="99"/>
    <w:rsid w:val="005B430C"/>
    <w:rPr>
      <w:rFonts w:ascii="Arial" w:hAnsi="Arial"/>
      <w:sz w:val="22"/>
      <w:szCs w:val="24"/>
      <w:lang w:eastAsia="en-US"/>
    </w:rPr>
  </w:style>
  <w:style w:type="paragraph" w:customStyle="1" w:styleId="Definition">
    <w:name w:val="Definition"/>
    <w:basedOn w:val="BodyText"/>
    <w:rsid w:val="00C21635"/>
    <w:pPr>
      <w:spacing w:before="120" w:after="0"/>
      <w:ind w:left="1418"/>
      <w:jc w:val="both"/>
    </w:pPr>
    <w:rPr>
      <w:rFonts w:ascii="Times New Roman" w:hAnsi="Times New Roman"/>
      <w:sz w:val="24"/>
    </w:rPr>
  </w:style>
  <w:style w:type="paragraph" w:styleId="TOC5">
    <w:name w:val="toc 5"/>
    <w:basedOn w:val="Normal"/>
    <w:next w:val="Normal"/>
    <w:autoRedefine/>
    <w:uiPriority w:val="39"/>
    <w:unhideWhenUsed/>
    <w:rsid w:val="00D2138B"/>
    <w:pPr>
      <w:spacing w:after="100" w:line="276" w:lineRule="auto"/>
      <w:ind w:left="880"/>
    </w:pPr>
    <w:rPr>
      <w:szCs w:val="22"/>
      <w:lang w:eastAsia="en-GB"/>
    </w:rPr>
  </w:style>
  <w:style w:type="paragraph" w:styleId="TOC6">
    <w:name w:val="toc 6"/>
    <w:basedOn w:val="Normal"/>
    <w:next w:val="Normal"/>
    <w:autoRedefine/>
    <w:uiPriority w:val="39"/>
    <w:unhideWhenUsed/>
    <w:rsid w:val="00D2138B"/>
    <w:pPr>
      <w:spacing w:after="100" w:line="276" w:lineRule="auto"/>
      <w:ind w:left="1100"/>
    </w:pPr>
    <w:rPr>
      <w:szCs w:val="22"/>
      <w:lang w:eastAsia="en-GB"/>
    </w:rPr>
  </w:style>
  <w:style w:type="paragraph" w:styleId="TOC7">
    <w:name w:val="toc 7"/>
    <w:basedOn w:val="Normal"/>
    <w:next w:val="Normal"/>
    <w:autoRedefine/>
    <w:uiPriority w:val="39"/>
    <w:unhideWhenUsed/>
    <w:rsid w:val="00D2138B"/>
    <w:pPr>
      <w:spacing w:after="100" w:line="276" w:lineRule="auto"/>
      <w:ind w:left="1320"/>
    </w:pPr>
    <w:rPr>
      <w:szCs w:val="22"/>
      <w:lang w:eastAsia="en-GB"/>
    </w:rPr>
  </w:style>
  <w:style w:type="paragraph" w:styleId="TOC8">
    <w:name w:val="toc 8"/>
    <w:basedOn w:val="Normal"/>
    <w:next w:val="Normal"/>
    <w:autoRedefine/>
    <w:uiPriority w:val="39"/>
    <w:unhideWhenUsed/>
    <w:rsid w:val="00D2138B"/>
    <w:pPr>
      <w:spacing w:after="100" w:line="276" w:lineRule="auto"/>
      <w:ind w:left="1540"/>
    </w:pPr>
    <w:rPr>
      <w:szCs w:val="22"/>
      <w:lang w:eastAsia="en-GB"/>
    </w:rPr>
  </w:style>
  <w:style w:type="character" w:customStyle="1" w:styleId="Heading1Char">
    <w:name w:val="Heading 1 Char"/>
    <w:aliases w:val="1m Char,Nolist Char,h1 Char,l1 Char,Chapter Char,Sommaire Char"/>
    <w:basedOn w:val="DefaultParagraphFont"/>
    <w:link w:val="Heading1"/>
    <w:rsid w:val="0081450C"/>
    <w:rPr>
      <w:rFonts w:ascii="Cambria" w:hAnsi="Cambria" w:cs="Arial"/>
      <w:b/>
      <w:bCs/>
      <w:color w:val="133376"/>
      <w:kern w:val="32"/>
      <w:sz w:val="32"/>
      <w:szCs w:val="32"/>
      <w:lang w:val="en-GB" w:eastAsia="en-US"/>
    </w:rPr>
  </w:style>
  <w:style w:type="character" w:customStyle="1" w:styleId="TableBodyChar">
    <w:name w:val="Table Body Char"/>
    <w:basedOn w:val="DefaultParagraphFont"/>
    <w:link w:val="TableBody"/>
    <w:rsid w:val="00430125"/>
    <w:rPr>
      <w:rFonts w:ascii="Calibri" w:hAnsi="Calibri"/>
      <w:lang w:val="en-GB" w:eastAsia="en-GB"/>
    </w:rPr>
  </w:style>
  <w:style w:type="paragraph" w:styleId="PlainText">
    <w:name w:val="Plain Text"/>
    <w:basedOn w:val="Normal"/>
    <w:link w:val="PlainTextChar"/>
    <w:uiPriority w:val="99"/>
    <w:unhideWhenUsed/>
    <w:rsid w:val="0081450C"/>
    <w:pPr>
      <w:spacing w:after="0"/>
    </w:pPr>
    <w:rPr>
      <w:rFonts w:ascii="Consolas" w:eastAsia="Calibri" w:hAnsi="Consolas"/>
      <w:sz w:val="21"/>
      <w:szCs w:val="21"/>
      <w:lang w:val="en-US"/>
    </w:rPr>
  </w:style>
  <w:style w:type="character" w:customStyle="1" w:styleId="PlainTextChar">
    <w:name w:val="Plain Text Char"/>
    <w:basedOn w:val="DefaultParagraphFont"/>
    <w:link w:val="PlainText"/>
    <w:uiPriority w:val="99"/>
    <w:rsid w:val="0081450C"/>
    <w:rPr>
      <w:rFonts w:ascii="Consolas" w:eastAsia="Calibri" w:hAnsi="Consolas" w:cs="Times New Roman"/>
      <w:sz w:val="21"/>
      <w:szCs w:val="21"/>
      <w:lang w:val="en-US" w:eastAsia="en-US"/>
    </w:rPr>
  </w:style>
  <w:style w:type="character" w:customStyle="1" w:styleId="CommentTextChar">
    <w:name w:val="Comment Text Char"/>
    <w:basedOn w:val="DefaultParagraphFont"/>
    <w:link w:val="CommentText"/>
    <w:uiPriority w:val="99"/>
    <w:semiHidden/>
    <w:rsid w:val="009A3465"/>
    <w:rPr>
      <w:rFonts w:ascii="Calibri" w:hAnsi="Calibri"/>
      <w:sz w:val="22"/>
      <w:lang w:val="en-US" w:eastAsia="en-US"/>
    </w:rPr>
  </w:style>
  <w:style w:type="paragraph" w:customStyle="1" w:styleId="c1hbullet">
    <w:name w:val="c1hbullet"/>
    <w:basedOn w:val="Normal"/>
    <w:rsid w:val="0074358D"/>
    <w:pPr>
      <w:spacing w:before="100" w:beforeAutospacing="1" w:after="100" w:afterAutospacing="1"/>
    </w:pPr>
    <w:rPr>
      <w:rFonts w:ascii="Times New Roman" w:hAnsi="Times New Roman"/>
      <w:sz w:val="24"/>
      <w:lang w:val="en-US"/>
    </w:rPr>
  </w:style>
  <w:style w:type="paragraph" w:customStyle="1" w:styleId="relatedhead">
    <w:name w:val="relatedhead"/>
    <w:basedOn w:val="Normal"/>
    <w:rsid w:val="00F50090"/>
    <w:pPr>
      <w:spacing w:before="100" w:beforeAutospacing="1" w:after="100" w:afterAutospacing="1"/>
    </w:pPr>
    <w:rPr>
      <w:rFonts w:ascii="Times New Roman" w:hAnsi="Times New Roman"/>
      <w:sz w:val="24"/>
      <w:lang w:val="en-US"/>
    </w:rPr>
  </w:style>
  <w:style w:type="paragraph" w:styleId="Caption">
    <w:name w:val="caption"/>
    <w:basedOn w:val="Normal"/>
    <w:next w:val="Normal"/>
    <w:uiPriority w:val="35"/>
    <w:qFormat/>
    <w:rsid w:val="00563CE1"/>
    <w:rPr>
      <w:b/>
      <w:bCs/>
      <w:sz w:val="20"/>
      <w:szCs w:val="20"/>
    </w:rPr>
  </w:style>
  <w:style w:type="character" w:customStyle="1" w:styleId="Heading4Char">
    <w:name w:val="Heading 4 Char"/>
    <w:aliases w:val="Sub-sub-paragraph Char"/>
    <w:basedOn w:val="DefaultParagraphFont"/>
    <w:link w:val="Heading4"/>
    <w:rsid w:val="000E2484"/>
    <w:rPr>
      <w:rFonts w:ascii="Cambria" w:hAnsi="Cambria"/>
      <w:b/>
      <w:bCs/>
      <w:sz w:val="22"/>
      <w:szCs w:val="28"/>
      <w:lang w:val="en-GB" w:eastAsia="en-US"/>
    </w:rPr>
  </w:style>
  <w:style w:type="paragraph" w:customStyle="1" w:styleId="CellBodyBullet">
    <w:name w:val="Cell Body Bullet"/>
    <w:basedOn w:val="BodyTextBullet0"/>
    <w:link w:val="CellBodyBulletChar"/>
    <w:qFormat/>
    <w:rsid w:val="000E2484"/>
    <w:pPr>
      <w:spacing w:after="60"/>
      <w:ind w:left="357" w:hanging="357"/>
    </w:pPr>
    <w:rPr>
      <w:sz w:val="20"/>
      <w:szCs w:val="20"/>
    </w:rPr>
  </w:style>
  <w:style w:type="character" w:customStyle="1" w:styleId="CellBodyBulletChar">
    <w:name w:val="Cell Body Bullet Char"/>
    <w:basedOn w:val="BodyTextBulletChar"/>
    <w:link w:val="CellBodyBullet"/>
    <w:rsid w:val="000E2484"/>
    <w:rPr>
      <w:rFonts w:ascii="Calibri" w:hAnsi="Calibri"/>
      <w:sz w:val="22"/>
      <w:szCs w:val="24"/>
      <w:lang w:val="en-GB" w:eastAsia="en-US"/>
    </w:rPr>
  </w:style>
  <w:style w:type="character" w:customStyle="1" w:styleId="Heading2Char">
    <w:name w:val="Heading 2 Char"/>
    <w:aliases w:val="2m Char,PARA2 Char,Heading 2 Hidden Char,h2 Char,Paragraph Char"/>
    <w:basedOn w:val="DefaultParagraphFont"/>
    <w:link w:val="Heading2"/>
    <w:rsid w:val="000E2484"/>
    <w:rPr>
      <w:rFonts w:ascii="Cambria" w:hAnsi="Cambria" w:cs="Arial"/>
      <w:b/>
      <w:bCs/>
      <w:iCs/>
      <w:sz w:val="28"/>
      <w:szCs w:val="28"/>
      <w:lang w:val="en-GB" w:eastAsia="en-US"/>
    </w:rPr>
  </w:style>
  <w:style w:type="paragraph" w:customStyle="1" w:styleId="Stylebody1Tahoma">
    <w:name w:val="Style body 1 + Tahoma"/>
    <w:basedOn w:val="Normal"/>
    <w:link w:val="Stylebody1TahomaChar"/>
    <w:rsid w:val="000E2484"/>
    <w:pPr>
      <w:keepLines/>
      <w:spacing w:after="240"/>
      <w:ind w:left="567"/>
      <w:jc w:val="both"/>
    </w:pPr>
    <w:rPr>
      <w:rFonts w:ascii="Book Antiqua" w:hAnsi="Book Antiqua"/>
      <w:lang w:val="en-US"/>
    </w:rPr>
  </w:style>
  <w:style w:type="character" w:customStyle="1" w:styleId="Stylebody1TahomaChar">
    <w:name w:val="Style body 1 + Tahoma Char"/>
    <w:basedOn w:val="DefaultParagraphFont"/>
    <w:link w:val="Stylebody1Tahoma"/>
    <w:rsid w:val="000E2484"/>
    <w:rPr>
      <w:rFonts w:ascii="Book Antiqua" w:hAnsi="Book Antiqua"/>
      <w:sz w:val="22"/>
      <w:szCs w:val="24"/>
    </w:rPr>
  </w:style>
  <w:style w:type="paragraph" w:customStyle="1" w:styleId="Default">
    <w:name w:val="Default"/>
    <w:rsid w:val="00047B44"/>
    <w:pPr>
      <w:autoSpaceDE w:val="0"/>
      <w:autoSpaceDN w:val="0"/>
      <w:adjustRightInd w:val="0"/>
    </w:pPr>
    <w:rPr>
      <w:color w:val="000000"/>
      <w:sz w:val="24"/>
      <w:szCs w:val="24"/>
      <w:lang w:val="en-US" w:eastAsia="en-GB"/>
    </w:rPr>
  </w:style>
  <w:style w:type="paragraph" w:customStyle="1" w:styleId="Normal11">
    <w:name w:val="Normal 11"/>
    <w:basedOn w:val="Normal"/>
    <w:rsid w:val="002A3F23"/>
    <w:pPr>
      <w:numPr>
        <w:numId w:val="10"/>
      </w:numPr>
      <w:spacing w:after="0"/>
      <w:ind w:hanging="720"/>
      <w:jc w:val="both"/>
    </w:pPr>
    <w:rPr>
      <w:rFonts w:ascii="Times New Roman" w:eastAsia="Times" w:hAnsi="Times New Roman"/>
      <w:b/>
      <w:bCs/>
      <w:i/>
      <w:iCs/>
      <w:sz w:val="24"/>
      <w:szCs w:val="20"/>
    </w:rPr>
  </w:style>
  <w:style w:type="character" w:customStyle="1" w:styleId="Heading7Char">
    <w:name w:val="Heading 7 Char"/>
    <w:basedOn w:val="DefaultParagraphFont"/>
    <w:link w:val="Heading7"/>
    <w:locked/>
    <w:rsid w:val="00D12B65"/>
    <w:rPr>
      <w:rFonts w:ascii="Calibri" w:hAnsi="Calibri"/>
      <w:sz w:val="24"/>
      <w:szCs w:val="24"/>
      <w:lang w:val="en-GB" w:eastAsia="en-US"/>
    </w:rPr>
  </w:style>
  <w:style w:type="paragraph" w:styleId="BodyTextIndent3">
    <w:name w:val="Body Text Indent 3"/>
    <w:basedOn w:val="Normal"/>
    <w:link w:val="BodyTextIndent3Char"/>
    <w:uiPriority w:val="99"/>
    <w:semiHidden/>
    <w:unhideWhenUsed/>
    <w:rsid w:val="00A57BAC"/>
    <w:pPr>
      <w:ind w:left="360"/>
    </w:pPr>
    <w:rPr>
      <w:sz w:val="16"/>
      <w:szCs w:val="16"/>
    </w:rPr>
  </w:style>
  <w:style w:type="character" w:customStyle="1" w:styleId="BodyTextIndent3Char">
    <w:name w:val="Body Text Indent 3 Char"/>
    <w:basedOn w:val="DefaultParagraphFont"/>
    <w:link w:val="BodyTextIndent3"/>
    <w:uiPriority w:val="99"/>
    <w:semiHidden/>
    <w:rsid w:val="00A57BAC"/>
    <w:rPr>
      <w:rFonts w:ascii="Calibri" w:hAnsi="Calibri"/>
      <w:sz w:val="16"/>
      <w:szCs w:val="16"/>
      <w:lang w:val="en-GB"/>
    </w:rPr>
  </w:style>
  <w:style w:type="paragraph" w:customStyle="1" w:styleId="CharChar1Char">
    <w:name w:val="Char Char1 Char"/>
    <w:basedOn w:val="Normal"/>
    <w:autoRedefine/>
    <w:rsid w:val="00A02B8F"/>
    <w:pPr>
      <w:spacing w:after="160" w:line="240" w:lineRule="exact"/>
      <w:jc w:val="both"/>
    </w:pPr>
    <w:rPr>
      <w:rFonts w:ascii="Verdana" w:hAnsi="Verdana"/>
      <w:sz w:val="20"/>
      <w:szCs w:val="20"/>
      <w:lang w:val="pt-PT"/>
    </w:rPr>
  </w:style>
  <w:style w:type="character" w:styleId="IntenseEmphasis">
    <w:name w:val="Intense Emphasis"/>
    <w:basedOn w:val="DefaultParagraphFont"/>
    <w:uiPriority w:val="21"/>
    <w:qFormat/>
    <w:rsid w:val="00723AD8"/>
    <w:rPr>
      <w:b/>
      <w:bCs/>
      <w:i/>
      <w:iCs/>
      <w:color w:val="4F81BD"/>
    </w:rPr>
  </w:style>
  <w:style w:type="paragraph" w:styleId="Subtitle">
    <w:name w:val="Subtitle"/>
    <w:basedOn w:val="Normal"/>
    <w:next w:val="Normal"/>
    <w:link w:val="SubtitleChar"/>
    <w:uiPriority w:val="11"/>
    <w:qFormat/>
    <w:rsid w:val="00635213"/>
    <w:pPr>
      <w:spacing w:after="60"/>
      <w:jc w:val="center"/>
      <w:outlineLvl w:val="1"/>
    </w:pPr>
    <w:rPr>
      <w:rFonts w:ascii="Cambria" w:hAnsi="Cambria"/>
      <w:sz w:val="24"/>
    </w:rPr>
  </w:style>
  <w:style w:type="character" w:customStyle="1" w:styleId="SubtitleChar">
    <w:name w:val="Subtitle Char"/>
    <w:basedOn w:val="DefaultParagraphFont"/>
    <w:link w:val="Subtitle"/>
    <w:uiPriority w:val="11"/>
    <w:rsid w:val="00635213"/>
    <w:rPr>
      <w:rFonts w:ascii="Cambria" w:eastAsia="Times New Roman" w:hAnsi="Cambria" w:cs="Times New Roman"/>
      <w:sz w:val="24"/>
      <w:szCs w:val="24"/>
      <w:lang w:val="en-GB"/>
    </w:rPr>
  </w:style>
  <w:style w:type="character" w:styleId="Emphasis">
    <w:name w:val="Emphasis"/>
    <w:basedOn w:val="DefaultParagraphFont"/>
    <w:uiPriority w:val="20"/>
    <w:qFormat/>
    <w:rsid w:val="00635213"/>
    <w:rPr>
      <w:i/>
      <w:iCs/>
    </w:rPr>
  </w:style>
  <w:style w:type="character" w:styleId="SubtleEmphasis">
    <w:name w:val="Subtle Emphasis"/>
    <w:basedOn w:val="DefaultParagraphFont"/>
    <w:uiPriority w:val="19"/>
    <w:qFormat/>
    <w:rsid w:val="00635213"/>
    <w:rPr>
      <w:i/>
      <w:iCs/>
      <w:color w:val="808080"/>
    </w:rPr>
  </w:style>
  <w:style w:type="paragraph" w:customStyle="1" w:styleId="ResponseText">
    <w:name w:val="Response_Text"/>
    <w:basedOn w:val="Normal"/>
    <w:link w:val="ResponseTextChar"/>
    <w:uiPriority w:val="99"/>
    <w:rsid w:val="00A72042"/>
    <w:pPr>
      <w:overflowPunct w:val="0"/>
      <w:autoSpaceDE w:val="0"/>
      <w:autoSpaceDN w:val="0"/>
      <w:adjustRightInd w:val="0"/>
      <w:spacing w:after="220"/>
      <w:jc w:val="both"/>
      <w:textAlignment w:val="baseline"/>
    </w:pPr>
    <w:rPr>
      <w:color w:val="0000FF"/>
    </w:rPr>
  </w:style>
  <w:style w:type="paragraph" w:customStyle="1" w:styleId="ResponseBullet1">
    <w:name w:val="Response_Bullet1"/>
    <w:basedOn w:val="Normal"/>
    <w:rsid w:val="00A72042"/>
    <w:pPr>
      <w:overflowPunct w:val="0"/>
      <w:autoSpaceDE w:val="0"/>
      <w:autoSpaceDN w:val="0"/>
      <w:adjustRightInd w:val="0"/>
      <w:spacing w:after="220"/>
      <w:jc w:val="both"/>
      <w:textAlignment w:val="baseline"/>
    </w:pPr>
    <w:rPr>
      <w:rFonts w:ascii="Times New Roman" w:hAnsi="Times New Roman"/>
      <w:color w:val="0000FF"/>
      <w:szCs w:val="20"/>
    </w:rPr>
  </w:style>
  <w:style w:type="character" w:customStyle="1" w:styleId="ResponseTextChar">
    <w:name w:val="Response_Text Char"/>
    <w:basedOn w:val="DefaultParagraphFont"/>
    <w:link w:val="ResponseText"/>
    <w:uiPriority w:val="99"/>
    <w:rsid w:val="00A72042"/>
    <w:rPr>
      <w:rFonts w:ascii="Calibri" w:hAnsi="Calibri"/>
      <w:color w:val="0000FF"/>
      <w:sz w:val="22"/>
      <w:szCs w:val="24"/>
      <w:lang w:val="en-GB"/>
    </w:rPr>
  </w:style>
  <w:style w:type="paragraph" w:styleId="BodyText2">
    <w:name w:val="Body Text 2"/>
    <w:basedOn w:val="Normal"/>
    <w:link w:val="BodyText2Char"/>
    <w:uiPriority w:val="99"/>
    <w:semiHidden/>
    <w:unhideWhenUsed/>
    <w:rsid w:val="00A869A4"/>
    <w:pPr>
      <w:spacing w:line="480" w:lineRule="auto"/>
    </w:pPr>
  </w:style>
  <w:style w:type="character" w:customStyle="1" w:styleId="BodyText2Char">
    <w:name w:val="Body Text 2 Char"/>
    <w:basedOn w:val="DefaultParagraphFont"/>
    <w:link w:val="BodyText2"/>
    <w:uiPriority w:val="99"/>
    <w:semiHidden/>
    <w:rsid w:val="00A869A4"/>
    <w:rPr>
      <w:rFonts w:ascii="Calibri" w:hAnsi="Calibri"/>
      <w:sz w:val="22"/>
      <w:szCs w:val="24"/>
      <w:lang w:val="en-GB"/>
    </w:rPr>
  </w:style>
  <w:style w:type="paragraph" w:styleId="FootnoteText">
    <w:name w:val="footnote text"/>
    <w:basedOn w:val="Normal"/>
    <w:link w:val="FootnoteTextChar"/>
    <w:uiPriority w:val="99"/>
    <w:semiHidden/>
    <w:rsid w:val="00A869A4"/>
    <w:pPr>
      <w:spacing w:after="0"/>
    </w:pPr>
    <w:rPr>
      <w:rFonts w:ascii="Times New Roman" w:hAnsi="Times New Roman"/>
      <w:sz w:val="20"/>
      <w:szCs w:val="20"/>
      <w:lang w:val="en-US"/>
    </w:rPr>
  </w:style>
  <w:style w:type="character" w:customStyle="1" w:styleId="FootnoteTextChar">
    <w:name w:val="Footnote Text Char"/>
    <w:basedOn w:val="DefaultParagraphFont"/>
    <w:link w:val="FootnoteText"/>
    <w:uiPriority w:val="99"/>
    <w:semiHidden/>
    <w:rsid w:val="00A869A4"/>
  </w:style>
  <w:style w:type="character" w:styleId="FootnoteReference">
    <w:name w:val="footnote reference"/>
    <w:basedOn w:val="DefaultParagraphFont"/>
    <w:uiPriority w:val="99"/>
    <w:semiHidden/>
    <w:rsid w:val="00300DA3"/>
    <w:rPr>
      <w:rFonts w:cs="Times New Roman"/>
      <w:vertAlign w:val="superscript"/>
    </w:rPr>
  </w:style>
  <w:style w:type="character" w:customStyle="1" w:styleId="Heading3Char">
    <w:name w:val="Heading 3 Char"/>
    <w:aliases w:val="h3 Char,Heading 3 Char1 Char,Heading 3 Char Char Char,Sub-paragraph Char Char Char,Sub-paragraph Char"/>
    <w:basedOn w:val="DefaultParagraphFont"/>
    <w:link w:val="Heading3"/>
    <w:rsid w:val="005B1189"/>
    <w:rPr>
      <w:rFonts w:ascii="Cambria" w:hAnsi="Cambria" w:cs="Arial"/>
      <w:b/>
      <w:bCs/>
      <w:sz w:val="24"/>
      <w:szCs w:val="26"/>
      <w:lang w:val="en-GB" w:eastAsia="en-US"/>
    </w:rPr>
  </w:style>
  <w:style w:type="paragraph" w:customStyle="1" w:styleId="CharCharCharCharChar">
    <w:name w:val="Char Char Char Char Char"/>
    <w:basedOn w:val="Normal"/>
    <w:rsid w:val="008E7B4B"/>
    <w:pPr>
      <w:spacing w:after="160" w:line="240" w:lineRule="exact"/>
    </w:pPr>
    <w:rPr>
      <w:rFonts w:ascii="Garamond" w:hAnsi="Garamond"/>
      <w:kern w:val="16"/>
      <w:sz w:val="20"/>
      <w:szCs w:val="20"/>
      <w:lang w:val="en-US"/>
    </w:rPr>
  </w:style>
  <w:style w:type="paragraph" w:customStyle="1" w:styleId="texte3">
    <w:name w:val="texte3"/>
    <w:rsid w:val="005E0C69"/>
    <w:pPr>
      <w:snapToGrid w:val="0"/>
      <w:jc w:val="both"/>
    </w:pPr>
    <w:rPr>
      <w:rFonts w:ascii="Arial" w:hAnsi="Arial" w:cs="Arial"/>
      <w:sz w:val="22"/>
      <w:szCs w:val="22"/>
      <w:lang w:val="en-US" w:eastAsia="de-DE"/>
    </w:rPr>
  </w:style>
  <w:style w:type="paragraph" w:customStyle="1" w:styleId="BodyBullet">
    <w:name w:val="Body Bullet"/>
    <w:basedOn w:val="ListParagraph"/>
    <w:link w:val="BodyBulletChar"/>
    <w:qFormat/>
    <w:rsid w:val="00842167"/>
    <w:pPr>
      <w:numPr>
        <w:numId w:val="11"/>
      </w:numPr>
      <w:spacing w:after="60"/>
      <w:ind w:left="357" w:hanging="357"/>
      <w:contextualSpacing w:val="0"/>
    </w:pPr>
  </w:style>
  <w:style w:type="paragraph" w:customStyle="1" w:styleId="BodyBullet2">
    <w:name w:val="Body Bullet 2"/>
    <w:basedOn w:val="ListParagraph"/>
    <w:link w:val="BodyBullet2Char"/>
    <w:qFormat/>
    <w:rsid w:val="00842167"/>
    <w:pPr>
      <w:numPr>
        <w:ilvl w:val="1"/>
        <w:numId w:val="11"/>
      </w:numPr>
      <w:spacing w:after="60"/>
      <w:ind w:left="1077" w:hanging="357"/>
      <w:contextualSpacing w:val="0"/>
    </w:pPr>
  </w:style>
  <w:style w:type="character" w:customStyle="1" w:styleId="BodyBulletChar">
    <w:name w:val="Body Bullet Char"/>
    <w:basedOn w:val="ListParagraphChar"/>
    <w:link w:val="BodyBullet"/>
    <w:rsid w:val="00842167"/>
    <w:rPr>
      <w:rFonts w:ascii="Calibri" w:hAnsi="Calibri"/>
      <w:sz w:val="22"/>
      <w:szCs w:val="24"/>
      <w:lang w:val="en-GB" w:eastAsia="en-US"/>
    </w:rPr>
  </w:style>
  <w:style w:type="character" w:customStyle="1" w:styleId="BodyBullet2Char">
    <w:name w:val="Body Bullet 2 Char"/>
    <w:basedOn w:val="ListParagraphChar"/>
    <w:link w:val="BodyBullet2"/>
    <w:rsid w:val="00842167"/>
    <w:rPr>
      <w:rFonts w:ascii="Calibri" w:hAnsi="Calibri"/>
      <w:sz w:val="22"/>
      <w:szCs w:val="24"/>
      <w:lang w:val="en-GB" w:eastAsia="en-US"/>
    </w:rPr>
  </w:style>
  <w:style w:type="paragraph" w:styleId="Title">
    <w:name w:val="Title"/>
    <w:basedOn w:val="Normal"/>
    <w:link w:val="TitleChar"/>
    <w:qFormat/>
    <w:rsid w:val="001752A7"/>
    <w:pPr>
      <w:spacing w:before="240" w:after="60"/>
      <w:outlineLvl w:val="0"/>
    </w:pPr>
    <w:rPr>
      <w:rFonts w:ascii="Arial" w:hAnsi="Arial" w:cs="Arial"/>
      <w:b/>
      <w:bCs/>
      <w:kern w:val="28"/>
      <w:sz w:val="36"/>
      <w:szCs w:val="32"/>
      <w:lang w:val="en-US"/>
    </w:rPr>
  </w:style>
  <w:style w:type="character" w:customStyle="1" w:styleId="TitleChar">
    <w:name w:val="Title Char"/>
    <w:basedOn w:val="DefaultParagraphFont"/>
    <w:link w:val="Title"/>
    <w:rsid w:val="001752A7"/>
    <w:rPr>
      <w:rFonts w:ascii="Arial" w:hAnsi="Arial" w:cs="Arial"/>
      <w:b/>
      <w:bCs/>
      <w:kern w:val="28"/>
      <w:sz w:val="36"/>
      <w:szCs w:val="32"/>
      <w:lang w:val="en-US" w:eastAsia="en-US"/>
    </w:rPr>
  </w:style>
  <w:style w:type="paragraph" w:customStyle="1" w:styleId="DocBullets">
    <w:name w:val="DocBullets"/>
    <w:basedOn w:val="Normal"/>
    <w:rsid w:val="004F1336"/>
    <w:pPr>
      <w:numPr>
        <w:numId w:val="13"/>
      </w:numPr>
      <w:tabs>
        <w:tab w:val="left" w:pos="1701"/>
      </w:tabs>
      <w:spacing w:after="60"/>
      <w:jc w:val="both"/>
    </w:pPr>
    <w:rPr>
      <w:rFonts w:ascii="Arial" w:hAnsi="Arial"/>
      <w:color w:val="000000"/>
      <w:szCs w:val="16"/>
    </w:rPr>
  </w:style>
  <w:style w:type="paragraph" w:styleId="CommentSubject">
    <w:name w:val="annotation subject"/>
    <w:basedOn w:val="CommentText"/>
    <w:next w:val="CommentText"/>
    <w:link w:val="CommentSubjectChar"/>
    <w:uiPriority w:val="99"/>
    <w:semiHidden/>
    <w:unhideWhenUsed/>
    <w:rsid w:val="00F41834"/>
    <w:pPr>
      <w:overflowPunct/>
      <w:autoSpaceDE/>
      <w:autoSpaceDN/>
      <w:adjustRightInd/>
      <w:spacing w:after="120"/>
      <w:textAlignment w:val="auto"/>
    </w:pPr>
    <w:rPr>
      <w:b/>
      <w:bCs/>
      <w:sz w:val="20"/>
      <w:lang w:val="en-GB"/>
    </w:rPr>
  </w:style>
  <w:style w:type="character" w:customStyle="1" w:styleId="CommentSubjectChar">
    <w:name w:val="Comment Subject Char"/>
    <w:basedOn w:val="CommentTextChar"/>
    <w:link w:val="CommentSubject"/>
    <w:uiPriority w:val="99"/>
    <w:semiHidden/>
    <w:rsid w:val="00F41834"/>
    <w:rPr>
      <w:rFonts w:ascii="Calibri" w:hAnsi="Calibri"/>
      <w:b/>
      <w:bCs/>
      <w:sz w:val="22"/>
      <w:lang w:val="en-GB" w:eastAsia="en-US"/>
    </w:rPr>
  </w:style>
  <w:style w:type="paragraph" w:styleId="Revision">
    <w:name w:val="Revision"/>
    <w:hidden/>
    <w:uiPriority w:val="99"/>
    <w:semiHidden/>
    <w:rsid w:val="00FC581E"/>
    <w:rPr>
      <w:rFonts w:ascii="Calibri" w:hAnsi="Calibri"/>
      <w:sz w:val="22"/>
      <w:szCs w:val="24"/>
      <w:lang w:val="en-GB" w:eastAsia="en-US"/>
    </w:rPr>
  </w:style>
  <w:style w:type="paragraph" w:styleId="DocumentMap">
    <w:name w:val="Document Map"/>
    <w:basedOn w:val="Normal"/>
    <w:link w:val="DocumentMapChar"/>
    <w:uiPriority w:val="99"/>
    <w:semiHidden/>
    <w:unhideWhenUsed/>
    <w:rsid w:val="00624B69"/>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24B69"/>
    <w:rPr>
      <w:rFonts w:ascii="Tahoma" w:hAnsi="Tahoma" w:cs="Tahoma"/>
      <w:sz w:val="16"/>
      <w:szCs w:val="16"/>
      <w:lang w:val="en-GB" w:eastAsia="en-US"/>
    </w:rPr>
  </w:style>
  <w:style w:type="character" w:styleId="Strong">
    <w:name w:val="Strong"/>
    <w:basedOn w:val="DefaultParagraphFont"/>
    <w:uiPriority w:val="22"/>
    <w:qFormat/>
    <w:rsid w:val="00280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103">
      <w:bodyDiv w:val="1"/>
      <w:marLeft w:val="0"/>
      <w:marRight w:val="0"/>
      <w:marTop w:val="0"/>
      <w:marBottom w:val="0"/>
      <w:divBdr>
        <w:top w:val="none" w:sz="0" w:space="0" w:color="auto"/>
        <w:left w:val="none" w:sz="0" w:space="0" w:color="auto"/>
        <w:bottom w:val="none" w:sz="0" w:space="0" w:color="auto"/>
        <w:right w:val="none" w:sz="0" w:space="0" w:color="auto"/>
      </w:divBdr>
    </w:div>
    <w:div w:id="3362136">
      <w:bodyDiv w:val="1"/>
      <w:marLeft w:val="0"/>
      <w:marRight w:val="0"/>
      <w:marTop w:val="0"/>
      <w:marBottom w:val="0"/>
      <w:divBdr>
        <w:top w:val="none" w:sz="0" w:space="0" w:color="auto"/>
        <w:left w:val="none" w:sz="0" w:space="0" w:color="auto"/>
        <w:bottom w:val="none" w:sz="0" w:space="0" w:color="auto"/>
        <w:right w:val="none" w:sz="0" w:space="0" w:color="auto"/>
      </w:divBdr>
    </w:div>
    <w:div w:id="23749297">
      <w:bodyDiv w:val="1"/>
      <w:marLeft w:val="0"/>
      <w:marRight w:val="0"/>
      <w:marTop w:val="0"/>
      <w:marBottom w:val="0"/>
      <w:divBdr>
        <w:top w:val="none" w:sz="0" w:space="0" w:color="auto"/>
        <w:left w:val="none" w:sz="0" w:space="0" w:color="auto"/>
        <w:bottom w:val="none" w:sz="0" w:space="0" w:color="auto"/>
        <w:right w:val="none" w:sz="0" w:space="0" w:color="auto"/>
      </w:divBdr>
    </w:div>
    <w:div w:id="37709700">
      <w:bodyDiv w:val="1"/>
      <w:marLeft w:val="0"/>
      <w:marRight w:val="0"/>
      <w:marTop w:val="0"/>
      <w:marBottom w:val="0"/>
      <w:divBdr>
        <w:top w:val="none" w:sz="0" w:space="0" w:color="auto"/>
        <w:left w:val="none" w:sz="0" w:space="0" w:color="auto"/>
        <w:bottom w:val="none" w:sz="0" w:space="0" w:color="auto"/>
        <w:right w:val="none" w:sz="0" w:space="0" w:color="auto"/>
      </w:divBdr>
    </w:div>
    <w:div w:id="55663229">
      <w:bodyDiv w:val="1"/>
      <w:marLeft w:val="0"/>
      <w:marRight w:val="0"/>
      <w:marTop w:val="0"/>
      <w:marBottom w:val="0"/>
      <w:divBdr>
        <w:top w:val="none" w:sz="0" w:space="0" w:color="auto"/>
        <w:left w:val="none" w:sz="0" w:space="0" w:color="auto"/>
        <w:bottom w:val="none" w:sz="0" w:space="0" w:color="auto"/>
        <w:right w:val="none" w:sz="0" w:space="0" w:color="auto"/>
      </w:divBdr>
    </w:div>
    <w:div w:id="89664099">
      <w:bodyDiv w:val="1"/>
      <w:marLeft w:val="0"/>
      <w:marRight w:val="0"/>
      <w:marTop w:val="0"/>
      <w:marBottom w:val="0"/>
      <w:divBdr>
        <w:top w:val="none" w:sz="0" w:space="0" w:color="auto"/>
        <w:left w:val="none" w:sz="0" w:space="0" w:color="auto"/>
        <w:bottom w:val="none" w:sz="0" w:space="0" w:color="auto"/>
        <w:right w:val="none" w:sz="0" w:space="0" w:color="auto"/>
      </w:divBdr>
    </w:div>
    <w:div w:id="91705387">
      <w:bodyDiv w:val="1"/>
      <w:marLeft w:val="0"/>
      <w:marRight w:val="0"/>
      <w:marTop w:val="0"/>
      <w:marBottom w:val="0"/>
      <w:divBdr>
        <w:top w:val="none" w:sz="0" w:space="0" w:color="auto"/>
        <w:left w:val="none" w:sz="0" w:space="0" w:color="auto"/>
        <w:bottom w:val="none" w:sz="0" w:space="0" w:color="auto"/>
        <w:right w:val="none" w:sz="0" w:space="0" w:color="auto"/>
      </w:divBdr>
    </w:div>
    <w:div w:id="105318131">
      <w:bodyDiv w:val="1"/>
      <w:marLeft w:val="0"/>
      <w:marRight w:val="0"/>
      <w:marTop w:val="0"/>
      <w:marBottom w:val="0"/>
      <w:divBdr>
        <w:top w:val="none" w:sz="0" w:space="0" w:color="auto"/>
        <w:left w:val="none" w:sz="0" w:space="0" w:color="auto"/>
        <w:bottom w:val="none" w:sz="0" w:space="0" w:color="auto"/>
        <w:right w:val="none" w:sz="0" w:space="0" w:color="auto"/>
      </w:divBdr>
    </w:div>
    <w:div w:id="122121946">
      <w:bodyDiv w:val="1"/>
      <w:marLeft w:val="0"/>
      <w:marRight w:val="0"/>
      <w:marTop w:val="0"/>
      <w:marBottom w:val="0"/>
      <w:divBdr>
        <w:top w:val="none" w:sz="0" w:space="0" w:color="auto"/>
        <w:left w:val="none" w:sz="0" w:space="0" w:color="auto"/>
        <w:bottom w:val="none" w:sz="0" w:space="0" w:color="auto"/>
        <w:right w:val="none" w:sz="0" w:space="0" w:color="auto"/>
      </w:divBdr>
    </w:div>
    <w:div w:id="137846203">
      <w:bodyDiv w:val="1"/>
      <w:marLeft w:val="0"/>
      <w:marRight w:val="0"/>
      <w:marTop w:val="0"/>
      <w:marBottom w:val="0"/>
      <w:divBdr>
        <w:top w:val="none" w:sz="0" w:space="0" w:color="auto"/>
        <w:left w:val="none" w:sz="0" w:space="0" w:color="auto"/>
        <w:bottom w:val="none" w:sz="0" w:space="0" w:color="auto"/>
        <w:right w:val="none" w:sz="0" w:space="0" w:color="auto"/>
      </w:divBdr>
    </w:div>
    <w:div w:id="160045539">
      <w:bodyDiv w:val="1"/>
      <w:marLeft w:val="0"/>
      <w:marRight w:val="0"/>
      <w:marTop w:val="0"/>
      <w:marBottom w:val="0"/>
      <w:divBdr>
        <w:top w:val="none" w:sz="0" w:space="0" w:color="auto"/>
        <w:left w:val="none" w:sz="0" w:space="0" w:color="auto"/>
        <w:bottom w:val="none" w:sz="0" w:space="0" w:color="auto"/>
        <w:right w:val="none" w:sz="0" w:space="0" w:color="auto"/>
      </w:divBdr>
    </w:div>
    <w:div w:id="163326101">
      <w:bodyDiv w:val="1"/>
      <w:marLeft w:val="0"/>
      <w:marRight w:val="0"/>
      <w:marTop w:val="0"/>
      <w:marBottom w:val="0"/>
      <w:divBdr>
        <w:top w:val="none" w:sz="0" w:space="0" w:color="auto"/>
        <w:left w:val="none" w:sz="0" w:space="0" w:color="auto"/>
        <w:bottom w:val="none" w:sz="0" w:space="0" w:color="auto"/>
        <w:right w:val="none" w:sz="0" w:space="0" w:color="auto"/>
      </w:divBdr>
    </w:div>
    <w:div w:id="204871906">
      <w:bodyDiv w:val="1"/>
      <w:marLeft w:val="0"/>
      <w:marRight w:val="0"/>
      <w:marTop w:val="0"/>
      <w:marBottom w:val="0"/>
      <w:divBdr>
        <w:top w:val="none" w:sz="0" w:space="0" w:color="auto"/>
        <w:left w:val="none" w:sz="0" w:space="0" w:color="auto"/>
        <w:bottom w:val="none" w:sz="0" w:space="0" w:color="auto"/>
        <w:right w:val="none" w:sz="0" w:space="0" w:color="auto"/>
      </w:divBdr>
    </w:div>
    <w:div w:id="218562935">
      <w:bodyDiv w:val="1"/>
      <w:marLeft w:val="0"/>
      <w:marRight w:val="0"/>
      <w:marTop w:val="0"/>
      <w:marBottom w:val="0"/>
      <w:divBdr>
        <w:top w:val="none" w:sz="0" w:space="0" w:color="auto"/>
        <w:left w:val="none" w:sz="0" w:space="0" w:color="auto"/>
        <w:bottom w:val="none" w:sz="0" w:space="0" w:color="auto"/>
        <w:right w:val="none" w:sz="0" w:space="0" w:color="auto"/>
      </w:divBdr>
    </w:div>
    <w:div w:id="226040294">
      <w:bodyDiv w:val="1"/>
      <w:marLeft w:val="0"/>
      <w:marRight w:val="0"/>
      <w:marTop w:val="0"/>
      <w:marBottom w:val="0"/>
      <w:divBdr>
        <w:top w:val="none" w:sz="0" w:space="0" w:color="auto"/>
        <w:left w:val="none" w:sz="0" w:space="0" w:color="auto"/>
        <w:bottom w:val="none" w:sz="0" w:space="0" w:color="auto"/>
        <w:right w:val="none" w:sz="0" w:space="0" w:color="auto"/>
      </w:divBdr>
    </w:div>
    <w:div w:id="250941882">
      <w:bodyDiv w:val="1"/>
      <w:marLeft w:val="0"/>
      <w:marRight w:val="0"/>
      <w:marTop w:val="0"/>
      <w:marBottom w:val="0"/>
      <w:divBdr>
        <w:top w:val="none" w:sz="0" w:space="0" w:color="auto"/>
        <w:left w:val="none" w:sz="0" w:space="0" w:color="auto"/>
        <w:bottom w:val="none" w:sz="0" w:space="0" w:color="auto"/>
        <w:right w:val="none" w:sz="0" w:space="0" w:color="auto"/>
      </w:divBdr>
    </w:div>
    <w:div w:id="274025066">
      <w:bodyDiv w:val="1"/>
      <w:marLeft w:val="0"/>
      <w:marRight w:val="0"/>
      <w:marTop w:val="0"/>
      <w:marBottom w:val="0"/>
      <w:divBdr>
        <w:top w:val="none" w:sz="0" w:space="0" w:color="auto"/>
        <w:left w:val="none" w:sz="0" w:space="0" w:color="auto"/>
        <w:bottom w:val="none" w:sz="0" w:space="0" w:color="auto"/>
        <w:right w:val="none" w:sz="0" w:space="0" w:color="auto"/>
      </w:divBdr>
    </w:div>
    <w:div w:id="276720123">
      <w:bodyDiv w:val="1"/>
      <w:marLeft w:val="0"/>
      <w:marRight w:val="0"/>
      <w:marTop w:val="0"/>
      <w:marBottom w:val="0"/>
      <w:divBdr>
        <w:top w:val="none" w:sz="0" w:space="0" w:color="auto"/>
        <w:left w:val="none" w:sz="0" w:space="0" w:color="auto"/>
        <w:bottom w:val="none" w:sz="0" w:space="0" w:color="auto"/>
        <w:right w:val="none" w:sz="0" w:space="0" w:color="auto"/>
      </w:divBdr>
    </w:div>
    <w:div w:id="285700362">
      <w:bodyDiv w:val="1"/>
      <w:marLeft w:val="0"/>
      <w:marRight w:val="0"/>
      <w:marTop w:val="0"/>
      <w:marBottom w:val="0"/>
      <w:divBdr>
        <w:top w:val="none" w:sz="0" w:space="0" w:color="auto"/>
        <w:left w:val="none" w:sz="0" w:space="0" w:color="auto"/>
        <w:bottom w:val="none" w:sz="0" w:space="0" w:color="auto"/>
        <w:right w:val="none" w:sz="0" w:space="0" w:color="auto"/>
      </w:divBdr>
    </w:div>
    <w:div w:id="294139722">
      <w:bodyDiv w:val="1"/>
      <w:marLeft w:val="0"/>
      <w:marRight w:val="0"/>
      <w:marTop w:val="0"/>
      <w:marBottom w:val="0"/>
      <w:divBdr>
        <w:top w:val="none" w:sz="0" w:space="0" w:color="auto"/>
        <w:left w:val="none" w:sz="0" w:space="0" w:color="auto"/>
        <w:bottom w:val="none" w:sz="0" w:space="0" w:color="auto"/>
        <w:right w:val="none" w:sz="0" w:space="0" w:color="auto"/>
      </w:divBdr>
    </w:div>
    <w:div w:id="294216465">
      <w:bodyDiv w:val="1"/>
      <w:marLeft w:val="0"/>
      <w:marRight w:val="0"/>
      <w:marTop w:val="0"/>
      <w:marBottom w:val="0"/>
      <w:divBdr>
        <w:top w:val="none" w:sz="0" w:space="0" w:color="auto"/>
        <w:left w:val="none" w:sz="0" w:space="0" w:color="auto"/>
        <w:bottom w:val="none" w:sz="0" w:space="0" w:color="auto"/>
        <w:right w:val="none" w:sz="0" w:space="0" w:color="auto"/>
      </w:divBdr>
    </w:div>
    <w:div w:id="294798397">
      <w:bodyDiv w:val="1"/>
      <w:marLeft w:val="0"/>
      <w:marRight w:val="0"/>
      <w:marTop w:val="0"/>
      <w:marBottom w:val="0"/>
      <w:divBdr>
        <w:top w:val="none" w:sz="0" w:space="0" w:color="auto"/>
        <w:left w:val="none" w:sz="0" w:space="0" w:color="auto"/>
        <w:bottom w:val="none" w:sz="0" w:space="0" w:color="auto"/>
        <w:right w:val="none" w:sz="0" w:space="0" w:color="auto"/>
      </w:divBdr>
    </w:div>
    <w:div w:id="296372447">
      <w:bodyDiv w:val="1"/>
      <w:marLeft w:val="0"/>
      <w:marRight w:val="0"/>
      <w:marTop w:val="0"/>
      <w:marBottom w:val="0"/>
      <w:divBdr>
        <w:top w:val="none" w:sz="0" w:space="0" w:color="auto"/>
        <w:left w:val="none" w:sz="0" w:space="0" w:color="auto"/>
        <w:bottom w:val="none" w:sz="0" w:space="0" w:color="auto"/>
        <w:right w:val="none" w:sz="0" w:space="0" w:color="auto"/>
      </w:divBdr>
    </w:div>
    <w:div w:id="306741083">
      <w:bodyDiv w:val="1"/>
      <w:marLeft w:val="0"/>
      <w:marRight w:val="0"/>
      <w:marTop w:val="0"/>
      <w:marBottom w:val="0"/>
      <w:divBdr>
        <w:top w:val="none" w:sz="0" w:space="0" w:color="auto"/>
        <w:left w:val="none" w:sz="0" w:space="0" w:color="auto"/>
        <w:bottom w:val="none" w:sz="0" w:space="0" w:color="auto"/>
        <w:right w:val="none" w:sz="0" w:space="0" w:color="auto"/>
      </w:divBdr>
    </w:div>
    <w:div w:id="313606324">
      <w:bodyDiv w:val="1"/>
      <w:marLeft w:val="0"/>
      <w:marRight w:val="0"/>
      <w:marTop w:val="0"/>
      <w:marBottom w:val="0"/>
      <w:divBdr>
        <w:top w:val="none" w:sz="0" w:space="0" w:color="auto"/>
        <w:left w:val="none" w:sz="0" w:space="0" w:color="auto"/>
        <w:bottom w:val="none" w:sz="0" w:space="0" w:color="auto"/>
        <w:right w:val="none" w:sz="0" w:space="0" w:color="auto"/>
      </w:divBdr>
    </w:div>
    <w:div w:id="340671080">
      <w:bodyDiv w:val="1"/>
      <w:marLeft w:val="0"/>
      <w:marRight w:val="0"/>
      <w:marTop w:val="0"/>
      <w:marBottom w:val="0"/>
      <w:divBdr>
        <w:top w:val="none" w:sz="0" w:space="0" w:color="auto"/>
        <w:left w:val="none" w:sz="0" w:space="0" w:color="auto"/>
        <w:bottom w:val="none" w:sz="0" w:space="0" w:color="auto"/>
        <w:right w:val="none" w:sz="0" w:space="0" w:color="auto"/>
      </w:divBdr>
    </w:div>
    <w:div w:id="342633075">
      <w:bodyDiv w:val="1"/>
      <w:marLeft w:val="0"/>
      <w:marRight w:val="0"/>
      <w:marTop w:val="0"/>
      <w:marBottom w:val="0"/>
      <w:divBdr>
        <w:top w:val="none" w:sz="0" w:space="0" w:color="auto"/>
        <w:left w:val="none" w:sz="0" w:space="0" w:color="auto"/>
        <w:bottom w:val="none" w:sz="0" w:space="0" w:color="auto"/>
        <w:right w:val="none" w:sz="0" w:space="0" w:color="auto"/>
      </w:divBdr>
    </w:div>
    <w:div w:id="349181923">
      <w:bodyDiv w:val="1"/>
      <w:marLeft w:val="0"/>
      <w:marRight w:val="0"/>
      <w:marTop w:val="0"/>
      <w:marBottom w:val="0"/>
      <w:divBdr>
        <w:top w:val="none" w:sz="0" w:space="0" w:color="auto"/>
        <w:left w:val="none" w:sz="0" w:space="0" w:color="auto"/>
        <w:bottom w:val="none" w:sz="0" w:space="0" w:color="auto"/>
        <w:right w:val="none" w:sz="0" w:space="0" w:color="auto"/>
      </w:divBdr>
      <w:divsChild>
        <w:div w:id="1154570076">
          <w:marLeft w:val="0"/>
          <w:marRight w:val="0"/>
          <w:marTop w:val="0"/>
          <w:marBottom w:val="0"/>
          <w:divBdr>
            <w:top w:val="none" w:sz="0" w:space="0" w:color="auto"/>
            <w:left w:val="none" w:sz="0" w:space="0" w:color="auto"/>
            <w:bottom w:val="none" w:sz="0" w:space="0" w:color="auto"/>
            <w:right w:val="none" w:sz="0" w:space="0" w:color="auto"/>
          </w:divBdr>
        </w:div>
      </w:divsChild>
    </w:div>
    <w:div w:id="365563002">
      <w:bodyDiv w:val="1"/>
      <w:marLeft w:val="0"/>
      <w:marRight w:val="0"/>
      <w:marTop w:val="0"/>
      <w:marBottom w:val="0"/>
      <w:divBdr>
        <w:top w:val="none" w:sz="0" w:space="0" w:color="auto"/>
        <w:left w:val="none" w:sz="0" w:space="0" w:color="auto"/>
        <w:bottom w:val="none" w:sz="0" w:space="0" w:color="auto"/>
        <w:right w:val="none" w:sz="0" w:space="0" w:color="auto"/>
      </w:divBdr>
    </w:div>
    <w:div w:id="392388672">
      <w:bodyDiv w:val="1"/>
      <w:marLeft w:val="0"/>
      <w:marRight w:val="0"/>
      <w:marTop w:val="0"/>
      <w:marBottom w:val="0"/>
      <w:divBdr>
        <w:top w:val="none" w:sz="0" w:space="0" w:color="auto"/>
        <w:left w:val="none" w:sz="0" w:space="0" w:color="auto"/>
        <w:bottom w:val="none" w:sz="0" w:space="0" w:color="auto"/>
        <w:right w:val="none" w:sz="0" w:space="0" w:color="auto"/>
      </w:divBdr>
    </w:div>
    <w:div w:id="394477661">
      <w:bodyDiv w:val="1"/>
      <w:marLeft w:val="0"/>
      <w:marRight w:val="0"/>
      <w:marTop w:val="0"/>
      <w:marBottom w:val="0"/>
      <w:divBdr>
        <w:top w:val="none" w:sz="0" w:space="0" w:color="auto"/>
        <w:left w:val="none" w:sz="0" w:space="0" w:color="auto"/>
        <w:bottom w:val="none" w:sz="0" w:space="0" w:color="auto"/>
        <w:right w:val="none" w:sz="0" w:space="0" w:color="auto"/>
      </w:divBdr>
    </w:div>
    <w:div w:id="397677222">
      <w:bodyDiv w:val="1"/>
      <w:marLeft w:val="0"/>
      <w:marRight w:val="0"/>
      <w:marTop w:val="0"/>
      <w:marBottom w:val="0"/>
      <w:divBdr>
        <w:top w:val="none" w:sz="0" w:space="0" w:color="auto"/>
        <w:left w:val="none" w:sz="0" w:space="0" w:color="auto"/>
        <w:bottom w:val="none" w:sz="0" w:space="0" w:color="auto"/>
        <w:right w:val="none" w:sz="0" w:space="0" w:color="auto"/>
      </w:divBdr>
    </w:div>
    <w:div w:id="412051629">
      <w:bodyDiv w:val="1"/>
      <w:marLeft w:val="0"/>
      <w:marRight w:val="0"/>
      <w:marTop w:val="0"/>
      <w:marBottom w:val="0"/>
      <w:divBdr>
        <w:top w:val="none" w:sz="0" w:space="0" w:color="auto"/>
        <w:left w:val="none" w:sz="0" w:space="0" w:color="auto"/>
        <w:bottom w:val="none" w:sz="0" w:space="0" w:color="auto"/>
        <w:right w:val="none" w:sz="0" w:space="0" w:color="auto"/>
      </w:divBdr>
    </w:div>
    <w:div w:id="426776261">
      <w:bodyDiv w:val="1"/>
      <w:marLeft w:val="0"/>
      <w:marRight w:val="0"/>
      <w:marTop w:val="0"/>
      <w:marBottom w:val="0"/>
      <w:divBdr>
        <w:top w:val="none" w:sz="0" w:space="0" w:color="auto"/>
        <w:left w:val="none" w:sz="0" w:space="0" w:color="auto"/>
        <w:bottom w:val="none" w:sz="0" w:space="0" w:color="auto"/>
        <w:right w:val="none" w:sz="0" w:space="0" w:color="auto"/>
      </w:divBdr>
    </w:div>
    <w:div w:id="433593299">
      <w:bodyDiv w:val="1"/>
      <w:marLeft w:val="0"/>
      <w:marRight w:val="0"/>
      <w:marTop w:val="0"/>
      <w:marBottom w:val="0"/>
      <w:divBdr>
        <w:top w:val="none" w:sz="0" w:space="0" w:color="auto"/>
        <w:left w:val="none" w:sz="0" w:space="0" w:color="auto"/>
        <w:bottom w:val="none" w:sz="0" w:space="0" w:color="auto"/>
        <w:right w:val="none" w:sz="0" w:space="0" w:color="auto"/>
      </w:divBdr>
    </w:div>
    <w:div w:id="434642982">
      <w:bodyDiv w:val="1"/>
      <w:marLeft w:val="0"/>
      <w:marRight w:val="0"/>
      <w:marTop w:val="0"/>
      <w:marBottom w:val="0"/>
      <w:divBdr>
        <w:top w:val="none" w:sz="0" w:space="0" w:color="auto"/>
        <w:left w:val="none" w:sz="0" w:space="0" w:color="auto"/>
        <w:bottom w:val="none" w:sz="0" w:space="0" w:color="auto"/>
        <w:right w:val="none" w:sz="0" w:space="0" w:color="auto"/>
      </w:divBdr>
    </w:div>
    <w:div w:id="438335214">
      <w:bodyDiv w:val="1"/>
      <w:marLeft w:val="0"/>
      <w:marRight w:val="0"/>
      <w:marTop w:val="0"/>
      <w:marBottom w:val="0"/>
      <w:divBdr>
        <w:top w:val="none" w:sz="0" w:space="0" w:color="auto"/>
        <w:left w:val="none" w:sz="0" w:space="0" w:color="auto"/>
        <w:bottom w:val="none" w:sz="0" w:space="0" w:color="auto"/>
        <w:right w:val="none" w:sz="0" w:space="0" w:color="auto"/>
      </w:divBdr>
    </w:div>
    <w:div w:id="442922899">
      <w:bodyDiv w:val="1"/>
      <w:marLeft w:val="0"/>
      <w:marRight w:val="0"/>
      <w:marTop w:val="0"/>
      <w:marBottom w:val="0"/>
      <w:divBdr>
        <w:top w:val="none" w:sz="0" w:space="0" w:color="auto"/>
        <w:left w:val="none" w:sz="0" w:space="0" w:color="auto"/>
        <w:bottom w:val="none" w:sz="0" w:space="0" w:color="auto"/>
        <w:right w:val="none" w:sz="0" w:space="0" w:color="auto"/>
      </w:divBdr>
    </w:div>
    <w:div w:id="461192728">
      <w:bodyDiv w:val="1"/>
      <w:marLeft w:val="0"/>
      <w:marRight w:val="0"/>
      <w:marTop w:val="0"/>
      <w:marBottom w:val="0"/>
      <w:divBdr>
        <w:top w:val="none" w:sz="0" w:space="0" w:color="auto"/>
        <w:left w:val="none" w:sz="0" w:space="0" w:color="auto"/>
        <w:bottom w:val="none" w:sz="0" w:space="0" w:color="auto"/>
        <w:right w:val="none" w:sz="0" w:space="0" w:color="auto"/>
      </w:divBdr>
    </w:div>
    <w:div w:id="464660056">
      <w:bodyDiv w:val="1"/>
      <w:marLeft w:val="0"/>
      <w:marRight w:val="0"/>
      <w:marTop w:val="0"/>
      <w:marBottom w:val="0"/>
      <w:divBdr>
        <w:top w:val="none" w:sz="0" w:space="0" w:color="auto"/>
        <w:left w:val="none" w:sz="0" w:space="0" w:color="auto"/>
        <w:bottom w:val="none" w:sz="0" w:space="0" w:color="auto"/>
        <w:right w:val="none" w:sz="0" w:space="0" w:color="auto"/>
      </w:divBdr>
    </w:div>
    <w:div w:id="465852441">
      <w:bodyDiv w:val="1"/>
      <w:marLeft w:val="0"/>
      <w:marRight w:val="0"/>
      <w:marTop w:val="0"/>
      <w:marBottom w:val="0"/>
      <w:divBdr>
        <w:top w:val="none" w:sz="0" w:space="0" w:color="auto"/>
        <w:left w:val="none" w:sz="0" w:space="0" w:color="auto"/>
        <w:bottom w:val="none" w:sz="0" w:space="0" w:color="auto"/>
        <w:right w:val="none" w:sz="0" w:space="0" w:color="auto"/>
      </w:divBdr>
    </w:div>
    <w:div w:id="484516338">
      <w:bodyDiv w:val="1"/>
      <w:marLeft w:val="0"/>
      <w:marRight w:val="0"/>
      <w:marTop w:val="0"/>
      <w:marBottom w:val="0"/>
      <w:divBdr>
        <w:top w:val="none" w:sz="0" w:space="0" w:color="auto"/>
        <w:left w:val="none" w:sz="0" w:space="0" w:color="auto"/>
        <w:bottom w:val="none" w:sz="0" w:space="0" w:color="auto"/>
        <w:right w:val="none" w:sz="0" w:space="0" w:color="auto"/>
      </w:divBdr>
    </w:div>
    <w:div w:id="539559731">
      <w:bodyDiv w:val="1"/>
      <w:marLeft w:val="0"/>
      <w:marRight w:val="0"/>
      <w:marTop w:val="0"/>
      <w:marBottom w:val="0"/>
      <w:divBdr>
        <w:top w:val="none" w:sz="0" w:space="0" w:color="auto"/>
        <w:left w:val="none" w:sz="0" w:space="0" w:color="auto"/>
        <w:bottom w:val="none" w:sz="0" w:space="0" w:color="auto"/>
        <w:right w:val="none" w:sz="0" w:space="0" w:color="auto"/>
      </w:divBdr>
    </w:div>
    <w:div w:id="591742135">
      <w:bodyDiv w:val="1"/>
      <w:marLeft w:val="0"/>
      <w:marRight w:val="0"/>
      <w:marTop w:val="0"/>
      <w:marBottom w:val="0"/>
      <w:divBdr>
        <w:top w:val="none" w:sz="0" w:space="0" w:color="auto"/>
        <w:left w:val="none" w:sz="0" w:space="0" w:color="auto"/>
        <w:bottom w:val="none" w:sz="0" w:space="0" w:color="auto"/>
        <w:right w:val="none" w:sz="0" w:space="0" w:color="auto"/>
      </w:divBdr>
    </w:div>
    <w:div w:id="610085350">
      <w:bodyDiv w:val="1"/>
      <w:marLeft w:val="0"/>
      <w:marRight w:val="0"/>
      <w:marTop w:val="0"/>
      <w:marBottom w:val="0"/>
      <w:divBdr>
        <w:top w:val="none" w:sz="0" w:space="0" w:color="auto"/>
        <w:left w:val="none" w:sz="0" w:space="0" w:color="auto"/>
        <w:bottom w:val="none" w:sz="0" w:space="0" w:color="auto"/>
        <w:right w:val="none" w:sz="0" w:space="0" w:color="auto"/>
      </w:divBdr>
    </w:div>
    <w:div w:id="615404115">
      <w:bodyDiv w:val="1"/>
      <w:marLeft w:val="0"/>
      <w:marRight w:val="0"/>
      <w:marTop w:val="0"/>
      <w:marBottom w:val="0"/>
      <w:divBdr>
        <w:top w:val="none" w:sz="0" w:space="0" w:color="auto"/>
        <w:left w:val="none" w:sz="0" w:space="0" w:color="auto"/>
        <w:bottom w:val="none" w:sz="0" w:space="0" w:color="auto"/>
        <w:right w:val="none" w:sz="0" w:space="0" w:color="auto"/>
      </w:divBdr>
    </w:div>
    <w:div w:id="621614344">
      <w:bodyDiv w:val="1"/>
      <w:marLeft w:val="0"/>
      <w:marRight w:val="0"/>
      <w:marTop w:val="0"/>
      <w:marBottom w:val="0"/>
      <w:divBdr>
        <w:top w:val="none" w:sz="0" w:space="0" w:color="auto"/>
        <w:left w:val="none" w:sz="0" w:space="0" w:color="auto"/>
        <w:bottom w:val="none" w:sz="0" w:space="0" w:color="auto"/>
        <w:right w:val="none" w:sz="0" w:space="0" w:color="auto"/>
      </w:divBdr>
    </w:div>
    <w:div w:id="638268740">
      <w:bodyDiv w:val="1"/>
      <w:marLeft w:val="0"/>
      <w:marRight w:val="0"/>
      <w:marTop w:val="0"/>
      <w:marBottom w:val="0"/>
      <w:divBdr>
        <w:top w:val="none" w:sz="0" w:space="0" w:color="auto"/>
        <w:left w:val="none" w:sz="0" w:space="0" w:color="auto"/>
        <w:bottom w:val="none" w:sz="0" w:space="0" w:color="auto"/>
        <w:right w:val="none" w:sz="0" w:space="0" w:color="auto"/>
      </w:divBdr>
    </w:div>
    <w:div w:id="642082979">
      <w:bodyDiv w:val="1"/>
      <w:marLeft w:val="0"/>
      <w:marRight w:val="0"/>
      <w:marTop w:val="0"/>
      <w:marBottom w:val="0"/>
      <w:divBdr>
        <w:top w:val="none" w:sz="0" w:space="0" w:color="auto"/>
        <w:left w:val="none" w:sz="0" w:space="0" w:color="auto"/>
        <w:bottom w:val="none" w:sz="0" w:space="0" w:color="auto"/>
        <w:right w:val="none" w:sz="0" w:space="0" w:color="auto"/>
      </w:divBdr>
    </w:div>
    <w:div w:id="645627766">
      <w:bodyDiv w:val="1"/>
      <w:marLeft w:val="0"/>
      <w:marRight w:val="0"/>
      <w:marTop w:val="0"/>
      <w:marBottom w:val="0"/>
      <w:divBdr>
        <w:top w:val="none" w:sz="0" w:space="0" w:color="auto"/>
        <w:left w:val="none" w:sz="0" w:space="0" w:color="auto"/>
        <w:bottom w:val="none" w:sz="0" w:space="0" w:color="auto"/>
        <w:right w:val="none" w:sz="0" w:space="0" w:color="auto"/>
      </w:divBdr>
    </w:div>
    <w:div w:id="684523573">
      <w:bodyDiv w:val="1"/>
      <w:marLeft w:val="0"/>
      <w:marRight w:val="0"/>
      <w:marTop w:val="0"/>
      <w:marBottom w:val="0"/>
      <w:divBdr>
        <w:top w:val="none" w:sz="0" w:space="0" w:color="auto"/>
        <w:left w:val="none" w:sz="0" w:space="0" w:color="auto"/>
        <w:bottom w:val="none" w:sz="0" w:space="0" w:color="auto"/>
        <w:right w:val="none" w:sz="0" w:space="0" w:color="auto"/>
      </w:divBdr>
    </w:div>
    <w:div w:id="702250374">
      <w:bodyDiv w:val="1"/>
      <w:marLeft w:val="0"/>
      <w:marRight w:val="0"/>
      <w:marTop w:val="0"/>
      <w:marBottom w:val="0"/>
      <w:divBdr>
        <w:top w:val="none" w:sz="0" w:space="0" w:color="auto"/>
        <w:left w:val="none" w:sz="0" w:space="0" w:color="auto"/>
        <w:bottom w:val="none" w:sz="0" w:space="0" w:color="auto"/>
        <w:right w:val="none" w:sz="0" w:space="0" w:color="auto"/>
      </w:divBdr>
    </w:div>
    <w:div w:id="722870778">
      <w:bodyDiv w:val="1"/>
      <w:marLeft w:val="0"/>
      <w:marRight w:val="0"/>
      <w:marTop w:val="0"/>
      <w:marBottom w:val="0"/>
      <w:divBdr>
        <w:top w:val="none" w:sz="0" w:space="0" w:color="auto"/>
        <w:left w:val="none" w:sz="0" w:space="0" w:color="auto"/>
        <w:bottom w:val="none" w:sz="0" w:space="0" w:color="auto"/>
        <w:right w:val="none" w:sz="0" w:space="0" w:color="auto"/>
      </w:divBdr>
    </w:div>
    <w:div w:id="725950787">
      <w:bodyDiv w:val="1"/>
      <w:marLeft w:val="0"/>
      <w:marRight w:val="0"/>
      <w:marTop w:val="0"/>
      <w:marBottom w:val="0"/>
      <w:divBdr>
        <w:top w:val="none" w:sz="0" w:space="0" w:color="auto"/>
        <w:left w:val="none" w:sz="0" w:space="0" w:color="auto"/>
        <w:bottom w:val="none" w:sz="0" w:space="0" w:color="auto"/>
        <w:right w:val="none" w:sz="0" w:space="0" w:color="auto"/>
      </w:divBdr>
    </w:div>
    <w:div w:id="773480946">
      <w:bodyDiv w:val="1"/>
      <w:marLeft w:val="0"/>
      <w:marRight w:val="0"/>
      <w:marTop w:val="0"/>
      <w:marBottom w:val="0"/>
      <w:divBdr>
        <w:top w:val="none" w:sz="0" w:space="0" w:color="auto"/>
        <w:left w:val="none" w:sz="0" w:space="0" w:color="auto"/>
        <w:bottom w:val="none" w:sz="0" w:space="0" w:color="auto"/>
        <w:right w:val="none" w:sz="0" w:space="0" w:color="auto"/>
      </w:divBdr>
    </w:div>
    <w:div w:id="776100289">
      <w:bodyDiv w:val="1"/>
      <w:marLeft w:val="0"/>
      <w:marRight w:val="0"/>
      <w:marTop w:val="0"/>
      <w:marBottom w:val="0"/>
      <w:divBdr>
        <w:top w:val="none" w:sz="0" w:space="0" w:color="auto"/>
        <w:left w:val="none" w:sz="0" w:space="0" w:color="auto"/>
        <w:bottom w:val="none" w:sz="0" w:space="0" w:color="auto"/>
        <w:right w:val="none" w:sz="0" w:space="0" w:color="auto"/>
      </w:divBdr>
    </w:div>
    <w:div w:id="779449462">
      <w:bodyDiv w:val="1"/>
      <w:marLeft w:val="0"/>
      <w:marRight w:val="0"/>
      <w:marTop w:val="0"/>
      <w:marBottom w:val="0"/>
      <w:divBdr>
        <w:top w:val="none" w:sz="0" w:space="0" w:color="auto"/>
        <w:left w:val="none" w:sz="0" w:space="0" w:color="auto"/>
        <w:bottom w:val="none" w:sz="0" w:space="0" w:color="auto"/>
        <w:right w:val="none" w:sz="0" w:space="0" w:color="auto"/>
      </w:divBdr>
    </w:div>
    <w:div w:id="806703690">
      <w:bodyDiv w:val="1"/>
      <w:marLeft w:val="0"/>
      <w:marRight w:val="0"/>
      <w:marTop w:val="0"/>
      <w:marBottom w:val="0"/>
      <w:divBdr>
        <w:top w:val="none" w:sz="0" w:space="0" w:color="auto"/>
        <w:left w:val="none" w:sz="0" w:space="0" w:color="auto"/>
        <w:bottom w:val="none" w:sz="0" w:space="0" w:color="auto"/>
        <w:right w:val="none" w:sz="0" w:space="0" w:color="auto"/>
      </w:divBdr>
    </w:div>
    <w:div w:id="848450865">
      <w:bodyDiv w:val="1"/>
      <w:marLeft w:val="0"/>
      <w:marRight w:val="0"/>
      <w:marTop w:val="0"/>
      <w:marBottom w:val="0"/>
      <w:divBdr>
        <w:top w:val="none" w:sz="0" w:space="0" w:color="auto"/>
        <w:left w:val="none" w:sz="0" w:space="0" w:color="auto"/>
        <w:bottom w:val="none" w:sz="0" w:space="0" w:color="auto"/>
        <w:right w:val="none" w:sz="0" w:space="0" w:color="auto"/>
      </w:divBdr>
    </w:div>
    <w:div w:id="849762958">
      <w:bodyDiv w:val="1"/>
      <w:marLeft w:val="0"/>
      <w:marRight w:val="0"/>
      <w:marTop w:val="0"/>
      <w:marBottom w:val="0"/>
      <w:divBdr>
        <w:top w:val="none" w:sz="0" w:space="0" w:color="auto"/>
        <w:left w:val="none" w:sz="0" w:space="0" w:color="auto"/>
        <w:bottom w:val="none" w:sz="0" w:space="0" w:color="auto"/>
        <w:right w:val="none" w:sz="0" w:space="0" w:color="auto"/>
      </w:divBdr>
    </w:div>
    <w:div w:id="854341163">
      <w:bodyDiv w:val="1"/>
      <w:marLeft w:val="0"/>
      <w:marRight w:val="0"/>
      <w:marTop w:val="0"/>
      <w:marBottom w:val="0"/>
      <w:divBdr>
        <w:top w:val="none" w:sz="0" w:space="0" w:color="auto"/>
        <w:left w:val="none" w:sz="0" w:space="0" w:color="auto"/>
        <w:bottom w:val="none" w:sz="0" w:space="0" w:color="auto"/>
        <w:right w:val="none" w:sz="0" w:space="0" w:color="auto"/>
      </w:divBdr>
    </w:div>
    <w:div w:id="865144464">
      <w:bodyDiv w:val="1"/>
      <w:marLeft w:val="0"/>
      <w:marRight w:val="0"/>
      <w:marTop w:val="0"/>
      <w:marBottom w:val="0"/>
      <w:divBdr>
        <w:top w:val="none" w:sz="0" w:space="0" w:color="auto"/>
        <w:left w:val="none" w:sz="0" w:space="0" w:color="auto"/>
        <w:bottom w:val="none" w:sz="0" w:space="0" w:color="auto"/>
        <w:right w:val="none" w:sz="0" w:space="0" w:color="auto"/>
      </w:divBdr>
    </w:div>
    <w:div w:id="888763784">
      <w:bodyDiv w:val="1"/>
      <w:marLeft w:val="0"/>
      <w:marRight w:val="0"/>
      <w:marTop w:val="0"/>
      <w:marBottom w:val="0"/>
      <w:divBdr>
        <w:top w:val="none" w:sz="0" w:space="0" w:color="auto"/>
        <w:left w:val="none" w:sz="0" w:space="0" w:color="auto"/>
        <w:bottom w:val="none" w:sz="0" w:space="0" w:color="auto"/>
        <w:right w:val="none" w:sz="0" w:space="0" w:color="auto"/>
      </w:divBdr>
    </w:div>
    <w:div w:id="909657970">
      <w:bodyDiv w:val="1"/>
      <w:marLeft w:val="0"/>
      <w:marRight w:val="0"/>
      <w:marTop w:val="0"/>
      <w:marBottom w:val="0"/>
      <w:divBdr>
        <w:top w:val="none" w:sz="0" w:space="0" w:color="auto"/>
        <w:left w:val="none" w:sz="0" w:space="0" w:color="auto"/>
        <w:bottom w:val="none" w:sz="0" w:space="0" w:color="auto"/>
        <w:right w:val="none" w:sz="0" w:space="0" w:color="auto"/>
      </w:divBdr>
    </w:div>
    <w:div w:id="916135548">
      <w:bodyDiv w:val="1"/>
      <w:marLeft w:val="0"/>
      <w:marRight w:val="0"/>
      <w:marTop w:val="0"/>
      <w:marBottom w:val="0"/>
      <w:divBdr>
        <w:top w:val="none" w:sz="0" w:space="0" w:color="auto"/>
        <w:left w:val="none" w:sz="0" w:space="0" w:color="auto"/>
        <w:bottom w:val="none" w:sz="0" w:space="0" w:color="auto"/>
        <w:right w:val="none" w:sz="0" w:space="0" w:color="auto"/>
      </w:divBdr>
    </w:div>
    <w:div w:id="917862949">
      <w:bodyDiv w:val="1"/>
      <w:marLeft w:val="0"/>
      <w:marRight w:val="0"/>
      <w:marTop w:val="0"/>
      <w:marBottom w:val="0"/>
      <w:divBdr>
        <w:top w:val="none" w:sz="0" w:space="0" w:color="auto"/>
        <w:left w:val="none" w:sz="0" w:space="0" w:color="auto"/>
        <w:bottom w:val="none" w:sz="0" w:space="0" w:color="auto"/>
        <w:right w:val="none" w:sz="0" w:space="0" w:color="auto"/>
      </w:divBdr>
    </w:div>
    <w:div w:id="931091134">
      <w:bodyDiv w:val="1"/>
      <w:marLeft w:val="0"/>
      <w:marRight w:val="0"/>
      <w:marTop w:val="0"/>
      <w:marBottom w:val="0"/>
      <w:divBdr>
        <w:top w:val="none" w:sz="0" w:space="0" w:color="auto"/>
        <w:left w:val="none" w:sz="0" w:space="0" w:color="auto"/>
        <w:bottom w:val="none" w:sz="0" w:space="0" w:color="auto"/>
        <w:right w:val="none" w:sz="0" w:space="0" w:color="auto"/>
      </w:divBdr>
    </w:div>
    <w:div w:id="936983647">
      <w:bodyDiv w:val="1"/>
      <w:marLeft w:val="0"/>
      <w:marRight w:val="0"/>
      <w:marTop w:val="0"/>
      <w:marBottom w:val="0"/>
      <w:divBdr>
        <w:top w:val="none" w:sz="0" w:space="0" w:color="auto"/>
        <w:left w:val="none" w:sz="0" w:space="0" w:color="auto"/>
        <w:bottom w:val="none" w:sz="0" w:space="0" w:color="auto"/>
        <w:right w:val="none" w:sz="0" w:space="0" w:color="auto"/>
      </w:divBdr>
    </w:div>
    <w:div w:id="948053195">
      <w:bodyDiv w:val="1"/>
      <w:marLeft w:val="0"/>
      <w:marRight w:val="0"/>
      <w:marTop w:val="0"/>
      <w:marBottom w:val="0"/>
      <w:divBdr>
        <w:top w:val="none" w:sz="0" w:space="0" w:color="auto"/>
        <w:left w:val="none" w:sz="0" w:space="0" w:color="auto"/>
        <w:bottom w:val="none" w:sz="0" w:space="0" w:color="auto"/>
        <w:right w:val="none" w:sz="0" w:space="0" w:color="auto"/>
      </w:divBdr>
    </w:div>
    <w:div w:id="972323271">
      <w:bodyDiv w:val="1"/>
      <w:marLeft w:val="0"/>
      <w:marRight w:val="0"/>
      <w:marTop w:val="0"/>
      <w:marBottom w:val="0"/>
      <w:divBdr>
        <w:top w:val="none" w:sz="0" w:space="0" w:color="auto"/>
        <w:left w:val="none" w:sz="0" w:space="0" w:color="auto"/>
        <w:bottom w:val="none" w:sz="0" w:space="0" w:color="auto"/>
        <w:right w:val="none" w:sz="0" w:space="0" w:color="auto"/>
      </w:divBdr>
    </w:div>
    <w:div w:id="973633112">
      <w:bodyDiv w:val="1"/>
      <w:marLeft w:val="0"/>
      <w:marRight w:val="0"/>
      <w:marTop w:val="0"/>
      <w:marBottom w:val="0"/>
      <w:divBdr>
        <w:top w:val="none" w:sz="0" w:space="0" w:color="auto"/>
        <w:left w:val="none" w:sz="0" w:space="0" w:color="auto"/>
        <w:bottom w:val="none" w:sz="0" w:space="0" w:color="auto"/>
        <w:right w:val="none" w:sz="0" w:space="0" w:color="auto"/>
      </w:divBdr>
    </w:div>
    <w:div w:id="998731331">
      <w:bodyDiv w:val="1"/>
      <w:marLeft w:val="0"/>
      <w:marRight w:val="0"/>
      <w:marTop w:val="0"/>
      <w:marBottom w:val="0"/>
      <w:divBdr>
        <w:top w:val="none" w:sz="0" w:space="0" w:color="auto"/>
        <w:left w:val="none" w:sz="0" w:space="0" w:color="auto"/>
        <w:bottom w:val="none" w:sz="0" w:space="0" w:color="auto"/>
        <w:right w:val="none" w:sz="0" w:space="0" w:color="auto"/>
      </w:divBdr>
    </w:div>
    <w:div w:id="1036586391">
      <w:bodyDiv w:val="1"/>
      <w:marLeft w:val="0"/>
      <w:marRight w:val="0"/>
      <w:marTop w:val="0"/>
      <w:marBottom w:val="0"/>
      <w:divBdr>
        <w:top w:val="none" w:sz="0" w:space="0" w:color="auto"/>
        <w:left w:val="none" w:sz="0" w:space="0" w:color="auto"/>
        <w:bottom w:val="none" w:sz="0" w:space="0" w:color="auto"/>
        <w:right w:val="none" w:sz="0" w:space="0" w:color="auto"/>
      </w:divBdr>
    </w:div>
    <w:div w:id="1040935727">
      <w:bodyDiv w:val="1"/>
      <w:marLeft w:val="0"/>
      <w:marRight w:val="0"/>
      <w:marTop w:val="0"/>
      <w:marBottom w:val="0"/>
      <w:divBdr>
        <w:top w:val="none" w:sz="0" w:space="0" w:color="auto"/>
        <w:left w:val="none" w:sz="0" w:space="0" w:color="auto"/>
        <w:bottom w:val="none" w:sz="0" w:space="0" w:color="auto"/>
        <w:right w:val="none" w:sz="0" w:space="0" w:color="auto"/>
      </w:divBdr>
    </w:div>
    <w:div w:id="1049452216">
      <w:bodyDiv w:val="1"/>
      <w:marLeft w:val="0"/>
      <w:marRight w:val="0"/>
      <w:marTop w:val="0"/>
      <w:marBottom w:val="0"/>
      <w:divBdr>
        <w:top w:val="none" w:sz="0" w:space="0" w:color="auto"/>
        <w:left w:val="none" w:sz="0" w:space="0" w:color="auto"/>
        <w:bottom w:val="none" w:sz="0" w:space="0" w:color="auto"/>
        <w:right w:val="none" w:sz="0" w:space="0" w:color="auto"/>
      </w:divBdr>
    </w:div>
    <w:div w:id="1063716085">
      <w:bodyDiv w:val="1"/>
      <w:marLeft w:val="0"/>
      <w:marRight w:val="0"/>
      <w:marTop w:val="0"/>
      <w:marBottom w:val="0"/>
      <w:divBdr>
        <w:top w:val="none" w:sz="0" w:space="0" w:color="auto"/>
        <w:left w:val="none" w:sz="0" w:space="0" w:color="auto"/>
        <w:bottom w:val="none" w:sz="0" w:space="0" w:color="auto"/>
        <w:right w:val="none" w:sz="0" w:space="0" w:color="auto"/>
      </w:divBdr>
    </w:div>
    <w:div w:id="1103962486">
      <w:bodyDiv w:val="1"/>
      <w:marLeft w:val="0"/>
      <w:marRight w:val="0"/>
      <w:marTop w:val="0"/>
      <w:marBottom w:val="0"/>
      <w:divBdr>
        <w:top w:val="none" w:sz="0" w:space="0" w:color="auto"/>
        <w:left w:val="none" w:sz="0" w:space="0" w:color="auto"/>
        <w:bottom w:val="none" w:sz="0" w:space="0" w:color="auto"/>
        <w:right w:val="none" w:sz="0" w:space="0" w:color="auto"/>
      </w:divBdr>
    </w:div>
    <w:div w:id="1110274426">
      <w:bodyDiv w:val="1"/>
      <w:marLeft w:val="0"/>
      <w:marRight w:val="0"/>
      <w:marTop w:val="0"/>
      <w:marBottom w:val="0"/>
      <w:divBdr>
        <w:top w:val="none" w:sz="0" w:space="0" w:color="auto"/>
        <w:left w:val="none" w:sz="0" w:space="0" w:color="auto"/>
        <w:bottom w:val="none" w:sz="0" w:space="0" w:color="auto"/>
        <w:right w:val="none" w:sz="0" w:space="0" w:color="auto"/>
      </w:divBdr>
    </w:div>
    <w:div w:id="1123035266">
      <w:bodyDiv w:val="1"/>
      <w:marLeft w:val="0"/>
      <w:marRight w:val="0"/>
      <w:marTop w:val="0"/>
      <w:marBottom w:val="0"/>
      <w:divBdr>
        <w:top w:val="none" w:sz="0" w:space="0" w:color="auto"/>
        <w:left w:val="none" w:sz="0" w:space="0" w:color="auto"/>
        <w:bottom w:val="none" w:sz="0" w:space="0" w:color="auto"/>
        <w:right w:val="none" w:sz="0" w:space="0" w:color="auto"/>
      </w:divBdr>
    </w:div>
    <w:div w:id="1135876071">
      <w:bodyDiv w:val="1"/>
      <w:marLeft w:val="0"/>
      <w:marRight w:val="0"/>
      <w:marTop w:val="0"/>
      <w:marBottom w:val="0"/>
      <w:divBdr>
        <w:top w:val="none" w:sz="0" w:space="0" w:color="auto"/>
        <w:left w:val="none" w:sz="0" w:space="0" w:color="auto"/>
        <w:bottom w:val="none" w:sz="0" w:space="0" w:color="auto"/>
        <w:right w:val="none" w:sz="0" w:space="0" w:color="auto"/>
      </w:divBdr>
    </w:div>
    <w:div w:id="1160078456">
      <w:bodyDiv w:val="1"/>
      <w:marLeft w:val="0"/>
      <w:marRight w:val="0"/>
      <w:marTop w:val="0"/>
      <w:marBottom w:val="0"/>
      <w:divBdr>
        <w:top w:val="none" w:sz="0" w:space="0" w:color="auto"/>
        <w:left w:val="none" w:sz="0" w:space="0" w:color="auto"/>
        <w:bottom w:val="none" w:sz="0" w:space="0" w:color="auto"/>
        <w:right w:val="none" w:sz="0" w:space="0" w:color="auto"/>
      </w:divBdr>
    </w:div>
    <w:div w:id="1160536703">
      <w:bodyDiv w:val="1"/>
      <w:marLeft w:val="0"/>
      <w:marRight w:val="0"/>
      <w:marTop w:val="0"/>
      <w:marBottom w:val="0"/>
      <w:divBdr>
        <w:top w:val="none" w:sz="0" w:space="0" w:color="auto"/>
        <w:left w:val="none" w:sz="0" w:space="0" w:color="auto"/>
        <w:bottom w:val="none" w:sz="0" w:space="0" w:color="auto"/>
        <w:right w:val="none" w:sz="0" w:space="0" w:color="auto"/>
      </w:divBdr>
    </w:div>
    <w:div w:id="1175419386">
      <w:bodyDiv w:val="1"/>
      <w:marLeft w:val="0"/>
      <w:marRight w:val="0"/>
      <w:marTop w:val="0"/>
      <w:marBottom w:val="0"/>
      <w:divBdr>
        <w:top w:val="none" w:sz="0" w:space="0" w:color="auto"/>
        <w:left w:val="none" w:sz="0" w:space="0" w:color="auto"/>
        <w:bottom w:val="none" w:sz="0" w:space="0" w:color="auto"/>
        <w:right w:val="none" w:sz="0" w:space="0" w:color="auto"/>
      </w:divBdr>
    </w:div>
    <w:div w:id="1179664099">
      <w:bodyDiv w:val="1"/>
      <w:marLeft w:val="0"/>
      <w:marRight w:val="0"/>
      <w:marTop w:val="0"/>
      <w:marBottom w:val="0"/>
      <w:divBdr>
        <w:top w:val="none" w:sz="0" w:space="0" w:color="auto"/>
        <w:left w:val="none" w:sz="0" w:space="0" w:color="auto"/>
        <w:bottom w:val="none" w:sz="0" w:space="0" w:color="auto"/>
        <w:right w:val="none" w:sz="0" w:space="0" w:color="auto"/>
      </w:divBdr>
    </w:div>
    <w:div w:id="1207721017">
      <w:bodyDiv w:val="1"/>
      <w:marLeft w:val="0"/>
      <w:marRight w:val="0"/>
      <w:marTop w:val="0"/>
      <w:marBottom w:val="0"/>
      <w:divBdr>
        <w:top w:val="none" w:sz="0" w:space="0" w:color="auto"/>
        <w:left w:val="none" w:sz="0" w:space="0" w:color="auto"/>
        <w:bottom w:val="none" w:sz="0" w:space="0" w:color="auto"/>
        <w:right w:val="none" w:sz="0" w:space="0" w:color="auto"/>
      </w:divBdr>
    </w:div>
    <w:div w:id="1211187137">
      <w:bodyDiv w:val="1"/>
      <w:marLeft w:val="0"/>
      <w:marRight w:val="0"/>
      <w:marTop w:val="0"/>
      <w:marBottom w:val="0"/>
      <w:divBdr>
        <w:top w:val="none" w:sz="0" w:space="0" w:color="auto"/>
        <w:left w:val="none" w:sz="0" w:space="0" w:color="auto"/>
        <w:bottom w:val="none" w:sz="0" w:space="0" w:color="auto"/>
        <w:right w:val="none" w:sz="0" w:space="0" w:color="auto"/>
      </w:divBdr>
    </w:div>
    <w:div w:id="1220048198">
      <w:bodyDiv w:val="1"/>
      <w:marLeft w:val="0"/>
      <w:marRight w:val="0"/>
      <w:marTop w:val="0"/>
      <w:marBottom w:val="0"/>
      <w:divBdr>
        <w:top w:val="none" w:sz="0" w:space="0" w:color="auto"/>
        <w:left w:val="none" w:sz="0" w:space="0" w:color="auto"/>
        <w:bottom w:val="none" w:sz="0" w:space="0" w:color="auto"/>
        <w:right w:val="none" w:sz="0" w:space="0" w:color="auto"/>
      </w:divBdr>
    </w:div>
    <w:div w:id="1221593704">
      <w:bodyDiv w:val="1"/>
      <w:marLeft w:val="0"/>
      <w:marRight w:val="0"/>
      <w:marTop w:val="0"/>
      <w:marBottom w:val="0"/>
      <w:divBdr>
        <w:top w:val="none" w:sz="0" w:space="0" w:color="auto"/>
        <w:left w:val="none" w:sz="0" w:space="0" w:color="auto"/>
        <w:bottom w:val="none" w:sz="0" w:space="0" w:color="auto"/>
        <w:right w:val="none" w:sz="0" w:space="0" w:color="auto"/>
      </w:divBdr>
    </w:div>
    <w:div w:id="1244023393">
      <w:bodyDiv w:val="1"/>
      <w:marLeft w:val="0"/>
      <w:marRight w:val="0"/>
      <w:marTop w:val="0"/>
      <w:marBottom w:val="0"/>
      <w:divBdr>
        <w:top w:val="none" w:sz="0" w:space="0" w:color="auto"/>
        <w:left w:val="none" w:sz="0" w:space="0" w:color="auto"/>
        <w:bottom w:val="none" w:sz="0" w:space="0" w:color="auto"/>
        <w:right w:val="none" w:sz="0" w:space="0" w:color="auto"/>
      </w:divBdr>
    </w:div>
    <w:div w:id="1253972699">
      <w:bodyDiv w:val="1"/>
      <w:marLeft w:val="0"/>
      <w:marRight w:val="0"/>
      <w:marTop w:val="0"/>
      <w:marBottom w:val="0"/>
      <w:divBdr>
        <w:top w:val="none" w:sz="0" w:space="0" w:color="auto"/>
        <w:left w:val="none" w:sz="0" w:space="0" w:color="auto"/>
        <w:bottom w:val="none" w:sz="0" w:space="0" w:color="auto"/>
        <w:right w:val="none" w:sz="0" w:space="0" w:color="auto"/>
      </w:divBdr>
    </w:div>
    <w:div w:id="1313826129">
      <w:bodyDiv w:val="1"/>
      <w:marLeft w:val="0"/>
      <w:marRight w:val="0"/>
      <w:marTop w:val="0"/>
      <w:marBottom w:val="0"/>
      <w:divBdr>
        <w:top w:val="none" w:sz="0" w:space="0" w:color="auto"/>
        <w:left w:val="none" w:sz="0" w:space="0" w:color="auto"/>
        <w:bottom w:val="none" w:sz="0" w:space="0" w:color="auto"/>
        <w:right w:val="none" w:sz="0" w:space="0" w:color="auto"/>
      </w:divBdr>
    </w:div>
    <w:div w:id="1319923997">
      <w:bodyDiv w:val="1"/>
      <w:marLeft w:val="0"/>
      <w:marRight w:val="0"/>
      <w:marTop w:val="0"/>
      <w:marBottom w:val="0"/>
      <w:divBdr>
        <w:top w:val="none" w:sz="0" w:space="0" w:color="auto"/>
        <w:left w:val="none" w:sz="0" w:space="0" w:color="auto"/>
        <w:bottom w:val="none" w:sz="0" w:space="0" w:color="auto"/>
        <w:right w:val="none" w:sz="0" w:space="0" w:color="auto"/>
      </w:divBdr>
    </w:div>
    <w:div w:id="1325276598">
      <w:bodyDiv w:val="1"/>
      <w:marLeft w:val="0"/>
      <w:marRight w:val="0"/>
      <w:marTop w:val="0"/>
      <w:marBottom w:val="0"/>
      <w:divBdr>
        <w:top w:val="none" w:sz="0" w:space="0" w:color="auto"/>
        <w:left w:val="none" w:sz="0" w:space="0" w:color="auto"/>
        <w:bottom w:val="none" w:sz="0" w:space="0" w:color="auto"/>
        <w:right w:val="none" w:sz="0" w:space="0" w:color="auto"/>
      </w:divBdr>
    </w:div>
    <w:div w:id="1342849991">
      <w:bodyDiv w:val="1"/>
      <w:marLeft w:val="0"/>
      <w:marRight w:val="0"/>
      <w:marTop w:val="0"/>
      <w:marBottom w:val="0"/>
      <w:divBdr>
        <w:top w:val="none" w:sz="0" w:space="0" w:color="auto"/>
        <w:left w:val="none" w:sz="0" w:space="0" w:color="auto"/>
        <w:bottom w:val="none" w:sz="0" w:space="0" w:color="auto"/>
        <w:right w:val="none" w:sz="0" w:space="0" w:color="auto"/>
      </w:divBdr>
      <w:divsChild>
        <w:div w:id="47262822">
          <w:marLeft w:val="0"/>
          <w:marRight w:val="0"/>
          <w:marTop w:val="0"/>
          <w:marBottom w:val="0"/>
          <w:divBdr>
            <w:top w:val="none" w:sz="0" w:space="0" w:color="auto"/>
            <w:left w:val="none" w:sz="0" w:space="0" w:color="auto"/>
            <w:bottom w:val="none" w:sz="0" w:space="0" w:color="auto"/>
            <w:right w:val="none" w:sz="0" w:space="0" w:color="auto"/>
          </w:divBdr>
        </w:div>
        <w:div w:id="329064799">
          <w:marLeft w:val="0"/>
          <w:marRight w:val="0"/>
          <w:marTop w:val="0"/>
          <w:marBottom w:val="0"/>
          <w:divBdr>
            <w:top w:val="none" w:sz="0" w:space="0" w:color="auto"/>
            <w:left w:val="none" w:sz="0" w:space="0" w:color="auto"/>
            <w:bottom w:val="none" w:sz="0" w:space="0" w:color="auto"/>
            <w:right w:val="none" w:sz="0" w:space="0" w:color="auto"/>
          </w:divBdr>
        </w:div>
        <w:div w:id="1245607217">
          <w:marLeft w:val="0"/>
          <w:marRight w:val="0"/>
          <w:marTop w:val="0"/>
          <w:marBottom w:val="0"/>
          <w:divBdr>
            <w:top w:val="none" w:sz="0" w:space="0" w:color="auto"/>
            <w:left w:val="none" w:sz="0" w:space="0" w:color="auto"/>
            <w:bottom w:val="none" w:sz="0" w:space="0" w:color="auto"/>
            <w:right w:val="none" w:sz="0" w:space="0" w:color="auto"/>
          </w:divBdr>
        </w:div>
      </w:divsChild>
    </w:div>
    <w:div w:id="1345739691">
      <w:bodyDiv w:val="1"/>
      <w:marLeft w:val="0"/>
      <w:marRight w:val="0"/>
      <w:marTop w:val="0"/>
      <w:marBottom w:val="0"/>
      <w:divBdr>
        <w:top w:val="none" w:sz="0" w:space="0" w:color="auto"/>
        <w:left w:val="none" w:sz="0" w:space="0" w:color="auto"/>
        <w:bottom w:val="none" w:sz="0" w:space="0" w:color="auto"/>
        <w:right w:val="none" w:sz="0" w:space="0" w:color="auto"/>
      </w:divBdr>
    </w:div>
    <w:div w:id="1359962457">
      <w:bodyDiv w:val="1"/>
      <w:marLeft w:val="0"/>
      <w:marRight w:val="0"/>
      <w:marTop w:val="0"/>
      <w:marBottom w:val="0"/>
      <w:divBdr>
        <w:top w:val="none" w:sz="0" w:space="0" w:color="auto"/>
        <w:left w:val="none" w:sz="0" w:space="0" w:color="auto"/>
        <w:bottom w:val="none" w:sz="0" w:space="0" w:color="auto"/>
        <w:right w:val="none" w:sz="0" w:space="0" w:color="auto"/>
      </w:divBdr>
    </w:div>
    <w:div w:id="1365249542">
      <w:bodyDiv w:val="1"/>
      <w:marLeft w:val="0"/>
      <w:marRight w:val="0"/>
      <w:marTop w:val="0"/>
      <w:marBottom w:val="0"/>
      <w:divBdr>
        <w:top w:val="none" w:sz="0" w:space="0" w:color="auto"/>
        <w:left w:val="none" w:sz="0" w:space="0" w:color="auto"/>
        <w:bottom w:val="none" w:sz="0" w:space="0" w:color="auto"/>
        <w:right w:val="none" w:sz="0" w:space="0" w:color="auto"/>
      </w:divBdr>
    </w:div>
    <w:div w:id="1394541258">
      <w:bodyDiv w:val="1"/>
      <w:marLeft w:val="0"/>
      <w:marRight w:val="0"/>
      <w:marTop w:val="0"/>
      <w:marBottom w:val="0"/>
      <w:divBdr>
        <w:top w:val="none" w:sz="0" w:space="0" w:color="auto"/>
        <w:left w:val="none" w:sz="0" w:space="0" w:color="auto"/>
        <w:bottom w:val="none" w:sz="0" w:space="0" w:color="auto"/>
        <w:right w:val="none" w:sz="0" w:space="0" w:color="auto"/>
      </w:divBdr>
    </w:div>
    <w:div w:id="1408188647">
      <w:bodyDiv w:val="1"/>
      <w:marLeft w:val="0"/>
      <w:marRight w:val="0"/>
      <w:marTop w:val="0"/>
      <w:marBottom w:val="0"/>
      <w:divBdr>
        <w:top w:val="none" w:sz="0" w:space="0" w:color="auto"/>
        <w:left w:val="none" w:sz="0" w:space="0" w:color="auto"/>
        <w:bottom w:val="none" w:sz="0" w:space="0" w:color="auto"/>
        <w:right w:val="none" w:sz="0" w:space="0" w:color="auto"/>
      </w:divBdr>
    </w:div>
    <w:div w:id="1428305889">
      <w:bodyDiv w:val="1"/>
      <w:marLeft w:val="0"/>
      <w:marRight w:val="0"/>
      <w:marTop w:val="0"/>
      <w:marBottom w:val="0"/>
      <w:divBdr>
        <w:top w:val="none" w:sz="0" w:space="0" w:color="auto"/>
        <w:left w:val="none" w:sz="0" w:space="0" w:color="auto"/>
        <w:bottom w:val="none" w:sz="0" w:space="0" w:color="auto"/>
        <w:right w:val="none" w:sz="0" w:space="0" w:color="auto"/>
      </w:divBdr>
    </w:div>
    <w:div w:id="1432118497">
      <w:bodyDiv w:val="1"/>
      <w:marLeft w:val="0"/>
      <w:marRight w:val="0"/>
      <w:marTop w:val="0"/>
      <w:marBottom w:val="0"/>
      <w:divBdr>
        <w:top w:val="none" w:sz="0" w:space="0" w:color="auto"/>
        <w:left w:val="none" w:sz="0" w:space="0" w:color="auto"/>
        <w:bottom w:val="none" w:sz="0" w:space="0" w:color="auto"/>
        <w:right w:val="none" w:sz="0" w:space="0" w:color="auto"/>
      </w:divBdr>
    </w:div>
    <w:div w:id="1440176635">
      <w:bodyDiv w:val="1"/>
      <w:marLeft w:val="0"/>
      <w:marRight w:val="0"/>
      <w:marTop w:val="0"/>
      <w:marBottom w:val="0"/>
      <w:divBdr>
        <w:top w:val="none" w:sz="0" w:space="0" w:color="auto"/>
        <w:left w:val="none" w:sz="0" w:space="0" w:color="auto"/>
        <w:bottom w:val="none" w:sz="0" w:space="0" w:color="auto"/>
        <w:right w:val="none" w:sz="0" w:space="0" w:color="auto"/>
      </w:divBdr>
      <w:divsChild>
        <w:div w:id="754088310">
          <w:marLeft w:val="0"/>
          <w:marRight w:val="0"/>
          <w:marTop w:val="0"/>
          <w:marBottom w:val="0"/>
          <w:divBdr>
            <w:top w:val="none" w:sz="0" w:space="0" w:color="auto"/>
            <w:left w:val="none" w:sz="0" w:space="0" w:color="auto"/>
            <w:bottom w:val="none" w:sz="0" w:space="0" w:color="auto"/>
            <w:right w:val="none" w:sz="0" w:space="0" w:color="auto"/>
          </w:divBdr>
        </w:div>
      </w:divsChild>
    </w:div>
    <w:div w:id="1462461507">
      <w:bodyDiv w:val="1"/>
      <w:marLeft w:val="0"/>
      <w:marRight w:val="0"/>
      <w:marTop w:val="0"/>
      <w:marBottom w:val="0"/>
      <w:divBdr>
        <w:top w:val="none" w:sz="0" w:space="0" w:color="auto"/>
        <w:left w:val="none" w:sz="0" w:space="0" w:color="auto"/>
        <w:bottom w:val="none" w:sz="0" w:space="0" w:color="auto"/>
        <w:right w:val="none" w:sz="0" w:space="0" w:color="auto"/>
      </w:divBdr>
    </w:div>
    <w:div w:id="1498694899">
      <w:bodyDiv w:val="1"/>
      <w:marLeft w:val="0"/>
      <w:marRight w:val="0"/>
      <w:marTop w:val="0"/>
      <w:marBottom w:val="0"/>
      <w:divBdr>
        <w:top w:val="none" w:sz="0" w:space="0" w:color="auto"/>
        <w:left w:val="none" w:sz="0" w:space="0" w:color="auto"/>
        <w:bottom w:val="none" w:sz="0" w:space="0" w:color="auto"/>
        <w:right w:val="none" w:sz="0" w:space="0" w:color="auto"/>
      </w:divBdr>
    </w:div>
    <w:div w:id="1504928986">
      <w:bodyDiv w:val="1"/>
      <w:marLeft w:val="0"/>
      <w:marRight w:val="0"/>
      <w:marTop w:val="0"/>
      <w:marBottom w:val="0"/>
      <w:divBdr>
        <w:top w:val="none" w:sz="0" w:space="0" w:color="auto"/>
        <w:left w:val="none" w:sz="0" w:space="0" w:color="auto"/>
        <w:bottom w:val="none" w:sz="0" w:space="0" w:color="auto"/>
        <w:right w:val="none" w:sz="0" w:space="0" w:color="auto"/>
      </w:divBdr>
    </w:div>
    <w:div w:id="1511409000">
      <w:bodyDiv w:val="1"/>
      <w:marLeft w:val="0"/>
      <w:marRight w:val="0"/>
      <w:marTop w:val="0"/>
      <w:marBottom w:val="0"/>
      <w:divBdr>
        <w:top w:val="none" w:sz="0" w:space="0" w:color="auto"/>
        <w:left w:val="none" w:sz="0" w:space="0" w:color="auto"/>
        <w:bottom w:val="none" w:sz="0" w:space="0" w:color="auto"/>
        <w:right w:val="none" w:sz="0" w:space="0" w:color="auto"/>
      </w:divBdr>
    </w:div>
    <w:div w:id="1529028045">
      <w:bodyDiv w:val="1"/>
      <w:marLeft w:val="0"/>
      <w:marRight w:val="0"/>
      <w:marTop w:val="0"/>
      <w:marBottom w:val="0"/>
      <w:divBdr>
        <w:top w:val="none" w:sz="0" w:space="0" w:color="auto"/>
        <w:left w:val="none" w:sz="0" w:space="0" w:color="auto"/>
        <w:bottom w:val="none" w:sz="0" w:space="0" w:color="auto"/>
        <w:right w:val="none" w:sz="0" w:space="0" w:color="auto"/>
      </w:divBdr>
    </w:div>
    <w:div w:id="1535462230">
      <w:bodyDiv w:val="1"/>
      <w:marLeft w:val="0"/>
      <w:marRight w:val="0"/>
      <w:marTop w:val="0"/>
      <w:marBottom w:val="0"/>
      <w:divBdr>
        <w:top w:val="none" w:sz="0" w:space="0" w:color="auto"/>
        <w:left w:val="none" w:sz="0" w:space="0" w:color="auto"/>
        <w:bottom w:val="none" w:sz="0" w:space="0" w:color="auto"/>
        <w:right w:val="none" w:sz="0" w:space="0" w:color="auto"/>
      </w:divBdr>
    </w:div>
    <w:div w:id="1556773302">
      <w:bodyDiv w:val="1"/>
      <w:marLeft w:val="0"/>
      <w:marRight w:val="0"/>
      <w:marTop w:val="0"/>
      <w:marBottom w:val="0"/>
      <w:divBdr>
        <w:top w:val="none" w:sz="0" w:space="0" w:color="auto"/>
        <w:left w:val="none" w:sz="0" w:space="0" w:color="auto"/>
        <w:bottom w:val="none" w:sz="0" w:space="0" w:color="auto"/>
        <w:right w:val="none" w:sz="0" w:space="0" w:color="auto"/>
      </w:divBdr>
    </w:div>
    <w:div w:id="1564484639">
      <w:bodyDiv w:val="1"/>
      <w:marLeft w:val="0"/>
      <w:marRight w:val="0"/>
      <w:marTop w:val="0"/>
      <w:marBottom w:val="0"/>
      <w:divBdr>
        <w:top w:val="none" w:sz="0" w:space="0" w:color="auto"/>
        <w:left w:val="none" w:sz="0" w:space="0" w:color="auto"/>
        <w:bottom w:val="none" w:sz="0" w:space="0" w:color="auto"/>
        <w:right w:val="none" w:sz="0" w:space="0" w:color="auto"/>
      </w:divBdr>
    </w:div>
    <w:div w:id="1564633694">
      <w:bodyDiv w:val="1"/>
      <w:marLeft w:val="0"/>
      <w:marRight w:val="0"/>
      <w:marTop w:val="0"/>
      <w:marBottom w:val="0"/>
      <w:divBdr>
        <w:top w:val="none" w:sz="0" w:space="0" w:color="auto"/>
        <w:left w:val="none" w:sz="0" w:space="0" w:color="auto"/>
        <w:bottom w:val="none" w:sz="0" w:space="0" w:color="auto"/>
        <w:right w:val="none" w:sz="0" w:space="0" w:color="auto"/>
      </w:divBdr>
    </w:div>
    <w:div w:id="1594363691">
      <w:bodyDiv w:val="1"/>
      <w:marLeft w:val="0"/>
      <w:marRight w:val="0"/>
      <w:marTop w:val="0"/>
      <w:marBottom w:val="0"/>
      <w:divBdr>
        <w:top w:val="none" w:sz="0" w:space="0" w:color="auto"/>
        <w:left w:val="none" w:sz="0" w:space="0" w:color="auto"/>
        <w:bottom w:val="none" w:sz="0" w:space="0" w:color="auto"/>
        <w:right w:val="none" w:sz="0" w:space="0" w:color="auto"/>
      </w:divBdr>
    </w:div>
    <w:div w:id="1605501207">
      <w:bodyDiv w:val="1"/>
      <w:marLeft w:val="0"/>
      <w:marRight w:val="0"/>
      <w:marTop w:val="0"/>
      <w:marBottom w:val="0"/>
      <w:divBdr>
        <w:top w:val="none" w:sz="0" w:space="0" w:color="auto"/>
        <w:left w:val="none" w:sz="0" w:space="0" w:color="auto"/>
        <w:bottom w:val="none" w:sz="0" w:space="0" w:color="auto"/>
        <w:right w:val="none" w:sz="0" w:space="0" w:color="auto"/>
      </w:divBdr>
    </w:div>
    <w:div w:id="1630234567">
      <w:bodyDiv w:val="1"/>
      <w:marLeft w:val="0"/>
      <w:marRight w:val="0"/>
      <w:marTop w:val="0"/>
      <w:marBottom w:val="0"/>
      <w:divBdr>
        <w:top w:val="none" w:sz="0" w:space="0" w:color="auto"/>
        <w:left w:val="none" w:sz="0" w:space="0" w:color="auto"/>
        <w:bottom w:val="none" w:sz="0" w:space="0" w:color="auto"/>
        <w:right w:val="none" w:sz="0" w:space="0" w:color="auto"/>
      </w:divBdr>
    </w:div>
    <w:div w:id="1640499985">
      <w:bodyDiv w:val="1"/>
      <w:marLeft w:val="0"/>
      <w:marRight w:val="0"/>
      <w:marTop w:val="0"/>
      <w:marBottom w:val="0"/>
      <w:divBdr>
        <w:top w:val="none" w:sz="0" w:space="0" w:color="auto"/>
        <w:left w:val="none" w:sz="0" w:space="0" w:color="auto"/>
        <w:bottom w:val="none" w:sz="0" w:space="0" w:color="auto"/>
        <w:right w:val="none" w:sz="0" w:space="0" w:color="auto"/>
      </w:divBdr>
    </w:div>
    <w:div w:id="1662343384">
      <w:bodyDiv w:val="1"/>
      <w:marLeft w:val="0"/>
      <w:marRight w:val="0"/>
      <w:marTop w:val="0"/>
      <w:marBottom w:val="0"/>
      <w:divBdr>
        <w:top w:val="none" w:sz="0" w:space="0" w:color="auto"/>
        <w:left w:val="none" w:sz="0" w:space="0" w:color="auto"/>
        <w:bottom w:val="none" w:sz="0" w:space="0" w:color="auto"/>
        <w:right w:val="none" w:sz="0" w:space="0" w:color="auto"/>
      </w:divBdr>
    </w:div>
    <w:div w:id="1669670729">
      <w:bodyDiv w:val="1"/>
      <w:marLeft w:val="0"/>
      <w:marRight w:val="0"/>
      <w:marTop w:val="0"/>
      <w:marBottom w:val="0"/>
      <w:divBdr>
        <w:top w:val="none" w:sz="0" w:space="0" w:color="auto"/>
        <w:left w:val="none" w:sz="0" w:space="0" w:color="auto"/>
        <w:bottom w:val="none" w:sz="0" w:space="0" w:color="auto"/>
        <w:right w:val="none" w:sz="0" w:space="0" w:color="auto"/>
      </w:divBdr>
    </w:div>
    <w:div w:id="1670252526">
      <w:bodyDiv w:val="1"/>
      <w:marLeft w:val="0"/>
      <w:marRight w:val="0"/>
      <w:marTop w:val="0"/>
      <w:marBottom w:val="0"/>
      <w:divBdr>
        <w:top w:val="none" w:sz="0" w:space="0" w:color="auto"/>
        <w:left w:val="none" w:sz="0" w:space="0" w:color="auto"/>
        <w:bottom w:val="none" w:sz="0" w:space="0" w:color="auto"/>
        <w:right w:val="none" w:sz="0" w:space="0" w:color="auto"/>
      </w:divBdr>
    </w:div>
    <w:div w:id="1711607808">
      <w:bodyDiv w:val="1"/>
      <w:marLeft w:val="0"/>
      <w:marRight w:val="0"/>
      <w:marTop w:val="0"/>
      <w:marBottom w:val="0"/>
      <w:divBdr>
        <w:top w:val="none" w:sz="0" w:space="0" w:color="auto"/>
        <w:left w:val="none" w:sz="0" w:space="0" w:color="auto"/>
        <w:bottom w:val="none" w:sz="0" w:space="0" w:color="auto"/>
        <w:right w:val="none" w:sz="0" w:space="0" w:color="auto"/>
      </w:divBdr>
    </w:div>
    <w:div w:id="1716615967">
      <w:bodyDiv w:val="1"/>
      <w:marLeft w:val="0"/>
      <w:marRight w:val="0"/>
      <w:marTop w:val="0"/>
      <w:marBottom w:val="0"/>
      <w:divBdr>
        <w:top w:val="none" w:sz="0" w:space="0" w:color="auto"/>
        <w:left w:val="none" w:sz="0" w:space="0" w:color="auto"/>
        <w:bottom w:val="none" w:sz="0" w:space="0" w:color="auto"/>
        <w:right w:val="none" w:sz="0" w:space="0" w:color="auto"/>
      </w:divBdr>
    </w:div>
    <w:div w:id="1721705426">
      <w:bodyDiv w:val="1"/>
      <w:marLeft w:val="0"/>
      <w:marRight w:val="0"/>
      <w:marTop w:val="0"/>
      <w:marBottom w:val="0"/>
      <w:divBdr>
        <w:top w:val="none" w:sz="0" w:space="0" w:color="auto"/>
        <w:left w:val="none" w:sz="0" w:space="0" w:color="auto"/>
        <w:bottom w:val="none" w:sz="0" w:space="0" w:color="auto"/>
        <w:right w:val="none" w:sz="0" w:space="0" w:color="auto"/>
      </w:divBdr>
    </w:div>
    <w:div w:id="1741050767">
      <w:bodyDiv w:val="1"/>
      <w:marLeft w:val="0"/>
      <w:marRight w:val="0"/>
      <w:marTop w:val="0"/>
      <w:marBottom w:val="0"/>
      <w:divBdr>
        <w:top w:val="none" w:sz="0" w:space="0" w:color="auto"/>
        <w:left w:val="none" w:sz="0" w:space="0" w:color="auto"/>
        <w:bottom w:val="none" w:sz="0" w:space="0" w:color="auto"/>
        <w:right w:val="none" w:sz="0" w:space="0" w:color="auto"/>
      </w:divBdr>
    </w:div>
    <w:div w:id="1748115853">
      <w:bodyDiv w:val="1"/>
      <w:marLeft w:val="0"/>
      <w:marRight w:val="0"/>
      <w:marTop w:val="0"/>
      <w:marBottom w:val="0"/>
      <w:divBdr>
        <w:top w:val="none" w:sz="0" w:space="0" w:color="auto"/>
        <w:left w:val="none" w:sz="0" w:space="0" w:color="auto"/>
        <w:bottom w:val="none" w:sz="0" w:space="0" w:color="auto"/>
        <w:right w:val="none" w:sz="0" w:space="0" w:color="auto"/>
      </w:divBdr>
    </w:div>
    <w:div w:id="1776484720">
      <w:bodyDiv w:val="1"/>
      <w:marLeft w:val="0"/>
      <w:marRight w:val="0"/>
      <w:marTop w:val="0"/>
      <w:marBottom w:val="0"/>
      <w:divBdr>
        <w:top w:val="none" w:sz="0" w:space="0" w:color="auto"/>
        <w:left w:val="none" w:sz="0" w:space="0" w:color="auto"/>
        <w:bottom w:val="none" w:sz="0" w:space="0" w:color="auto"/>
        <w:right w:val="none" w:sz="0" w:space="0" w:color="auto"/>
      </w:divBdr>
    </w:div>
    <w:div w:id="1790313601">
      <w:bodyDiv w:val="1"/>
      <w:marLeft w:val="0"/>
      <w:marRight w:val="0"/>
      <w:marTop w:val="0"/>
      <w:marBottom w:val="0"/>
      <w:divBdr>
        <w:top w:val="none" w:sz="0" w:space="0" w:color="auto"/>
        <w:left w:val="none" w:sz="0" w:space="0" w:color="auto"/>
        <w:bottom w:val="none" w:sz="0" w:space="0" w:color="auto"/>
        <w:right w:val="none" w:sz="0" w:space="0" w:color="auto"/>
      </w:divBdr>
    </w:div>
    <w:div w:id="1794323631">
      <w:bodyDiv w:val="1"/>
      <w:marLeft w:val="0"/>
      <w:marRight w:val="0"/>
      <w:marTop w:val="0"/>
      <w:marBottom w:val="0"/>
      <w:divBdr>
        <w:top w:val="none" w:sz="0" w:space="0" w:color="auto"/>
        <w:left w:val="none" w:sz="0" w:space="0" w:color="auto"/>
        <w:bottom w:val="none" w:sz="0" w:space="0" w:color="auto"/>
        <w:right w:val="none" w:sz="0" w:space="0" w:color="auto"/>
      </w:divBdr>
    </w:div>
    <w:div w:id="1795828231">
      <w:bodyDiv w:val="1"/>
      <w:marLeft w:val="0"/>
      <w:marRight w:val="0"/>
      <w:marTop w:val="0"/>
      <w:marBottom w:val="0"/>
      <w:divBdr>
        <w:top w:val="none" w:sz="0" w:space="0" w:color="auto"/>
        <w:left w:val="none" w:sz="0" w:space="0" w:color="auto"/>
        <w:bottom w:val="none" w:sz="0" w:space="0" w:color="auto"/>
        <w:right w:val="none" w:sz="0" w:space="0" w:color="auto"/>
      </w:divBdr>
    </w:div>
    <w:div w:id="1796486796">
      <w:bodyDiv w:val="1"/>
      <w:marLeft w:val="0"/>
      <w:marRight w:val="0"/>
      <w:marTop w:val="0"/>
      <w:marBottom w:val="0"/>
      <w:divBdr>
        <w:top w:val="none" w:sz="0" w:space="0" w:color="auto"/>
        <w:left w:val="none" w:sz="0" w:space="0" w:color="auto"/>
        <w:bottom w:val="none" w:sz="0" w:space="0" w:color="auto"/>
        <w:right w:val="none" w:sz="0" w:space="0" w:color="auto"/>
      </w:divBdr>
    </w:div>
    <w:div w:id="1803182769">
      <w:bodyDiv w:val="1"/>
      <w:marLeft w:val="0"/>
      <w:marRight w:val="0"/>
      <w:marTop w:val="0"/>
      <w:marBottom w:val="0"/>
      <w:divBdr>
        <w:top w:val="none" w:sz="0" w:space="0" w:color="auto"/>
        <w:left w:val="none" w:sz="0" w:space="0" w:color="auto"/>
        <w:bottom w:val="none" w:sz="0" w:space="0" w:color="auto"/>
        <w:right w:val="none" w:sz="0" w:space="0" w:color="auto"/>
      </w:divBdr>
    </w:div>
    <w:div w:id="1805735936">
      <w:bodyDiv w:val="1"/>
      <w:marLeft w:val="0"/>
      <w:marRight w:val="0"/>
      <w:marTop w:val="0"/>
      <w:marBottom w:val="0"/>
      <w:divBdr>
        <w:top w:val="none" w:sz="0" w:space="0" w:color="auto"/>
        <w:left w:val="none" w:sz="0" w:space="0" w:color="auto"/>
        <w:bottom w:val="none" w:sz="0" w:space="0" w:color="auto"/>
        <w:right w:val="none" w:sz="0" w:space="0" w:color="auto"/>
      </w:divBdr>
    </w:div>
    <w:div w:id="1829402640">
      <w:bodyDiv w:val="1"/>
      <w:marLeft w:val="0"/>
      <w:marRight w:val="0"/>
      <w:marTop w:val="0"/>
      <w:marBottom w:val="0"/>
      <w:divBdr>
        <w:top w:val="none" w:sz="0" w:space="0" w:color="auto"/>
        <w:left w:val="none" w:sz="0" w:space="0" w:color="auto"/>
        <w:bottom w:val="none" w:sz="0" w:space="0" w:color="auto"/>
        <w:right w:val="none" w:sz="0" w:space="0" w:color="auto"/>
      </w:divBdr>
      <w:divsChild>
        <w:div w:id="14500802">
          <w:marLeft w:val="792"/>
          <w:marRight w:val="0"/>
          <w:marTop w:val="86"/>
          <w:marBottom w:val="43"/>
          <w:divBdr>
            <w:top w:val="none" w:sz="0" w:space="0" w:color="auto"/>
            <w:left w:val="none" w:sz="0" w:space="0" w:color="auto"/>
            <w:bottom w:val="none" w:sz="0" w:space="0" w:color="auto"/>
            <w:right w:val="none" w:sz="0" w:space="0" w:color="auto"/>
          </w:divBdr>
        </w:div>
        <w:div w:id="45570673">
          <w:marLeft w:val="792"/>
          <w:marRight w:val="0"/>
          <w:marTop w:val="86"/>
          <w:marBottom w:val="43"/>
          <w:divBdr>
            <w:top w:val="none" w:sz="0" w:space="0" w:color="auto"/>
            <w:left w:val="none" w:sz="0" w:space="0" w:color="auto"/>
            <w:bottom w:val="none" w:sz="0" w:space="0" w:color="auto"/>
            <w:right w:val="none" w:sz="0" w:space="0" w:color="auto"/>
          </w:divBdr>
        </w:div>
        <w:div w:id="198009851">
          <w:marLeft w:val="792"/>
          <w:marRight w:val="0"/>
          <w:marTop w:val="86"/>
          <w:marBottom w:val="43"/>
          <w:divBdr>
            <w:top w:val="none" w:sz="0" w:space="0" w:color="auto"/>
            <w:left w:val="none" w:sz="0" w:space="0" w:color="auto"/>
            <w:bottom w:val="none" w:sz="0" w:space="0" w:color="auto"/>
            <w:right w:val="none" w:sz="0" w:space="0" w:color="auto"/>
          </w:divBdr>
        </w:div>
        <w:div w:id="249631358">
          <w:marLeft w:val="792"/>
          <w:marRight w:val="0"/>
          <w:marTop w:val="86"/>
          <w:marBottom w:val="43"/>
          <w:divBdr>
            <w:top w:val="none" w:sz="0" w:space="0" w:color="auto"/>
            <w:left w:val="none" w:sz="0" w:space="0" w:color="auto"/>
            <w:bottom w:val="none" w:sz="0" w:space="0" w:color="auto"/>
            <w:right w:val="none" w:sz="0" w:space="0" w:color="auto"/>
          </w:divBdr>
        </w:div>
        <w:div w:id="275796417">
          <w:marLeft w:val="792"/>
          <w:marRight w:val="0"/>
          <w:marTop w:val="86"/>
          <w:marBottom w:val="43"/>
          <w:divBdr>
            <w:top w:val="none" w:sz="0" w:space="0" w:color="auto"/>
            <w:left w:val="none" w:sz="0" w:space="0" w:color="auto"/>
            <w:bottom w:val="none" w:sz="0" w:space="0" w:color="auto"/>
            <w:right w:val="none" w:sz="0" w:space="0" w:color="auto"/>
          </w:divBdr>
        </w:div>
        <w:div w:id="465662923">
          <w:marLeft w:val="389"/>
          <w:marRight w:val="0"/>
          <w:marTop w:val="101"/>
          <w:marBottom w:val="50"/>
          <w:divBdr>
            <w:top w:val="none" w:sz="0" w:space="0" w:color="auto"/>
            <w:left w:val="none" w:sz="0" w:space="0" w:color="auto"/>
            <w:bottom w:val="none" w:sz="0" w:space="0" w:color="auto"/>
            <w:right w:val="none" w:sz="0" w:space="0" w:color="auto"/>
          </w:divBdr>
        </w:div>
        <w:div w:id="792138852">
          <w:marLeft w:val="389"/>
          <w:marRight w:val="0"/>
          <w:marTop w:val="101"/>
          <w:marBottom w:val="50"/>
          <w:divBdr>
            <w:top w:val="none" w:sz="0" w:space="0" w:color="auto"/>
            <w:left w:val="none" w:sz="0" w:space="0" w:color="auto"/>
            <w:bottom w:val="none" w:sz="0" w:space="0" w:color="auto"/>
            <w:right w:val="none" w:sz="0" w:space="0" w:color="auto"/>
          </w:divBdr>
        </w:div>
        <w:div w:id="997659306">
          <w:marLeft w:val="792"/>
          <w:marRight w:val="0"/>
          <w:marTop w:val="86"/>
          <w:marBottom w:val="43"/>
          <w:divBdr>
            <w:top w:val="none" w:sz="0" w:space="0" w:color="auto"/>
            <w:left w:val="none" w:sz="0" w:space="0" w:color="auto"/>
            <w:bottom w:val="none" w:sz="0" w:space="0" w:color="auto"/>
            <w:right w:val="none" w:sz="0" w:space="0" w:color="auto"/>
          </w:divBdr>
        </w:div>
        <w:div w:id="1175068778">
          <w:marLeft w:val="792"/>
          <w:marRight w:val="0"/>
          <w:marTop w:val="86"/>
          <w:marBottom w:val="43"/>
          <w:divBdr>
            <w:top w:val="none" w:sz="0" w:space="0" w:color="auto"/>
            <w:left w:val="none" w:sz="0" w:space="0" w:color="auto"/>
            <w:bottom w:val="none" w:sz="0" w:space="0" w:color="auto"/>
            <w:right w:val="none" w:sz="0" w:space="0" w:color="auto"/>
          </w:divBdr>
        </w:div>
        <w:div w:id="1201170446">
          <w:marLeft w:val="389"/>
          <w:marRight w:val="0"/>
          <w:marTop w:val="101"/>
          <w:marBottom w:val="50"/>
          <w:divBdr>
            <w:top w:val="none" w:sz="0" w:space="0" w:color="auto"/>
            <w:left w:val="none" w:sz="0" w:space="0" w:color="auto"/>
            <w:bottom w:val="none" w:sz="0" w:space="0" w:color="auto"/>
            <w:right w:val="none" w:sz="0" w:space="0" w:color="auto"/>
          </w:divBdr>
        </w:div>
        <w:div w:id="1508709271">
          <w:marLeft w:val="792"/>
          <w:marRight w:val="0"/>
          <w:marTop w:val="86"/>
          <w:marBottom w:val="43"/>
          <w:divBdr>
            <w:top w:val="none" w:sz="0" w:space="0" w:color="auto"/>
            <w:left w:val="none" w:sz="0" w:space="0" w:color="auto"/>
            <w:bottom w:val="none" w:sz="0" w:space="0" w:color="auto"/>
            <w:right w:val="none" w:sz="0" w:space="0" w:color="auto"/>
          </w:divBdr>
        </w:div>
        <w:div w:id="1799758153">
          <w:marLeft w:val="792"/>
          <w:marRight w:val="0"/>
          <w:marTop w:val="86"/>
          <w:marBottom w:val="43"/>
          <w:divBdr>
            <w:top w:val="none" w:sz="0" w:space="0" w:color="auto"/>
            <w:left w:val="none" w:sz="0" w:space="0" w:color="auto"/>
            <w:bottom w:val="none" w:sz="0" w:space="0" w:color="auto"/>
            <w:right w:val="none" w:sz="0" w:space="0" w:color="auto"/>
          </w:divBdr>
        </w:div>
        <w:div w:id="1921208050">
          <w:marLeft w:val="792"/>
          <w:marRight w:val="0"/>
          <w:marTop w:val="86"/>
          <w:marBottom w:val="43"/>
          <w:divBdr>
            <w:top w:val="none" w:sz="0" w:space="0" w:color="auto"/>
            <w:left w:val="none" w:sz="0" w:space="0" w:color="auto"/>
            <w:bottom w:val="none" w:sz="0" w:space="0" w:color="auto"/>
            <w:right w:val="none" w:sz="0" w:space="0" w:color="auto"/>
          </w:divBdr>
        </w:div>
      </w:divsChild>
    </w:div>
    <w:div w:id="1851020711">
      <w:bodyDiv w:val="1"/>
      <w:marLeft w:val="0"/>
      <w:marRight w:val="0"/>
      <w:marTop w:val="0"/>
      <w:marBottom w:val="0"/>
      <w:divBdr>
        <w:top w:val="none" w:sz="0" w:space="0" w:color="auto"/>
        <w:left w:val="none" w:sz="0" w:space="0" w:color="auto"/>
        <w:bottom w:val="none" w:sz="0" w:space="0" w:color="auto"/>
        <w:right w:val="none" w:sz="0" w:space="0" w:color="auto"/>
      </w:divBdr>
    </w:div>
    <w:div w:id="1852908332">
      <w:bodyDiv w:val="1"/>
      <w:marLeft w:val="0"/>
      <w:marRight w:val="0"/>
      <w:marTop w:val="0"/>
      <w:marBottom w:val="0"/>
      <w:divBdr>
        <w:top w:val="none" w:sz="0" w:space="0" w:color="auto"/>
        <w:left w:val="none" w:sz="0" w:space="0" w:color="auto"/>
        <w:bottom w:val="none" w:sz="0" w:space="0" w:color="auto"/>
        <w:right w:val="none" w:sz="0" w:space="0" w:color="auto"/>
      </w:divBdr>
      <w:divsChild>
        <w:div w:id="75981005">
          <w:marLeft w:val="792"/>
          <w:marRight w:val="0"/>
          <w:marTop w:val="72"/>
          <w:marBottom w:val="36"/>
          <w:divBdr>
            <w:top w:val="none" w:sz="0" w:space="0" w:color="auto"/>
            <w:left w:val="none" w:sz="0" w:space="0" w:color="auto"/>
            <w:bottom w:val="none" w:sz="0" w:space="0" w:color="auto"/>
            <w:right w:val="none" w:sz="0" w:space="0" w:color="auto"/>
          </w:divBdr>
        </w:div>
        <w:div w:id="89937710">
          <w:marLeft w:val="792"/>
          <w:marRight w:val="0"/>
          <w:marTop w:val="72"/>
          <w:marBottom w:val="36"/>
          <w:divBdr>
            <w:top w:val="none" w:sz="0" w:space="0" w:color="auto"/>
            <w:left w:val="none" w:sz="0" w:space="0" w:color="auto"/>
            <w:bottom w:val="none" w:sz="0" w:space="0" w:color="auto"/>
            <w:right w:val="none" w:sz="0" w:space="0" w:color="auto"/>
          </w:divBdr>
        </w:div>
        <w:div w:id="177349390">
          <w:marLeft w:val="792"/>
          <w:marRight w:val="0"/>
          <w:marTop w:val="72"/>
          <w:marBottom w:val="36"/>
          <w:divBdr>
            <w:top w:val="none" w:sz="0" w:space="0" w:color="auto"/>
            <w:left w:val="none" w:sz="0" w:space="0" w:color="auto"/>
            <w:bottom w:val="none" w:sz="0" w:space="0" w:color="auto"/>
            <w:right w:val="none" w:sz="0" w:space="0" w:color="auto"/>
          </w:divBdr>
        </w:div>
        <w:div w:id="354575857">
          <w:marLeft w:val="792"/>
          <w:marRight w:val="0"/>
          <w:marTop w:val="72"/>
          <w:marBottom w:val="36"/>
          <w:divBdr>
            <w:top w:val="none" w:sz="0" w:space="0" w:color="auto"/>
            <w:left w:val="none" w:sz="0" w:space="0" w:color="auto"/>
            <w:bottom w:val="none" w:sz="0" w:space="0" w:color="auto"/>
            <w:right w:val="none" w:sz="0" w:space="0" w:color="auto"/>
          </w:divBdr>
        </w:div>
        <w:div w:id="356123912">
          <w:marLeft w:val="792"/>
          <w:marRight w:val="0"/>
          <w:marTop w:val="72"/>
          <w:marBottom w:val="36"/>
          <w:divBdr>
            <w:top w:val="none" w:sz="0" w:space="0" w:color="auto"/>
            <w:left w:val="none" w:sz="0" w:space="0" w:color="auto"/>
            <w:bottom w:val="none" w:sz="0" w:space="0" w:color="auto"/>
            <w:right w:val="none" w:sz="0" w:space="0" w:color="auto"/>
          </w:divBdr>
        </w:div>
        <w:div w:id="372997247">
          <w:marLeft w:val="792"/>
          <w:marRight w:val="0"/>
          <w:marTop w:val="72"/>
          <w:marBottom w:val="36"/>
          <w:divBdr>
            <w:top w:val="none" w:sz="0" w:space="0" w:color="auto"/>
            <w:left w:val="none" w:sz="0" w:space="0" w:color="auto"/>
            <w:bottom w:val="none" w:sz="0" w:space="0" w:color="auto"/>
            <w:right w:val="none" w:sz="0" w:space="0" w:color="auto"/>
          </w:divBdr>
        </w:div>
        <w:div w:id="483006626">
          <w:marLeft w:val="792"/>
          <w:marRight w:val="0"/>
          <w:marTop w:val="72"/>
          <w:marBottom w:val="36"/>
          <w:divBdr>
            <w:top w:val="none" w:sz="0" w:space="0" w:color="auto"/>
            <w:left w:val="none" w:sz="0" w:space="0" w:color="auto"/>
            <w:bottom w:val="none" w:sz="0" w:space="0" w:color="auto"/>
            <w:right w:val="none" w:sz="0" w:space="0" w:color="auto"/>
          </w:divBdr>
        </w:div>
        <w:div w:id="547424401">
          <w:marLeft w:val="792"/>
          <w:marRight w:val="0"/>
          <w:marTop w:val="72"/>
          <w:marBottom w:val="36"/>
          <w:divBdr>
            <w:top w:val="none" w:sz="0" w:space="0" w:color="auto"/>
            <w:left w:val="none" w:sz="0" w:space="0" w:color="auto"/>
            <w:bottom w:val="none" w:sz="0" w:space="0" w:color="auto"/>
            <w:right w:val="none" w:sz="0" w:space="0" w:color="auto"/>
          </w:divBdr>
        </w:div>
        <w:div w:id="573274602">
          <w:marLeft w:val="792"/>
          <w:marRight w:val="0"/>
          <w:marTop w:val="72"/>
          <w:marBottom w:val="36"/>
          <w:divBdr>
            <w:top w:val="none" w:sz="0" w:space="0" w:color="auto"/>
            <w:left w:val="none" w:sz="0" w:space="0" w:color="auto"/>
            <w:bottom w:val="none" w:sz="0" w:space="0" w:color="auto"/>
            <w:right w:val="none" w:sz="0" w:space="0" w:color="auto"/>
          </w:divBdr>
        </w:div>
        <w:div w:id="607659299">
          <w:marLeft w:val="792"/>
          <w:marRight w:val="0"/>
          <w:marTop w:val="72"/>
          <w:marBottom w:val="36"/>
          <w:divBdr>
            <w:top w:val="none" w:sz="0" w:space="0" w:color="auto"/>
            <w:left w:val="none" w:sz="0" w:space="0" w:color="auto"/>
            <w:bottom w:val="none" w:sz="0" w:space="0" w:color="auto"/>
            <w:right w:val="none" w:sz="0" w:space="0" w:color="auto"/>
          </w:divBdr>
        </w:div>
        <w:div w:id="620456573">
          <w:marLeft w:val="792"/>
          <w:marRight w:val="0"/>
          <w:marTop w:val="72"/>
          <w:marBottom w:val="36"/>
          <w:divBdr>
            <w:top w:val="none" w:sz="0" w:space="0" w:color="auto"/>
            <w:left w:val="none" w:sz="0" w:space="0" w:color="auto"/>
            <w:bottom w:val="none" w:sz="0" w:space="0" w:color="auto"/>
            <w:right w:val="none" w:sz="0" w:space="0" w:color="auto"/>
          </w:divBdr>
        </w:div>
        <w:div w:id="684668689">
          <w:marLeft w:val="792"/>
          <w:marRight w:val="0"/>
          <w:marTop w:val="72"/>
          <w:marBottom w:val="36"/>
          <w:divBdr>
            <w:top w:val="none" w:sz="0" w:space="0" w:color="auto"/>
            <w:left w:val="none" w:sz="0" w:space="0" w:color="auto"/>
            <w:bottom w:val="none" w:sz="0" w:space="0" w:color="auto"/>
            <w:right w:val="none" w:sz="0" w:space="0" w:color="auto"/>
          </w:divBdr>
        </w:div>
        <w:div w:id="708728166">
          <w:marLeft w:val="792"/>
          <w:marRight w:val="0"/>
          <w:marTop w:val="72"/>
          <w:marBottom w:val="36"/>
          <w:divBdr>
            <w:top w:val="none" w:sz="0" w:space="0" w:color="auto"/>
            <w:left w:val="none" w:sz="0" w:space="0" w:color="auto"/>
            <w:bottom w:val="none" w:sz="0" w:space="0" w:color="auto"/>
            <w:right w:val="none" w:sz="0" w:space="0" w:color="auto"/>
          </w:divBdr>
        </w:div>
        <w:div w:id="893351814">
          <w:marLeft w:val="792"/>
          <w:marRight w:val="0"/>
          <w:marTop w:val="72"/>
          <w:marBottom w:val="36"/>
          <w:divBdr>
            <w:top w:val="none" w:sz="0" w:space="0" w:color="auto"/>
            <w:left w:val="none" w:sz="0" w:space="0" w:color="auto"/>
            <w:bottom w:val="none" w:sz="0" w:space="0" w:color="auto"/>
            <w:right w:val="none" w:sz="0" w:space="0" w:color="auto"/>
          </w:divBdr>
        </w:div>
        <w:div w:id="917786069">
          <w:marLeft w:val="792"/>
          <w:marRight w:val="0"/>
          <w:marTop w:val="72"/>
          <w:marBottom w:val="36"/>
          <w:divBdr>
            <w:top w:val="none" w:sz="0" w:space="0" w:color="auto"/>
            <w:left w:val="none" w:sz="0" w:space="0" w:color="auto"/>
            <w:bottom w:val="none" w:sz="0" w:space="0" w:color="auto"/>
            <w:right w:val="none" w:sz="0" w:space="0" w:color="auto"/>
          </w:divBdr>
        </w:div>
        <w:div w:id="944001146">
          <w:marLeft w:val="792"/>
          <w:marRight w:val="0"/>
          <w:marTop w:val="72"/>
          <w:marBottom w:val="36"/>
          <w:divBdr>
            <w:top w:val="none" w:sz="0" w:space="0" w:color="auto"/>
            <w:left w:val="none" w:sz="0" w:space="0" w:color="auto"/>
            <w:bottom w:val="none" w:sz="0" w:space="0" w:color="auto"/>
            <w:right w:val="none" w:sz="0" w:space="0" w:color="auto"/>
          </w:divBdr>
        </w:div>
        <w:div w:id="1169713030">
          <w:marLeft w:val="792"/>
          <w:marRight w:val="0"/>
          <w:marTop w:val="72"/>
          <w:marBottom w:val="36"/>
          <w:divBdr>
            <w:top w:val="none" w:sz="0" w:space="0" w:color="auto"/>
            <w:left w:val="none" w:sz="0" w:space="0" w:color="auto"/>
            <w:bottom w:val="none" w:sz="0" w:space="0" w:color="auto"/>
            <w:right w:val="none" w:sz="0" w:space="0" w:color="auto"/>
          </w:divBdr>
        </w:div>
        <w:div w:id="1516267334">
          <w:marLeft w:val="792"/>
          <w:marRight w:val="0"/>
          <w:marTop w:val="72"/>
          <w:marBottom w:val="36"/>
          <w:divBdr>
            <w:top w:val="none" w:sz="0" w:space="0" w:color="auto"/>
            <w:left w:val="none" w:sz="0" w:space="0" w:color="auto"/>
            <w:bottom w:val="none" w:sz="0" w:space="0" w:color="auto"/>
            <w:right w:val="none" w:sz="0" w:space="0" w:color="auto"/>
          </w:divBdr>
        </w:div>
        <w:div w:id="1812136794">
          <w:marLeft w:val="792"/>
          <w:marRight w:val="0"/>
          <w:marTop w:val="72"/>
          <w:marBottom w:val="36"/>
          <w:divBdr>
            <w:top w:val="none" w:sz="0" w:space="0" w:color="auto"/>
            <w:left w:val="none" w:sz="0" w:space="0" w:color="auto"/>
            <w:bottom w:val="none" w:sz="0" w:space="0" w:color="auto"/>
            <w:right w:val="none" w:sz="0" w:space="0" w:color="auto"/>
          </w:divBdr>
        </w:div>
        <w:div w:id="1911110570">
          <w:marLeft w:val="792"/>
          <w:marRight w:val="0"/>
          <w:marTop w:val="72"/>
          <w:marBottom w:val="36"/>
          <w:divBdr>
            <w:top w:val="none" w:sz="0" w:space="0" w:color="auto"/>
            <w:left w:val="none" w:sz="0" w:space="0" w:color="auto"/>
            <w:bottom w:val="none" w:sz="0" w:space="0" w:color="auto"/>
            <w:right w:val="none" w:sz="0" w:space="0" w:color="auto"/>
          </w:divBdr>
        </w:div>
        <w:div w:id="1976793048">
          <w:marLeft w:val="792"/>
          <w:marRight w:val="0"/>
          <w:marTop w:val="72"/>
          <w:marBottom w:val="36"/>
          <w:divBdr>
            <w:top w:val="none" w:sz="0" w:space="0" w:color="auto"/>
            <w:left w:val="none" w:sz="0" w:space="0" w:color="auto"/>
            <w:bottom w:val="none" w:sz="0" w:space="0" w:color="auto"/>
            <w:right w:val="none" w:sz="0" w:space="0" w:color="auto"/>
          </w:divBdr>
        </w:div>
      </w:divsChild>
    </w:div>
    <w:div w:id="1853765867">
      <w:bodyDiv w:val="1"/>
      <w:marLeft w:val="0"/>
      <w:marRight w:val="0"/>
      <w:marTop w:val="0"/>
      <w:marBottom w:val="0"/>
      <w:divBdr>
        <w:top w:val="none" w:sz="0" w:space="0" w:color="auto"/>
        <w:left w:val="none" w:sz="0" w:space="0" w:color="auto"/>
        <w:bottom w:val="none" w:sz="0" w:space="0" w:color="auto"/>
        <w:right w:val="none" w:sz="0" w:space="0" w:color="auto"/>
      </w:divBdr>
    </w:div>
    <w:div w:id="1855260992">
      <w:bodyDiv w:val="1"/>
      <w:marLeft w:val="0"/>
      <w:marRight w:val="0"/>
      <w:marTop w:val="0"/>
      <w:marBottom w:val="0"/>
      <w:divBdr>
        <w:top w:val="none" w:sz="0" w:space="0" w:color="auto"/>
        <w:left w:val="none" w:sz="0" w:space="0" w:color="auto"/>
        <w:bottom w:val="none" w:sz="0" w:space="0" w:color="auto"/>
        <w:right w:val="none" w:sz="0" w:space="0" w:color="auto"/>
      </w:divBdr>
    </w:div>
    <w:div w:id="1877230809">
      <w:bodyDiv w:val="1"/>
      <w:marLeft w:val="0"/>
      <w:marRight w:val="0"/>
      <w:marTop w:val="0"/>
      <w:marBottom w:val="0"/>
      <w:divBdr>
        <w:top w:val="none" w:sz="0" w:space="0" w:color="auto"/>
        <w:left w:val="none" w:sz="0" w:space="0" w:color="auto"/>
        <w:bottom w:val="none" w:sz="0" w:space="0" w:color="auto"/>
        <w:right w:val="none" w:sz="0" w:space="0" w:color="auto"/>
      </w:divBdr>
    </w:div>
    <w:div w:id="1906182580">
      <w:bodyDiv w:val="1"/>
      <w:marLeft w:val="0"/>
      <w:marRight w:val="0"/>
      <w:marTop w:val="0"/>
      <w:marBottom w:val="0"/>
      <w:divBdr>
        <w:top w:val="none" w:sz="0" w:space="0" w:color="auto"/>
        <w:left w:val="none" w:sz="0" w:space="0" w:color="auto"/>
        <w:bottom w:val="none" w:sz="0" w:space="0" w:color="auto"/>
        <w:right w:val="none" w:sz="0" w:space="0" w:color="auto"/>
      </w:divBdr>
    </w:div>
    <w:div w:id="1915701737">
      <w:bodyDiv w:val="1"/>
      <w:marLeft w:val="0"/>
      <w:marRight w:val="0"/>
      <w:marTop w:val="0"/>
      <w:marBottom w:val="0"/>
      <w:divBdr>
        <w:top w:val="none" w:sz="0" w:space="0" w:color="auto"/>
        <w:left w:val="none" w:sz="0" w:space="0" w:color="auto"/>
        <w:bottom w:val="none" w:sz="0" w:space="0" w:color="auto"/>
        <w:right w:val="none" w:sz="0" w:space="0" w:color="auto"/>
      </w:divBdr>
    </w:div>
    <w:div w:id="1918662082">
      <w:bodyDiv w:val="1"/>
      <w:marLeft w:val="0"/>
      <w:marRight w:val="0"/>
      <w:marTop w:val="0"/>
      <w:marBottom w:val="0"/>
      <w:divBdr>
        <w:top w:val="none" w:sz="0" w:space="0" w:color="auto"/>
        <w:left w:val="none" w:sz="0" w:space="0" w:color="auto"/>
        <w:bottom w:val="none" w:sz="0" w:space="0" w:color="auto"/>
        <w:right w:val="none" w:sz="0" w:space="0" w:color="auto"/>
      </w:divBdr>
    </w:div>
    <w:div w:id="1922908487">
      <w:bodyDiv w:val="1"/>
      <w:marLeft w:val="0"/>
      <w:marRight w:val="0"/>
      <w:marTop w:val="0"/>
      <w:marBottom w:val="0"/>
      <w:divBdr>
        <w:top w:val="none" w:sz="0" w:space="0" w:color="auto"/>
        <w:left w:val="none" w:sz="0" w:space="0" w:color="auto"/>
        <w:bottom w:val="none" w:sz="0" w:space="0" w:color="auto"/>
        <w:right w:val="none" w:sz="0" w:space="0" w:color="auto"/>
      </w:divBdr>
    </w:div>
    <w:div w:id="1930846444">
      <w:bodyDiv w:val="1"/>
      <w:marLeft w:val="0"/>
      <w:marRight w:val="0"/>
      <w:marTop w:val="0"/>
      <w:marBottom w:val="0"/>
      <w:divBdr>
        <w:top w:val="none" w:sz="0" w:space="0" w:color="auto"/>
        <w:left w:val="none" w:sz="0" w:space="0" w:color="auto"/>
        <w:bottom w:val="none" w:sz="0" w:space="0" w:color="auto"/>
        <w:right w:val="none" w:sz="0" w:space="0" w:color="auto"/>
      </w:divBdr>
    </w:div>
    <w:div w:id="1932471306">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1965621889">
      <w:bodyDiv w:val="1"/>
      <w:marLeft w:val="0"/>
      <w:marRight w:val="0"/>
      <w:marTop w:val="0"/>
      <w:marBottom w:val="0"/>
      <w:divBdr>
        <w:top w:val="none" w:sz="0" w:space="0" w:color="auto"/>
        <w:left w:val="none" w:sz="0" w:space="0" w:color="auto"/>
        <w:bottom w:val="none" w:sz="0" w:space="0" w:color="auto"/>
        <w:right w:val="none" w:sz="0" w:space="0" w:color="auto"/>
      </w:divBdr>
    </w:div>
    <w:div w:id="1986740164">
      <w:bodyDiv w:val="1"/>
      <w:marLeft w:val="0"/>
      <w:marRight w:val="0"/>
      <w:marTop w:val="0"/>
      <w:marBottom w:val="0"/>
      <w:divBdr>
        <w:top w:val="none" w:sz="0" w:space="0" w:color="auto"/>
        <w:left w:val="none" w:sz="0" w:space="0" w:color="auto"/>
        <w:bottom w:val="none" w:sz="0" w:space="0" w:color="auto"/>
        <w:right w:val="none" w:sz="0" w:space="0" w:color="auto"/>
      </w:divBdr>
    </w:div>
    <w:div w:id="1988240418">
      <w:bodyDiv w:val="1"/>
      <w:marLeft w:val="0"/>
      <w:marRight w:val="0"/>
      <w:marTop w:val="0"/>
      <w:marBottom w:val="0"/>
      <w:divBdr>
        <w:top w:val="none" w:sz="0" w:space="0" w:color="auto"/>
        <w:left w:val="none" w:sz="0" w:space="0" w:color="auto"/>
        <w:bottom w:val="none" w:sz="0" w:space="0" w:color="auto"/>
        <w:right w:val="none" w:sz="0" w:space="0" w:color="auto"/>
      </w:divBdr>
    </w:div>
    <w:div w:id="2011447012">
      <w:bodyDiv w:val="1"/>
      <w:marLeft w:val="0"/>
      <w:marRight w:val="0"/>
      <w:marTop w:val="0"/>
      <w:marBottom w:val="0"/>
      <w:divBdr>
        <w:top w:val="none" w:sz="0" w:space="0" w:color="auto"/>
        <w:left w:val="none" w:sz="0" w:space="0" w:color="auto"/>
        <w:bottom w:val="none" w:sz="0" w:space="0" w:color="auto"/>
        <w:right w:val="none" w:sz="0" w:space="0" w:color="auto"/>
      </w:divBdr>
    </w:div>
    <w:div w:id="2013026894">
      <w:bodyDiv w:val="1"/>
      <w:marLeft w:val="0"/>
      <w:marRight w:val="0"/>
      <w:marTop w:val="0"/>
      <w:marBottom w:val="0"/>
      <w:divBdr>
        <w:top w:val="none" w:sz="0" w:space="0" w:color="auto"/>
        <w:left w:val="none" w:sz="0" w:space="0" w:color="auto"/>
        <w:bottom w:val="none" w:sz="0" w:space="0" w:color="auto"/>
        <w:right w:val="none" w:sz="0" w:space="0" w:color="auto"/>
      </w:divBdr>
    </w:div>
    <w:div w:id="2020354175">
      <w:bodyDiv w:val="1"/>
      <w:marLeft w:val="0"/>
      <w:marRight w:val="0"/>
      <w:marTop w:val="0"/>
      <w:marBottom w:val="0"/>
      <w:divBdr>
        <w:top w:val="none" w:sz="0" w:space="0" w:color="auto"/>
        <w:left w:val="none" w:sz="0" w:space="0" w:color="auto"/>
        <w:bottom w:val="none" w:sz="0" w:space="0" w:color="auto"/>
        <w:right w:val="none" w:sz="0" w:space="0" w:color="auto"/>
      </w:divBdr>
    </w:div>
    <w:div w:id="2043826434">
      <w:bodyDiv w:val="1"/>
      <w:marLeft w:val="0"/>
      <w:marRight w:val="0"/>
      <w:marTop w:val="0"/>
      <w:marBottom w:val="0"/>
      <w:divBdr>
        <w:top w:val="none" w:sz="0" w:space="0" w:color="auto"/>
        <w:left w:val="none" w:sz="0" w:space="0" w:color="auto"/>
        <w:bottom w:val="none" w:sz="0" w:space="0" w:color="auto"/>
        <w:right w:val="none" w:sz="0" w:space="0" w:color="auto"/>
      </w:divBdr>
    </w:div>
    <w:div w:id="2046370102">
      <w:bodyDiv w:val="1"/>
      <w:marLeft w:val="0"/>
      <w:marRight w:val="0"/>
      <w:marTop w:val="0"/>
      <w:marBottom w:val="0"/>
      <w:divBdr>
        <w:top w:val="none" w:sz="0" w:space="0" w:color="auto"/>
        <w:left w:val="none" w:sz="0" w:space="0" w:color="auto"/>
        <w:bottom w:val="none" w:sz="0" w:space="0" w:color="auto"/>
        <w:right w:val="none" w:sz="0" w:space="0" w:color="auto"/>
      </w:divBdr>
    </w:div>
    <w:div w:id="2054229229">
      <w:bodyDiv w:val="1"/>
      <w:marLeft w:val="0"/>
      <w:marRight w:val="0"/>
      <w:marTop w:val="0"/>
      <w:marBottom w:val="0"/>
      <w:divBdr>
        <w:top w:val="none" w:sz="0" w:space="0" w:color="auto"/>
        <w:left w:val="none" w:sz="0" w:space="0" w:color="auto"/>
        <w:bottom w:val="none" w:sz="0" w:space="0" w:color="auto"/>
        <w:right w:val="none" w:sz="0" w:space="0" w:color="auto"/>
      </w:divBdr>
    </w:div>
    <w:div w:id="2059473820">
      <w:bodyDiv w:val="1"/>
      <w:marLeft w:val="0"/>
      <w:marRight w:val="0"/>
      <w:marTop w:val="0"/>
      <w:marBottom w:val="0"/>
      <w:divBdr>
        <w:top w:val="none" w:sz="0" w:space="0" w:color="auto"/>
        <w:left w:val="none" w:sz="0" w:space="0" w:color="auto"/>
        <w:bottom w:val="none" w:sz="0" w:space="0" w:color="auto"/>
        <w:right w:val="none" w:sz="0" w:space="0" w:color="auto"/>
      </w:divBdr>
    </w:div>
    <w:div w:id="2066903164">
      <w:bodyDiv w:val="1"/>
      <w:marLeft w:val="0"/>
      <w:marRight w:val="0"/>
      <w:marTop w:val="0"/>
      <w:marBottom w:val="0"/>
      <w:divBdr>
        <w:top w:val="none" w:sz="0" w:space="0" w:color="auto"/>
        <w:left w:val="none" w:sz="0" w:space="0" w:color="auto"/>
        <w:bottom w:val="none" w:sz="0" w:space="0" w:color="auto"/>
        <w:right w:val="none" w:sz="0" w:space="0" w:color="auto"/>
      </w:divBdr>
    </w:div>
    <w:div w:id="2071147433">
      <w:bodyDiv w:val="1"/>
      <w:marLeft w:val="0"/>
      <w:marRight w:val="0"/>
      <w:marTop w:val="0"/>
      <w:marBottom w:val="0"/>
      <w:divBdr>
        <w:top w:val="none" w:sz="0" w:space="0" w:color="auto"/>
        <w:left w:val="none" w:sz="0" w:space="0" w:color="auto"/>
        <w:bottom w:val="none" w:sz="0" w:space="0" w:color="auto"/>
        <w:right w:val="none" w:sz="0" w:space="0" w:color="auto"/>
      </w:divBdr>
    </w:div>
    <w:div w:id="2077438632">
      <w:bodyDiv w:val="1"/>
      <w:marLeft w:val="0"/>
      <w:marRight w:val="0"/>
      <w:marTop w:val="0"/>
      <w:marBottom w:val="0"/>
      <w:divBdr>
        <w:top w:val="none" w:sz="0" w:space="0" w:color="auto"/>
        <w:left w:val="none" w:sz="0" w:space="0" w:color="auto"/>
        <w:bottom w:val="none" w:sz="0" w:space="0" w:color="auto"/>
        <w:right w:val="none" w:sz="0" w:space="0" w:color="auto"/>
      </w:divBdr>
    </w:div>
    <w:div w:id="2120953722">
      <w:bodyDiv w:val="1"/>
      <w:marLeft w:val="0"/>
      <w:marRight w:val="0"/>
      <w:marTop w:val="0"/>
      <w:marBottom w:val="0"/>
      <w:divBdr>
        <w:top w:val="none" w:sz="0" w:space="0" w:color="auto"/>
        <w:left w:val="none" w:sz="0" w:space="0" w:color="auto"/>
        <w:bottom w:val="none" w:sz="0" w:space="0" w:color="auto"/>
        <w:right w:val="none" w:sz="0" w:space="0" w:color="auto"/>
      </w:divBdr>
    </w:div>
    <w:div w:id="2132823321">
      <w:bodyDiv w:val="1"/>
      <w:marLeft w:val="0"/>
      <w:marRight w:val="0"/>
      <w:marTop w:val="0"/>
      <w:marBottom w:val="0"/>
      <w:divBdr>
        <w:top w:val="none" w:sz="0" w:space="0" w:color="auto"/>
        <w:left w:val="none" w:sz="0" w:space="0" w:color="auto"/>
        <w:bottom w:val="none" w:sz="0" w:space="0" w:color="auto"/>
        <w:right w:val="none" w:sz="0" w:space="0" w:color="auto"/>
      </w:divBdr>
    </w:div>
    <w:div w:id="213990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EVELTH~1.ATH\LOCALS~1\Temp\notes6030C8\Word%20Prepar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2008-08-23T00:00:00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C29533-528A-4630-B666-BAC16C7C9884}">
  <ds:schemaRefs>
    <ds:schemaRef ds:uri="http://schemas.openxmlformats.org/officeDocument/2006/bibliography"/>
  </ds:schemaRefs>
</ds:datastoreItem>
</file>

<file path=customXml/itemProps3.xml><?xml version="1.0" encoding="utf-8"?>
<ds:datastoreItem xmlns:ds="http://schemas.openxmlformats.org/officeDocument/2006/customXml" ds:itemID="{B0A0DCFD-0A89-4824-ABAD-CADF50D6428A}">
  <ds:schemaRefs>
    <ds:schemaRef ds:uri="http://schemas.openxmlformats.org/officeDocument/2006/bibliography"/>
  </ds:schemaRefs>
</ds:datastoreItem>
</file>

<file path=customXml/itemProps4.xml><?xml version="1.0" encoding="utf-8"?>
<ds:datastoreItem xmlns:ds="http://schemas.openxmlformats.org/officeDocument/2006/customXml" ds:itemID="{FCAFE4CF-E0FB-421D-AD36-04155D793A6B}">
  <ds:schemaRefs>
    <ds:schemaRef ds:uri="http://schemas.openxmlformats.org/officeDocument/2006/bibliography"/>
  </ds:schemaRefs>
</ds:datastoreItem>
</file>

<file path=customXml/itemProps5.xml><?xml version="1.0" encoding="utf-8"?>
<ds:datastoreItem xmlns:ds="http://schemas.openxmlformats.org/officeDocument/2006/customXml" ds:itemID="{07EAA7C3-49C4-45CF-818C-7C84ABAB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Preparation template.dot</Template>
  <TotalTime>820</TotalTime>
  <Pages>21</Pages>
  <Words>4243</Words>
  <Characters>24191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Discovery Report</vt:lpstr>
    </vt:vector>
  </TitlesOfParts>
  <Manager>OpenWay Asia</Manager>
  <Company>OpenWay Asia</Company>
  <LinksUpToDate>false</LinksUpToDate>
  <CharactersWithSpaces>28378</CharactersWithSpaces>
  <SharedDoc>false</SharedDoc>
  <HLinks>
    <vt:vector size="168" baseType="variant">
      <vt:variant>
        <vt:i4>7274600</vt:i4>
      </vt:variant>
      <vt:variant>
        <vt:i4>212</vt:i4>
      </vt:variant>
      <vt:variant>
        <vt:i4>0</vt:i4>
      </vt:variant>
      <vt:variant>
        <vt:i4>5</vt:i4>
      </vt:variant>
      <vt:variant>
        <vt:lpwstr>http://www.six-card-solutions.com/</vt:lpwstr>
      </vt:variant>
      <vt:variant>
        <vt:lpwstr/>
      </vt:variant>
      <vt:variant>
        <vt:i4>5636178</vt:i4>
      </vt:variant>
      <vt:variant>
        <vt:i4>209</vt:i4>
      </vt:variant>
      <vt:variant>
        <vt:i4>0</vt:i4>
      </vt:variant>
      <vt:variant>
        <vt:i4>5</vt:i4>
      </vt:variant>
      <vt:variant>
        <vt:lpwstr>http://www.six-group.com/</vt:lpwstr>
      </vt:variant>
      <vt:variant>
        <vt:lpwstr/>
      </vt:variant>
      <vt:variant>
        <vt:i4>1376310</vt:i4>
      </vt:variant>
      <vt:variant>
        <vt:i4>190</vt:i4>
      </vt:variant>
      <vt:variant>
        <vt:i4>0</vt:i4>
      </vt:variant>
      <vt:variant>
        <vt:i4>5</vt:i4>
      </vt:variant>
      <vt:variant>
        <vt:lpwstr/>
      </vt:variant>
      <vt:variant>
        <vt:lpwstr>_Toc242878162</vt:lpwstr>
      </vt:variant>
      <vt:variant>
        <vt:i4>1376310</vt:i4>
      </vt:variant>
      <vt:variant>
        <vt:i4>184</vt:i4>
      </vt:variant>
      <vt:variant>
        <vt:i4>0</vt:i4>
      </vt:variant>
      <vt:variant>
        <vt:i4>5</vt:i4>
      </vt:variant>
      <vt:variant>
        <vt:lpwstr/>
      </vt:variant>
      <vt:variant>
        <vt:lpwstr>_Toc242878161</vt:lpwstr>
      </vt:variant>
      <vt:variant>
        <vt:i4>1376310</vt:i4>
      </vt:variant>
      <vt:variant>
        <vt:i4>178</vt:i4>
      </vt:variant>
      <vt:variant>
        <vt:i4>0</vt:i4>
      </vt:variant>
      <vt:variant>
        <vt:i4>5</vt:i4>
      </vt:variant>
      <vt:variant>
        <vt:lpwstr/>
      </vt:variant>
      <vt:variant>
        <vt:lpwstr>_Toc242878160</vt:lpwstr>
      </vt:variant>
      <vt:variant>
        <vt:i4>1441846</vt:i4>
      </vt:variant>
      <vt:variant>
        <vt:i4>172</vt:i4>
      </vt:variant>
      <vt:variant>
        <vt:i4>0</vt:i4>
      </vt:variant>
      <vt:variant>
        <vt:i4>5</vt:i4>
      </vt:variant>
      <vt:variant>
        <vt:lpwstr/>
      </vt:variant>
      <vt:variant>
        <vt:lpwstr>_Toc242878159</vt:lpwstr>
      </vt:variant>
      <vt:variant>
        <vt:i4>1441846</vt:i4>
      </vt:variant>
      <vt:variant>
        <vt:i4>166</vt:i4>
      </vt:variant>
      <vt:variant>
        <vt:i4>0</vt:i4>
      </vt:variant>
      <vt:variant>
        <vt:i4>5</vt:i4>
      </vt:variant>
      <vt:variant>
        <vt:lpwstr/>
      </vt:variant>
      <vt:variant>
        <vt:lpwstr>_Toc242878158</vt:lpwstr>
      </vt:variant>
      <vt:variant>
        <vt:i4>1441846</vt:i4>
      </vt:variant>
      <vt:variant>
        <vt:i4>160</vt:i4>
      </vt:variant>
      <vt:variant>
        <vt:i4>0</vt:i4>
      </vt:variant>
      <vt:variant>
        <vt:i4>5</vt:i4>
      </vt:variant>
      <vt:variant>
        <vt:lpwstr/>
      </vt:variant>
      <vt:variant>
        <vt:lpwstr>_Toc242878157</vt:lpwstr>
      </vt:variant>
      <vt:variant>
        <vt:i4>1441846</vt:i4>
      </vt:variant>
      <vt:variant>
        <vt:i4>154</vt:i4>
      </vt:variant>
      <vt:variant>
        <vt:i4>0</vt:i4>
      </vt:variant>
      <vt:variant>
        <vt:i4>5</vt:i4>
      </vt:variant>
      <vt:variant>
        <vt:lpwstr/>
      </vt:variant>
      <vt:variant>
        <vt:lpwstr>_Toc242878156</vt:lpwstr>
      </vt:variant>
      <vt:variant>
        <vt:i4>1441846</vt:i4>
      </vt:variant>
      <vt:variant>
        <vt:i4>148</vt:i4>
      </vt:variant>
      <vt:variant>
        <vt:i4>0</vt:i4>
      </vt:variant>
      <vt:variant>
        <vt:i4>5</vt:i4>
      </vt:variant>
      <vt:variant>
        <vt:lpwstr/>
      </vt:variant>
      <vt:variant>
        <vt:lpwstr>_Toc242878155</vt:lpwstr>
      </vt:variant>
      <vt:variant>
        <vt:i4>1441846</vt:i4>
      </vt:variant>
      <vt:variant>
        <vt:i4>142</vt:i4>
      </vt:variant>
      <vt:variant>
        <vt:i4>0</vt:i4>
      </vt:variant>
      <vt:variant>
        <vt:i4>5</vt:i4>
      </vt:variant>
      <vt:variant>
        <vt:lpwstr/>
      </vt:variant>
      <vt:variant>
        <vt:lpwstr>_Toc242878154</vt:lpwstr>
      </vt:variant>
      <vt:variant>
        <vt:i4>1441846</vt:i4>
      </vt:variant>
      <vt:variant>
        <vt:i4>136</vt:i4>
      </vt:variant>
      <vt:variant>
        <vt:i4>0</vt:i4>
      </vt:variant>
      <vt:variant>
        <vt:i4>5</vt:i4>
      </vt:variant>
      <vt:variant>
        <vt:lpwstr/>
      </vt:variant>
      <vt:variant>
        <vt:lpwstr>_Toc242878153</vt:lpwstr>
      </vt:variant>
      <vt:variant>
        <vt:i4>1441846</vt:i4>
      </vt:variant>
      <vt:variant>
        <vt:i4>130</vt:i4>
      </vt:variant>
      <vt:variant>
        <vt:i4>0</vt:i4>
      </vt:variant>
      <vt:variant>
        <vt:i4>5</vt:i4>
      </vt:variant>
      <vt:variant>
        <vt:lpwstr/>
      </vt:variant>
      <vt:variant>
        <vt:lpwstr>_Toc242878152</vt:lpwstr>
      </vt:variant>
      <vt:variant>
        <vt:i4>1441846</vt:i4>
      </vt:variant>
      <vt:variant>
        <vt:i4>124</vt:i4>
      </vt:variant>
      <vt:variant>
        <vt:i4>0</vt:i4>
      </vt:variant>
      <vt:variant>
        <vt:i4>5</vt:i4>
      </vt:variant>
      <vt:variant>
        <vt:lpwstr/>
      </vt:variant>
      <vt:variant>
        <vt:lpwstr>_Toc242878151</vt:lpwstr>
      </vt:variant>
      <vt:variant>
        <vt:i4>1441846</vt:i4>
      </vt:variant>
      <vt:variant>
        <vt:i4>118</vt:i4>
      </vt:variant>
      <vt:variant>
        <vt:i4>0</vt:i4>
      </vt:variant>
      <vt:variant>
        <vt:i4>5</vt:i4>
      </vt:variant>
      <vt:variant>
        <vt:lpwstr/>
      </vt:variant>
      <vt:variant>
        <vt:lpwstr>_Toc242878150</vt:lpwstr>
      </vt:variant>
      <vt:variant>
        <vt:i4>1507382</vt:i4>
      </vt:variant>
      <vt:variant>
        <vt:i4>112</vt:i4>
      </vt:variant>
      <vt:variant>
        <vt:i4>0</vt:i4>
      </vt:variant>
      <vt:variant>
        <vt:i4>5</vt:i4>
      </vt:variant>
      <vt:variant>
        <vt:lpwstr/>
      </vt:variant>
      <vt:variant>
        <vt:lpwstr>_Toc242878149</vt:lpwstr>
      </vt:variant>
      <vt:variant>
        <vt:i4>1507382</vt:i4>
      </vt:variant>
      <vt:variant>
        <vt:i4>106</vt:i4>
      </vt:variant>
      <vt:variant>
        <vt:i4>0</vt:i4>
      </vt:variant>
      <vt:variant>
        <vt:i4>5</vt:i4>
      </vt:variant>
      <vt:variant>
        <vt:lpwstr/>
      </vt:variant>
      <vt:variant>
        <vt:lpwstr>_Toc242878148</vt:lpwstr>
      </vt:variant>
      <vt:variant>
        <vt:i4>1507382</vt:i4>
      </vt:variant>
      <vt:variant>
        <vt:i4>100</vt:i4>
      </vt:variant>
      <vt:variant>
        <vt:i4>0</vt:i4>
      </vt:variant>
      <vt:variant>
        <vt:i4>5</vt:i4>
      </vt:variant>
      <vt:variant>
        <vt:lpwstr/>
      </vt:variant>
      <vt:variant>
        <vt:lpwstr>_Toc242878147</vt:lpwstr>
      </vt:variant>
      <vt:variant>
        <vt:i4>1507382</vt:i4>
      </vt:variant>
      <vt:variant>
        <vt:i4>94</vt:i4>
      </vt:variant>
      <vt:variant>
        <vt:i4>0</vt:i4>
      </vt:variant>
      <vt:variant>
        <vt:i4>5</vt:i4>
      </vt:variant>
      <vt:variant>
        <vt:lpwstr/>
      </vt:variant>
      <vt:variant>
        <vt:lpwstr>_Toc242878146</vt:lpwstr>
      </vt:variant>
      <vt:variant>
        <vt:i4>1507382</vt:i4>
      </vt:variant>
      <vt:variant>
        <vt:i4>88</vt:i4>
      </vt:variant>
      <vt:variant>
        <vt:i4>0</vt:i4>
      </vt:variant>
      <vt:variant>
        <vt:i4>5</vt:i4>
      </vt:variant>
      <vt:variant>
        <vt:lpwstr/>
      </vt:variant>
      <vt:variant>
        <vt:lpwstr>_Toc242878145</vt:lpwstr>
      </vt:variant>
      <vt:variant>
        <vt:i4>1507382</vt:i4>
      </vt:variant>
      <vt:variant>
        <vt:i4>82</vt:i4>
      </vt:variant>
      <vt:variant>
        <vt:i4>0</vt:i4>
      </vt:variant>
      <vt:variant>
        <vt:i4>5</vt:i4>
      </vt:variant>
      <vt:variant>
        <vt:lpwstr/>
      </vt:variant>
      <vt:variant>
        <vt:lpwstr>_Toc242878144</vt:lpwstr>
      </vt:variant>
      <vt:variant>
        <vt:i4>1507382</vt:i4>
      </vt:variant>
      <vt:variant>
        <vt:i4>76</vt:i4>
      </vt:variant>
      <vt:variant>
        <vt:i4>0</vt:i4>
      </vt:variant>
      <vt:variant>
        <vt:i4>5</vt:i4>
      </vt:variant>
      <vt:variant>
        <vt:lpwstr/>
      </vt:variant>
      <vt:variant>
        <vt:lpwstr>_Toc242878143</vt:lpwstr>
      </vt:variant>
      <vt:variant>
        <vt:i4>1507382</vt:i4>
      </vt:variant>
      <vt:variant>
        <vt:i4>70</vt:i4>
      </vt:variant>
      <vt:variant>
        <vt:i4>0</vt:i4>
      </vt:variant>
      <vt:variant>
        <vt:i4>5</vt:i4>
      </vt:variant>
      <vt:variant>
        <vt:lpwstr/>
      </vt:variant>
      <vt:variant>
        <vt:lpwstr>_Toc242878142</vt:lpwstr>
      </vt:variant>
      <vt:variant>
        <vt:i4>1507382</vt:i4>
      </vt:variant>
      <vt:variant>
        <vt:i4>64</vt:i4>
      </vt:variant>
      <vt:variant>
        <vt:i4>0</vt:i4>
      </vt:variant>
      <vt:variant>
        <vt:i4>5</vt:i4>
      </vt:variant>
      <vt:variant>
        <vt:lpwstr/>
      </vt:variant>
      <vt:variant>
        <vt:lpwstr>_Toc242878141</vt:lpwstr>
      </vt:variant>
      <vt:variant>
        <vt:i4>1507382</vt:i4>
      </vt:variant>
      <vt:variant>
        <vt:i4>58</vt:i4>
      </vt:variant>
      <vt:variant>
        <vt:i4>0</vt:i4>
      </vt:variant>
      <vt:variant>
        <vt:i4>5</vt:i4>
      </vt:variant>
      <vt:variant>
        <vt:lpwstr/>
      </vt:variant>
      <vt:variant>
        <vt:lpwstr>_Toc242878140</vt:lpwstr>
      </vt:variant>
      <vt:variant>
        <vt:i4>1048630</vt:i4>
      </vt:variant>
      <vt:variant>
        <vt:i4>52</vt:i4>
      </vt:variant>
      <vt:variant>
        <vt:i4>0</vt:i4>
      </vt:variant>
      <vt:variant>
        <vt:i4>5</vt:i4>
      </vt:variant>
      <vt:variant>
        <vt:lpwstr/>
      </vt:variant>
      <vt:variant>
        <vt:lpwstr>_Toc242878139</vt:lpwstr>
      </vt:variant>
      <vt:variant>
        <vt:i4>1048630</vt:i4>
      </vt:variant>
      <vt:variant>
        <vt:i4>46</vt:i4>
      </vt:variant>
      <vt:variant>
        <vt:i4>0</vt:i4>
      </vt:variant>
      <vt:variant>
        <vt:i4>5</vt:i4>
      </vt:variant>
      <vt:variant>
        <vt:lpwstr/>
      </vt:variant>
      <vt:variant>
        <vt:lpwstr>_Toc242878138</vt:lpwstr>
      </vt:variant>
      <vt:variant>
        <vt:i4>1048630</vt:i4>
      </vt:variant>
      <vt:variant>
        <vt:i4>40</vt:i4>
      </vt:variant>
      <vt:variant>
        <vt:i4>0</vt:i4>
      </vt:variant>
      <vt:variant>
        <vt:i4>5</vt:i4>
      </vt:variant>
      <vt:variant>
        <vt:lpwstr/>
      </vt:variant>
      <vt:variant>
        <vt:lpwstr>_Toc242878137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Volume 1 - Introduction</dc:subject>
  <dc:creator>Tu B. Nguyen</dc:creator>
  <cp:keywords>Orient Commercial Bank</cp:keywords>
  <dc:description/>
  <cp:lastModifiedBy>ngoclb</cp:lastModifiedBy>
  <cp:revision>83</cp:revision>
  <cp:lastPrinted>2018-01-09T08:07:00Z</cp:lastPrinted>
  <dcterms:created xsi:type="dcterms:W3CDTF">2015-11-11T11:25:00Z</dcterms:created>
  <dcterms:modified xsi:type="dcterms:W3CDTF">2018-01-24T02:47:00Z</dcterms:modified>
  <cp:category>WAY4 Implementation</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Final</vt:lpwstr>
  </property>
</Properties>
</file>